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9F782C" w14:textId="77777777" w:rsidR="00FF69C3" w:rsidRPr="003651D9" w:rsidRDefault="00FF69C3" w:rsidP="00FF69C3">
      <w:pPr>
        <w:pStyle w:val="BodyText"/>
        <w:jc w:val="center"/>
        <w:rPr>
          <w:b/>
          <w:bCs/>
          <w:sz w:val="28"/>
          <w:szCs w:val="28"/>
        </w:rPr>
      </w:pPr>
      <w:r w:rsidRPr="003651D9">
        <w:rPr>
          <w:b/>
          <w:bCs/>
          <w:sz w:val="28"/>
          <w:szCs w:val="28"/>
        </w:rPr>
        <w:t xml:space="preserve">Integrating the Healthcare </w:t>
      </w:r>
      <w:r w:rsidRPr="00E74E83">
        <w:rPr>
          <w:b/>
          <w:bCs/>
          <w:noProof/>
          <w:sz w:val="28"/>
          <w:szCs w:val="28"/>
        </w:rPr>
        <w:t>Enterprise</w:t>
      </w:r>
      <w:r>
        <w:rPr>
          <w:b/>
          <w:bCs/>
          <w:noProof/>
          <w:sz w:val="28"/>
          <w:szCs w:val="28"/>
        </w:rPr>
        <w:t xml:space="preserve"> </w:t>
      </w:r>
    </w:p>
    <w:p w14:paraId="08D1FDFD" w14:textId="77777777" w:rsidR="00FF69C3" w:rsidRPr="003651D9" w:rsidRDefault="00FF69C3" w:rsidP="00FF69C3">
      <w:pPr>
        <w:pStyle w:val="BodyText"/>
      </w:pPr>
    </w:p>
    <w:p w14:paraId="7B0989C1" w14:textId="77777777" w:rsidR="00FF69C3" w:rsidRPr="003651D9" w:rsidRDefault="00FF69C3" w:rsidP="00FF69C3">
      <w:pPr>
        <w:pStyle w:val="BodyText"/>
        <w:jc w:val="center"/>
      </w:pPr>
      <w:r w:rsidRPr="003651D9">
        <w:rPr>
          <w:noProof/>
          <w:lang w:bidi="ar-SA"/>
        </w:rPr>
        <w:drawing>
          <wp:inline distT="0" distB="0" distL="0" distR="0" wp14:anchorId="3F75C12C" wp14:editId="23807DD1">
            <wp:extent cx="1570990" cy="1120775"/>
            <wp:effectExtent l="0" t="0" r="3810" b="0"/>
            <wp:docPr id="12" name="Picture 12" descr="IHE_logo_reg_170w_119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HE_logo_reg_170w_119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0990" cy="1120775"/>
                    </a:xfrm>
                    <a:prstGeom prst="rect">
                      <a:avLst/>
                    </a:prstGeom>
                    <a:noFill/>
                    <a:ln>
                      <a:noFill/>
                    </a:ln>
                  </pic:spPr>
                </pic:pic>
              </a:graphicData>
            </a:graphic>
          </wp:inline>
        </w:drawing>
      </w:r>
    </w:p>
    <w:p w14:paraId="37F6AFD1" w14:textId="77777777" w:rsidR="00FF69C3" w:rsidRPr="003651D9" w:rsidRDefault="00FF69C3" w:rsidP="00FF69C3">
      <w:pPr>
        <w:pStyle w:val="BodyText"/>
      </w:pPr>
    </w:p>
    <w:p w14:paraId="0DC3C4C3" w14:textId="77777777" w:rsidR="00FF69C3" w:rsidRPr="003651D9" w:rsidRDefault="00FF69C3" w:rsidP="00FF69C3">
      <w:pPr>
        <w:pStyle w:val="BodyText"/>
      </w:pPr>
    </w:p>
    <w:p w14:paraId="2A602C88" w14:textId="77777777" w:rsidR="00FF69C3" w:rsidRPr="003651D9" w:rsidRDefault="00FF69C3" w:rsidP="00FF69C3">
      <w:pPr>
        <w:pStyle w:val="BodyText"/>
        <w:jc w:val="center"/>
        <w:rPr>
          <w:b/>
          <w:sz w:val="44"/>
          <w:szCs w:val="44"/>
        </w:rPr>
      </w:pPr>
      <w:r w:rsidRPr="003651D9">
        <w:rPr>
          <w:b/>
          <w:sz w:val="44"/>
          <w:szCs w:val="44"/>
        </w:rPr>
        <w:t xml:space="preserve">IHE </w:t>
      </w:r>
      <w:r>
        <w:rPr>
          <w:b/>
          <w:sz w:val="44"/>
          <w:szCs w:val="44"/>
        </w:rPr>
        <w:t>Patient Care Device Domain</w:t>
      </w:r>
    </w:p>
    <w:p w14:paraId="46992004" w14:textId="77777777" w:rsidR="00FF69C3" w:rsidRPr="003651D9" w:rsidRDefault="00FF69C3" w:rsidP="00FF69C3">
      <w:pPr>
        <w:pStyle w:val="BodyText"/>
        <w:jc w:val="center"/>
        <w:rPr>
          <w:b/>
          <w:sz w:val="44"/>
          <w:szCs w:val="44"/>
        </w:rPr>
      </w:pPr>
      <w:r w:rsidRPr="003651D9">
        <w:rPr>
          <w:b/>
          <w:sz w:val="44"/>
          <w:szCs w:val="44"/>
        </w:rPr>
        <w:t>Technical Framework Supplement</w:t>
      </w:r>
    </w:p>
    <w:p w14:paraId="7B6E25A5" w14:textId="77777777" w:rsidR="00FF69C3" w:rsidRPr="003651D9" w:rsidRDefault="00FF69C3" w:rsidP="00FF69C3">
      <w:pPr>
        <w:pStyle w:val="BodyText"/>
      </w:pPr>
    </w:p>
    <w:p w14:paraId="4BA7363C" w14:textId="77777777" w:rsidR="00FF69C3" w:rsidRPr="003651D9" w:rsidRDefault="00FF69C3" w:rsidP="00FF69C3">
      <w:pPr>
        <w:pStyle w:val="BodyText"/>
      </w:pPr>
    </w:p>
    <w:p w14:paraId="68D8690C" w14:textId="77777777" w:rsidR="00FF69C3" w:rsidRPr="003651D9" w:rsidRDefault="00FF69C3" w:rsidP="00FF69C3">
      <w:pPr>
        <w:jc w:val="center"/>
        <w:rPr>
          <w:b/>
          <w:sz w:val="44"/>
          <w:szCs w:val="44"/>
        </w:rPr>
      </w:pPr>
      <w:r>
        <w:rPr>
          <w:b/>
          <w:sz w:val="44"/>
          <w:szCs w:val="44"/>
        </w:rPr>
        <w:t>Point-of-Care Identity Management</w:t>
      </w:r>
      <w:r w:rsidRPr="003651D9">
        <w:rPr>
          <w:b/>
          <w:sz w:val="44"/>
          <w:szCs w:val="44"/>
        </w:rPr>
        <w:t xml:space="preserve"> </w:t>
      </w:r>
      <w:r w:rsidRPr="003651D9">
        <w:rPr>
          <w:b/>
          <w:sz w:val="44"/>
          <w:szCs w:val="44"/>
        </w:rPr>
        <w:br/>
      </w:r>
      <w:r>
        <w:rPr>
          <w:b/>
          <w:sz w:val="44"/>
          <w:szCs w:val="44"/>
        </w:rPr>
        <w:t>(PCIM)</w:t>
      </w:r>
    </w:p>
    <w:p w14:paraId="5142D59D" w14:textId="77777777" w:rsidR="00FF69C3" w:rsidRPr="003651D9" w:rsidRDefault="00FF69C3" w:rsidP="00FF69C3">
      <w:pPr>
        <w:pStyle w:val="BodyText"/>
      </w:pPr>
    </w:p>
    <w:p w14:paraId="0C09C33A" w14:textId="77777777" w:rsidR="00FF69C3" w:rsidRPr="003651D9" w:rsidRDefault="00FF69C3" w:rsidP="00FF69C3">
      <w:pPr>
        <w:pStyle w:val="BodyText"/>
      </w:pPr>
    </w:p>
    <w:p w14:paraId="6D933DB7" w14:textId="77777777" w:rsidR="00FF69C3" w:rsidRPr="003651D9" w:rsidRDefault="00FF69C3" w:rsidP="00FF69C3">
      <w:pPr>
        <w:pStyle w:val="BodyText"/>
      </w:pPr>
    </w:p>
    <w:p w14:paraId="44B397C8" w14:textId="77777777" w:rsidR="00FF69C3" w:rsidRPr="003651D9" w:rsidRDefault="00FF69C3" w:rsidP="00FF69C3">
      <w:pPr>
        <w:jc w:val="center"/>
        <w:rPr>
          <w:rFonts w:ascii="Arial" w:hAnsi="Arial"/>
          <w:b/>
          <w:bCs/>
          <w:kern w:val="28"/>
          <w:sz w:val="44"/>
        </w:rPr>
      </w:pPr>
      <w:r w:rsidRPr="003651D9">
        <w:rPr>
          <w:b/>
          <w:sz w:val="44"/>
          <w:szCs w:val="44"/>
        </w:rPr>
        <w:t xml:space="preserve">Draft in preparation for Public Comment </w:t>
      </w:r>
    </w:p>
    <w:p w14:paraId="38D2A8B3" w14:textId="77777777" w:rsidR="00FF69C3" w:rsidRPr="003651D9" w:rsidRDefault="00FF69C3" w:rsidP="00FF69C3">
      <w:pPr>
        <w:pStyle w:val="BodyText"/>
      </w:pPr>
    </w:p>
    <w:p w14:paraId="049EBB17" w14:textId="77777777" w:rsidR="00FF69C3" w:rsidRPr="003651D9" w:rsidRDefault="00FF69C3" w:rsidP="00FF69C3">
      <w:pPr>
        <w:pStyle w:val="BodyText"/>
      </w:pPr>
    </w:p>
    <w:p w14:paraId="587C0F96" w14:textId="77777777" w:rsidR="00FF69C3" w:rsidRPr="003651D9" w:rsidRDefault="00FF69C3" w:rsidP="00FF69C3">
      <w:pPr>
        <w:pStyle w:val="BodyText"/>
      </w:pPr>
      <w:r w:rsidRPr="003651D9">
        <w:t>Date:</w:t>
      </w:r>
      <w:r w:rsidRPr="003651D9">
        <w:tab/>
      </w:r>
      <w:r w:rsidRPr="003651D9">
        <w:tab/>
      </w:r>
      <w:r>
        <w:fldChar w:fldCharType="begin"/>
      </w:r>
      <w:r>
        <w:instrText xml:space="preserve"> DOCPROPERTY  "Issue Date"  \* MERGEFORMAT </w:instrText>
      </w:r>
      <w:r>
        <w:fldChar w:fldCharType="separate"/>
      </w:r>
      <w:r>
        <w:rPr>
          <w:b/>
          <w:bCs/>
        </w:rPr>
        <w:t>Error! Unknown document property name.</w:t>
      </w:r>
      <w:r>
        <w:fldChar w:fldCharType="end"/>
      </w:r>
    </w:p>
    <w:p w14:paraId="2A6ECA1B" w14:textId="77777777" w:rsidR="00FF69C3" w:rsidRPr="003651D9" w:rsidRDefault="00FF69C3" w:rsidP="00FF69C3">
      <w:pPr>
        <w:pStyle w:val="BodyText"/>
      </w:pPr>
      <w:r w:rsidRPr="003651D9">
        <w:t>Author:</w:t>
      </w:r>
      <w:r w:rsidRPr="003651D9">
        <w:tab/>
      </w:r>
      <w:r>
        <w:t>IHE PCD Technical Committee, PCIM Work Group</w:t>
      </w:r>
    </w:p>
    <w:p w14:paraId="774C34C3" w14:textId="77777777" w:rsidR="00FF69C3" w:rsidRPr="003651D9" w:rsidRDefault="00FF69C3" w:rsidP="00FF69C3">
      <w:pPr>
        <w:pStyle w:val="BodyText"/>
      </w:pPr>
      <w:r w:rsidRPr="003651D9">
        <w:t>Email:</w:t>
      </w:r>
      <w:r w:rsidRPr="003651D9">
        <w:tab/>
      </w:r>
      <w:r w:rsidRPr="003651D9">
        <w:tab/>
      </w:r>
      <w:r>
        <w:t>pcd@ihe.net</w:t>
      </w:r>
    </w:p>
    <w:p w14:paraId="41911D91" w14:textId="77777777" w:rsidR="00FF69C3" w:rsidRPr="003651D9" w:rsidRDefault="00FF69C3" w:rsidP="00FF69C3">
      <w:pPr>
        <w:pStyle w:val="AuthorInstructions"/>
        <w:rPr>
          <w:rFonts w:ascii="Arial" w:hAnsi="Arial"/>
          <w:b/>
          <w:kern w:val="28"/>
          <w:sz w:val="28"/>
        </w:rPr>
      </w:pPr>
      <w:r w:rsidRPr="003651D9">
        <w:br w:type="page"/>
      </w:r>
    </w:p>
    <w:p w14:paraId="77281FE9" w14:textId="77777777" w:rsidR="00FF69C3" w:rsidRPr="003651D9" w:rsidRDefault="00FF69C3" w:rsidP="00FF69C3">
      <w:pPr>
        <w:pStyle w:val="BodyText"/>
      </w:pPr>
      <w:r w:rsidRPr="003651D9">
        <w:rPr>
          <w:rFonts w:ascii="Arial" w:hAnsi="Arial"/>
          <w:b/>
          <w:kern w:val="28"/>
          <w:sz w:val="28"/>
        </w:rPr>
        <w:lastRenderedPageBreak/>
        <w:t>Foreword</w:t>
      </w:r>
    </w:p>
    <w:p w14:paraId="595D1E7C" w14:textId="77777777" w:rsidR="00FF69C3" w:rsidRPr="003651D9" w:rsidRDefault="00FF69C3" w:rsidP="00FF69C3">
      <w:pPr>
        <w:pStyle w:val="BodyText"/>
      </w:pPr>
      <w:r w:rsidRPr="003651D9">
        <w:t xml:space="preserve">This is a supplement to the IHE </w:t>
      </w:r>
      <w:r>
        <w:t>Patient Care Device Domain</w:t>
      </w:r>
      <w:r w:rsidRPr="003651D9">
        <w:t xml:space="preserve"> Technical Framework &lt;V</w:t>
      </w:r>
      <w:r>
        <w:t>5.0</w:t>
      </w:r>
      <w:r w:rsidRPr="003651D9">
        <w:t>&gt;. Each supplement undergoes a process of public comment and trial implementation before being incorporated into the volumes of the Technical Frameworks.</w:t>
      </w:r>
    </w:p>
    <w:p w14:paraId="64676A2A" w14:textId="77777777" w:rsidR="00FF69C3" w:rsidRPr="003651D9" w:rsidRDefault="00FF69C3" w:rsidP="00FF69C3">
      <w:pPr>
        <w:pStyle w:val="BodyText"/>
      </w:pPr>
      <w:r w:rsidRPr="003651D9">
        <w:t>This supplement is published on</w:t>
      </w:r>
      <w:r>
        <w:fldChar w:fldCharType="begin"/>
      </w:r>
      <w:r>
        <w:instrText xml:space="preserve"> DOCPROPERTY  "Issue Date"  \* MERGEFORMAT </w:instrText>
      </w:r>
      <w:r>
        <w:fldChar w:fldCharType="separate"/>
      </w:r>
      <w:r>
        <w:rPr>
          <w:b/>
          <w:bCs/>
        </w:rPr>
        <w:t>Error! Unknown document property name.</w:t>
      </w:r>
      <w:r>
        <w:fldChar w:fldCharType="end"/>
      </w:r>
      <w:r w:rsidRPr="003651D9">
        <w:t xml:space="preserve"> for Public Comment. Comments are invited and may be submitted at </w:t>
      </w:r>
      <w:hyperlink r:id="rId7" w:history="1">
        <w:r w:rsidRPr="003651D9">
          <w:rPr>
            <w:rStyle w:val="Hyperlink"/>
          </w:rPr>
          <w:t>http://www.ihe.net/&lt;domain&gt;/&lt;domain&gt;comments.cfm</w:t>
        </w:r>
      </w:hyperlink>
      <w:r w:rsidRPr="003651D9">
        <w:t xml:space="preserve">. In order to be considered in development of the Trial Implementation version of the supplement, comments must be received by &lt;Month XX, 201X&gt;. </w:t>
      </w:r>
    </w:p>
    <w:p w14:paraId="6E60B568" w14:textId="77777777" w:rsidR="00FF69C3" w:rsidRPr="003651D9" w:rsidRDefault="00FF69C3" w:rsidP="00FF69C3">
      <w:pPr>
        <w:pStyle w:val="BodyText"/>
      </w:pPr>
      <w:r w:rsidRPr="003651D9">
        <w:t xml:space="preserve">This supplement describes changes to the existing technical framework documents. </w:t>
      </w:r>
    </w:p>
    <w:p w14:paraId="0F1C430E" w14:textId="77777777" w:rsidR="00FF69C3" w:rsidRPr="003651D9" w:rsidRDefault="00FF69C3" w:rsidP="00FF69C3">
      <w:pPr>
        <w:pStyle w:val="BodyText"/>
      </w:pPr>
      <w:r w:rsidRPr="003651D9">
        <w:t>“Boxed” instructions like the sample below indicate to the Volume Editor how to integrate the relevant section(s) into the relevant Technical Framework volume.</w:t>
      </w:r>
    </w:p>
    <w:p w14:paraId="4A4535B2" w14:textId="77777777" w:rsidR="00FF69C3" w:rsidRPr="003651D9" w:rsidRDefault="00FF69C3" w:rsidP="00FF69C3">
      <w:pPr>
        <w:pStyle w:val="EditorInstructions"/>
      </w:pPr>
      <w:r w:rsidRPr="003651D9">
        <w:t>Amend section X.X by the following:</w:t>
      </w:r>
    </w:p>
    <w:p w14:paraId="5C29BDB0" w14:textId="77777777" w:rsidR="00FF69C3" w:rsidRPr="003651D9" w:rsidRDefault="00FF69C3" w:rsidP="00FF69C3">
      <w:pPr>
        <w:pStyle w:val="BodyText"/>
      </w:pPr>
      <w:r w:rsidRPr="003651D9">
        <w:t xml:space="preserve">Where the amendment adds text, make the added text </w:t>
      </w:r>
      <w:r w:rsidRPr="003651D9">
        <w:rPr>
          <w:rStyle w:val="InsertText"/>
        </w:rPr>
        <w:t>bold underline</w:t>
      </w:r>
      <w:r w:rsidRPr="003651D9">
        <w:t xml:space="preserve">. Where the amendment removes text, make the removed text </w:t>
      </w:r>
      <w:r w:rsidRPr="003651D9">
        <w:rPr>
          <w:rStyle w:val="DeleteText"/>
        </w:rPr>
        <w:t>bold strikethrough</w:t>
      </w:r>
      <w:r w:rsidRPr="003651D9">
        <w:t>. When entire new sections are added, introduce with editor’s instructions to “add new text” or similar, which for readability are not bolded or underlined.</w:t>
      </w:r>
    </w:p>
    <w:p w14:paraId="485EE27A" w14:textId="77777777" w:rsidR="00FF69C3" w:rsidRPr="003651D9" w:rsidRDefault="00FF69C3" w:rsidP="00FF69C3">
      <w:pPr>
        <w:pStyle w:val="BodyText"/>
      </w:pPr>
    </w:p>
    <w:p w14:paraId="7B233E7B" w14:textId="77777777" w:rsidR="00FF69C3" w:rsidRPr="003651D9" w:rsidRDefault="00FF69C3" w:rsidP="00FF69C3">
      <w:pPr>
        <w:pStyle w:val="BodyText"/>
      </w:pPr>
      <w:r w:rsidRPr="003651D9">
        <w:t xml:space="preserve">General information about IHE can be found at: </w:t>
      </w:r>
      <w:hyperlink r:id="rId8" w:history="1">
        <w:r w:rsidRPr="003651D9">
          <w:rPr>
            <w:rStyle w:val="Hyperlink"/>
          </w:rPr>
          <w:t>www.ihe.net</w:t>
        </w:r>
      </w:hyperlink>
      <w:r w:rsidRPr="003651D9">
        <w:t>.</w:t>
      </w:r>
    </w:p>
    <w:p w14:paraId="1220DE8F" w14:textId="67DCF75D" w:rsidR="00FF69C3" w:rsidRPr="003651D9" w:rsidRDefault="00FF69C3" w:rsidP="00FF69C3">
      <w:pPr>
        <w:pStyle w:val="BodyText"/>
      </w:pPr>
      <w:r w:rsidRPr="003651D9">
        <w:t xml:space="preserve">Information about the IHE </w:t>
      </w:r>
      <w:r>
        <w:t xml:space="preserve">Patient Care Device </w:t>
      </w:r>
      <w:r w:rsidRPr="003651D9">
        <w:t xml:space="preserve">domain can be found at: </w:t>
      </w:r>
      <w:hyperlink r:id="rId9" w:history="1">
        <w:r w:rsidRPr="003651D9">
          <w:rPr>
            <w:rStyle w:val="Hyperlink"/>
          </w:rPr>
          <w:t>http://www.ihe.net/Domains/index.cfm</w:t>
        </w:r>
      </w:hyperlink>
      <w:r w:rsidRPr="003651D9">
        <w:t>.</w:t>
      </w:r>
    </w:p>
    <w:p w14:paraId="1206E0C1" w14:textId="77777777" w:rsidR="00FF69C3" w:rsidRPr="003651D9" w:rsidRDefault="00FF69C3" w:rsidP="00FF69C3">
      <w:pPr>
        <w:pStyle w:val="BodyText"/>
      </w:pPr>
      <w:r w:rsidRPr="003651D9">
        <w:t xml:space="preserve">Information about the organization of IHE Technical Frameworks and Supplements and the process used to create them can be found at: </w:t>
      </w:r>
      <w:hyperlink r:id="rId10" w:history="1">
        <w:r w:rsidRPr="003651D9">
          <w:rPr>
            <w:rStyle w:val="Hyperlink"/>
          </w:rPr>
          <w:t>http://www.ihe.net/About/process.cfm</w:t>
        </w:r>
      </w:hyperlink>
      <w:r w:rsidRPr="003651D9">
        <w:t xml:space="preserve"> and </w:t>
      </w:r>
      <w:hyperlink r:id="rId11" w:history="1">
        <w:r w:rsidRPr="003651D9">
          <w:rPr>
            <w:rStyle w:val="Hyperlink"/>
          </w:rPr>
          <w:t>http://www.ihe.net/profiles/index.cfm</w:t>
        </w:r>
      </w:hyperlink>
      <w:r w:rsidRPr="003651D9">
        <w:t>.</w:t>
      </w:r>
    </w:p>
    <w:p w14:paraId="2CE9068F" w14:textId="6D826681" w:rsidR="00FF69C3" w:rsidRPr="003651D9" w:rsidRDefault="00FF69C3" w:rsidP="00FF69C3">
      <w:pPr>
        <w:pStyle w:val="BodyText"/>
        <w:rPr>
          <w:i/>
        </w:rPr>
      </w:pPr>
      <w:r w:rsidRPr="003651D9">
        <w:t xml:space="preserve">The current version of the IHE </w:t>
      </w:r>
      <w:r>
        <w:t>Patient Care Device Domain</w:t>
      </w:r>
      <w:r w:rsidR="00BE02BC">
        <w:t xml:space="preserve"> </w:t>
      </w:r>
      <w:r w:rsidRPr="003651D9">
        <w:t xml:space="preserve">Technical Framework can be found at: </w:t>
      </w:r>
      <w:hyperlink r:id="rId12" w:history="1">
        <w:r w:rsidRPr="003651D9">
          <w:rPr>
            <w:rStyle w:val="Hyperlink"/>
          </w:rPr>
          <w:t>http://www.ihe.net/Technical_Framework/index.cfm</w:t>
        </w:r>
      </w:hyperlink>
      <w:r w:rsidRPr="003651D9">
        <w:t>.</w:t>
      </w:r>
    </w:p>
    <w:p w14:paraId="02AD6981" w14:textId="77777777" w:rsidR="00FF69C3" w:rsidRPr="003651D9" w:rsidRDefault="00FF69C3" w:rsidP="00FF69C3">
      <w:pPr>
        <w:pStyle w:val="BodyText"/>
        <w:rPr>
          <w:i/>
        </w:rPr>
      </w:pPr>
      <w:r w:rsidRPr="003651D9">
        <w:rPr>
          <w:i/>
        </w:rPr>
        <w:t xml:space="preserve">&lt;Comments may be submitted on IHE Technical Framework templates any time at </w:t>
      </w:r>
      <w:hyperlink r:id="rId13" w:history="1">
        <w:r w:rsidRPr="003651D9">
          <w:rPr>
            <w:rStyle w:val="Hyperlink"/>
            <w:i/>
          </w:rPr>
          <w:t>http://ihe.net/ihetemplates.cfm</w:t>
        </w:r>
      </w:hyperlink>
      <w:r w:rsidRPr="003651D9">
        <w:rPr>
          <w:i/>
        </w:rPr>
        <w:t>. Please enter comments/issues as soon as they are found. Do not wait until a future review cycle is announced.</w:t>
      </w:r>
    </w:p>
    <w:p w14:paraId="51B52D43" w14:textId="77777777" w:rsidR="00FF69C3" w:rsidRPr="003651D9" w:rsidRDefault="00FF69C3" w:rsidP="00FF69C3">
      <w:pPr>
        <w:pStyle w:val="BodyText"/>
      </w:pPr>
    </w:p>
    <w:p w14:paraId="2E965469" w14:textId="77777777" w:rsidR="00FF69C3" w:rsidRPr="003651D9" w:rsidRDefault="00FF69C3" w:rsidP="00FF69C3">
      <w:pPr>
        <w:pStyle w:val="GridTable31"/>
      </w:pPr>
      <w:r>
        <w:t>C</w:t>
      </w:r>
      <w:r w:rsidRPr="003651D9">
        <w:t>ONTENTS</w:t>
      </w:r>
    </w:p>
    <w:p w14:paraId="58310E4B" w14:textId="77777777" w:rsidR="00FF69C3" w:rsidRPr="003651D9" w:rsidRDefault="00FF69C3" w:rsidP="00FF69C3"/>
    <w:p w14:paraId="71658D3E" w14:textId="40E76DCF" w:rsidR="009937C9" w:rsidRDefault="00FF69C3">
      <w:pPr>
        <w:pStyle w:val="TOC1"/>
        <w:rPr>
          <w:rFonts w:asciiTheme="minorHAnsi" w:eastAsiaTheme="minorEastAsia" w:hAnsiTheme="minorHAnsi" w:cstheme="minorBidi"/>
          <w:noProof/>
          <w:sz w:val="22"/>
          <w:szCs w:val="22"/>
        </w:rPr>
      </w:pPr>
      <w:r w:rsidRPr="003651D9">
        <w:fldChar w:fldCharType="begin"/>
      </w:r>
      <w:r w:rsidRPr="003651D9">
        <w:instrText xml:space="preserve"> TOC \o "2-7" \h \z \t "Heading 1,1,Appendix Heading 2,2,Appendix Heading 1,1,Appendix Heading 3,3,Glossary,1,Part Title,1" </w:instrText>
      </w:r>
      <w:r w:rsidRPr="003651D9">
        <w:fldChar w:fldCharType="separate"/>
      </w:r>
      <w:hyperlink w:anchor="_Toc519507471" w:history="1">
        <w:r w:rsidR="009937C9" w:rsidRPr="000878A0">
          <w:rPr>
            <w:rStyle w:val="Hyperlink"/>
            <w:noProof/>
          </w:rPr>
          <w:t>Introduction to this Supplement</w:t>
        </w:r>
        <w:r w:rsidR="009937C9">
          <w:rPr>
            <w:noProof/>
            <w:webHidden/>
          </w:rPr>
          <w:tab/>
        </w:r>
        <w:r w:rsidR="009937C9">
          <w:rPr>
            <w:noProof/>
            <w:webHidden/>
          </w:rPr>
          <w:fldChar w:fldCharType="begin"/>
        </w:r>
        <w:r w:rsidR="009937C9">
          <w:rPr>
            <w:noProof/>
            <w:webHidden/>
          </w:rPr>
          <w:instrText xml:space="preserve"> PAGEREF _Toc519507471 \h </w:instrText>
        </w:r>
        <w:r w:rsidR="009937C9">
          <w:rPr>
            <w:noProof/>
            <w:webHidden/>
          </w:rPr>
        </w:r>
        <w:r w:rsidR="009937C9">
          <w:rPr>
            <w:noProof/>
            <w:webHidden/>
          </w:rPr>
          <w:fldChar w:fldCharType="separate"/>
        </w:r>
        <w:r w:rsidR="009937C9">
          <w:rPr>
            <w:noProof/>
            <w:webHidden/>
          </w:rPr>
          <w:t>4</w:t>
        </w:r>
        <w:r w:rsidR="009937C9">
          <w:rPr>
            <w:noProof/>
            <w:webHidden/>
          </w:rPr>
          <w:fldChar w:fldCharType="end"/>
        </w:r>
      </w:hyperlink>
    </w:p>
    <w:p w14:paraId="5FE87DBB" w14:textId="2605E332" w:rsidR="009937C9" w:rsidRDefault="009937C9">
      <w:pPr>
        <w:pStyle w:val="TOC2"/>
        <w:rPr>
          <w:rFonts w:asciiTheme="minorHAnsi" w:eastAsiaTheme="minorEastAsia" w:hAnsiTheme="minorHAnsi" w:cstheme="minorBidi"/>
          <w:noProof/>
          <w:sz w:val="22"/>
          <w:szCs w:val="22"/>
        </w:rPr>
      </w:pPr>
      <w:hyperlink w:anchor="_Toc519507472" w:history="1">
        <w:r w:rsidRPr="000878A0">
          <w:rPr>
            <w:rStyle w:val="Hyperlink"/>
            <w:noProof/>
          </w:rPr>
          <w:t>Open Issues and Questions</w:t>
        </w:r>
        <w:r>
          <w:rPr>
            <w:noProof/>
            <w:webHidden/>
          </w:rPr>
          <w:tab/>
        </w:r>
        <w:r>
          <w:rPr>
            <w:noProof/>
            <w:webHidden/>
          </w:rPr>
          <w:fldChar w:fldCharType="begin"/>
        </w:r>
        <w:r>
          <w:rPr>
            <w:noProof/>
            <w:webHidden/>
          </w:rPr>
          <w:instrText xml:space="preserve"> PAGEREF _Toc519507472 \h </w:instrText>
        </w:r>
        <w:r>
          <w:rPr>
            <w:noProof/>
            <w:webHidden/>
          </w:rPr>
        </w:r>
        <w:r>
          <w:rPr>
            <w:noProof/>
            <w:webHidden/>
          </w:rPr>
          <w:fldChar w:fldCharType="separate"/>
        </w:r>
        <w:r>
          <w:rPr>
            <w:noProof/>
            <w:webHidden/>
          </w:rPr>
          <w:t>5</w:t>
        </w:r>
        <w:r>
          <w:rPr>
            <w:noProof/>
            <w:webHidden/>
          </w:rPr>
          <w:fldChar w:fldCharType="end"/>
        </w:r>
      </w:hyperlink>
    </w:p>
    <w:p w14:paraId="752C52A9" w14:textId="05533EF3" w:rsidR="009937C9" w:rsidRDefault="009937C9">
      <w:pPr>
        <w:pStyle w:val="TOC2"/>
        <w:rPr>
          <w:rFonts w:asciiTheme="minorHAnsi" w:eastAsiaTheme="minorEastAsia" w:hAnsiTheme="minorHAnsi" w:cstheme="minorBidi"/>
          <w:noProof/>
          <w:sz w:val="22"/>
          <w:szCs w:val="22"/>
        </w:rPr>
      </w:pPr>
      <w:hyperlink w:anchor="_Toc519507473" w:history="1">
        <w:r w:rsidRPr="000878A0">
          <w:rPr>
            <w:rStyle w:val="Hyperlink"/>
            <w:noProof/>
          </w:rPr>
          <w:t>Closed Issues</w:t>
        </w:r>
        <w:r>
          <w:rPr>
            <w:noProof/>
            <w:webHidden/>
          </w:rPr>
          <w:tab/>
        </w:r>
        <w:r>
          <w:rPr>
            <w:noProof/>
            <w:webHidden/>
          </w:rPr>
          <w:fldChar w:fldCharType="begin"/>
        </w:r>
        <w:r>
          <w:rPr>
            <w:noProof/>
            <w:webHidden/>
          </w:rPr>
          <w:instrText xml:space="preserve"> PAGEREF _Toc519507473 \h </w:instrText>
        </w:r>
        <w:r>
          <w:rPr>
            <w:noProof/>
            <w:webHidden/>
          </w:rPr>
        </w:r>
        <w:r>
          <w:rPr>
            <w:noProof/>
            <w:webHidden/>
          </w:rPr>
          <w:fldChar w:fldCharType="separate"/>
        </w:r>
        <w:r>
          <w:rPr>
            <w:noProof/>
            <w:webHidden/>
          </w:rPr>
          <w:t>5</w:t>
        </w:r>
        <w:r>
          <w:rPr>
            <w:noProof/>
            <w:webHidden/>
          </w:rPr>
          <w:fldChar w:fldCharType="end"/>
        </w:r>
      </w:hyperlink>
    </w:p>
    <w:p w14:paraId="406C1488" w14:textId="0C005CFC" w:rsidR="009937C9" w:rsidRDefault="009937C9">
      <w:pPr>
        <w:pStyle w:val="TOC1"/>
        <w:rPr>
          <w:rFonts w:asciiTheme="minorHAnsi" w:eastAsiaTheme="minorEastAsia" w:hAnsiTheme="minorHAnsi" w:cstheme="minorBidi"/>
          <w:noProof/>
          <w:sz w:val="22"/>
          <w:szCs w:val="22"/>
        </w:rPr>
      </w:pPr>
      <w:hyperlink w:anchor="_Toc519507474" w:history="1">
        <w:r w:rsidRPr="000878A0">
          <w:rPr>
            <w:rStyle w:val="Hyperlink"/>
            <w:noProof/>
          </w:rPr>
          <w:t>General Introduction</w:t>
        </w:r>
        <w:r>
          <w:rPr>
            <w:noProof/>
            <w:webHidden/>
          </w:rPr>
          <w:tab/>
        </w:r>
        <w:r>
          <w:rPr>
            <w:noProof/>
            <w:webHidden/>
          </w:rPr>
          <w:fldChar w:fldCharType="begin"/>
        </w:r>
        <w:r>
          <w:rPr>
            <w:noProof/>
            <w:webHidden/>
          </w:rPr>
          <w:instrText xml:space="preserve"> PAGEREF _Toc519507474 \h </w:instrText>
        </w:r>
        <w:r>
          <w:rPr>
            <w:noProof/>
            <w:webHidden/>
          </w:rPr>
        </w:r>
        <w:r>
          <w:rPr>
            <w:noProof/>
            <w:webHidden/>
          </w:rPr>
          <w:fldChar w:fldCharType="separate"/>
        </w:r>
        <w:r>
          <w:rPr>
            <w:noProof/>
            <w:webHidden/>
          </w:rPr>
          <w:t>6</w:t>
        </w:r>
        <w:r>
          <w:rPr>
            <w:noProof/>
            <w:webHidden/>
          </w:rPr>
          <w:fldChar w:fldCharType="end"/>
        </w:r>
      </w:hyperlink>
    </w:p>
    <w:p w14:paraId="0D5C780E" w14:textId="2E85F82B" w:rsidR="009937C9" w:rsidRDefault="009937C9">
      <w:pPr>
        <w:pStyle w:val="TOC1"/>
        <w:rPr>
          <w:rFonts w:asciiTheme="minorHAnsi" w:eastAsiaTheme="minorEastAsia" w:hAnsiTheme="minorHAnsi" w:cstheme="minorBidi"/>
          <w:noProof/>
          <w:sz w:val="22"/>
          <w:szCs w:val="22"/>
        </w:rPr>
      </w:pPr>
      <w:hyperlink w:anchor="_Toc519507475" w:history="1">
        <w:r w:rsidRPr="000878A0">
          <w:rPr>
            <w:rStyle w:val="Hyperlink"/>
            <w:noProof/>
          </w:rPr>
          <w:t>Appendix A - Actor Summary Definitions</w:t>
        </w:r>
        <w:r>
          <w:rPr>
            <w:noProof/>
            <w:webHidden/>
          </w:rPr>
          <w:tab/>
        </w:r>
        <w:r>
          <w:rPr>
            <w:noProof/>
            <w:webHidden/>
          </w:rPr>
          <w:fldChar w:fldCharType="begin"/>
        </w:r>
        <w:r>
          <w:rPr>
            <w:noProof/>
            <w:webHidden/>
          </w:rPr>
          <w:instrText xml:space="preserve"> PAGEREF _Toc519507475 \h </w:instrText>
        </w:r>
        <w:r>
          <w:rPr>
            <w:noProof/>
            <w:webHidden/>
          </w:rPr>
        </w:r>
        <w:r>
          <w:rPr>
            <w:noProof/>
            <w:webHidden/>
          </w:rPr>
          <w:fldChar w:fldCharType="separate"/>
        </w:r>
        <w:r>
          <w:rPr>
            <w:noProof/>
            <w:webHidden/>
          </w:rPr>
          <w:t>6</w:t>
        </w:r>
        <w:r>
          <w:rPr>
            <w:noProof/>
            <w:webHidden/>
          </w:rPr>
          <w:fldChar w:fldCharType="end"/>
        </w:r>
      </w:hyperlink>
    </w:p>
    <w:p w14:paraId="2F7671FA" w14:textId="5FFD0045" w:rsidR="009937C9" w:rsidRDefault="009937C9">
      <w:pPr>
        <w:pStyle w:val="TOC1"/>
        <w:rPr>
          <w:rFonts w:asciiTheme="minorHAnsi" w:eastAsiaTheme="minorEastAsia" w:hAnsiTheme="minorHAnsi" w:cstheme="minorBidi"/>
          <w:noProof/>
          <w:sz w:val="22"/>
          <w:szCs w:val="22"/>
        </w:rPr>
      </w:pPr>
      <w:hyperlink w:anchor="_Toc519507476" w:history="1">
        <w:r w:rsidRPr="000878A0">
          <w:rPr>
            <w:rStyle w:val="Hyperlink"/>
            <w:noProof/>
          </w:rPr>
          <w:t>Appendix B - Transaction Summary Definitions</w:t>
        </w:r>
        <w:r>
          <w:rPr>
            <w:noProof/>
            <w:webHidden/>
          </w:rPr>
          <w:tab/>
        </w:r>
        <w:r>
          <w:rPr>
            <w:noProof/>
            <w:webHidden/>
          </w:rPr>
          <w:fldChar w:fldCharType="begin"/>
        </w:r>
        <w:r>
          <w:rPr>
            <w:noProof/>
            <w:webHidden/>
          </w:rPr>
          <w:instrText xml:space="preserve"> PAGEREF _Toc519507476 \h </w:instrText>
        </w:r>
        <w:r>
          <w:rPr>
            <w:noProof/>
            <w:webHidden/>
          </w:rPr>
        </w:r>
        <w:r>
          <w:rPr>
            <w:noProof/>
            <w:webHidden/>
          </w:rPr>
          <w:fldChar w:fldCharType="separate"/>
        </w:r>
        <w:r>
          <w:rPr>
            <w:noProof/>
            <w:webHidden/>
          </w:rPr>
          <w:t>6</w:t>
        </w:r>
        <w:r>
          <w:rPr>
            <w:noProof/>
            <w:webHidden/>
          </w:rPr>
          <w:fldChar w:fldCharType="end"/>
        </w:r>
      </w:hyperlink>
    </w:p>
    <w:p w14:paraId="6DFF42D5" w14:textId="210C1A37" w:rsidR="009937C9" w:rsidRDefault="009937C9">
      <w:pPr>
        <w:pStyle w:val="TOC1"/>
        <w:rPr>
          <w:rFonts w:asciiTheme="minorHAnsi" w:eastAsiaTheme="minorEastAsia" w:hAnsiTheme="minorHAnsi" w:cstheme="minorBidi"/>
          <w:noProof/>
          <w:sz w:val="22"/>
          <w:szCs w:val="22"/>
        </w:rPr>
      </w:pPr>
      <w:hyperlink w:anchor="_Toc519507477" w:history="1">
        <w:r w:rsidRPr="000878A0">
          <w:rPr>
            <w:rStyle w:val="Hyperlink"/>
            <w:noProof/>
          </w:rPr>
          <w:t>Glossary</w:t>
        </w:r>
        <w:r>
          <w:rPr>
            <w:noProof/>
            <w:webHidden/>
          </w:rPr>
          <w:tab/>
        </w:r>
        <w:r>
          <w:rPr>
            <w:noProof/>
            <w:webHidden/>
          </w:rPr>
          <w:fldChar w:fldCharType="begin"/>
        </w:r>
        <w:r>
          <w:rPr>
            <w:noProof/>
            <w:webHidden/>
          </w:rPr>
          <w:instrText xml:space="preserve"> PAGEREF _Toc519507477 \h </w:instrText>
        </w:r>
        <w:r>
          <w:rPr>
            <w:noProof/>
            <w:webHidden/>
          </w:rPr>
        </w:r>
        <w:r>
          <w:rPr>
            <w:noProof/>
            <w:webHidden/>
          </w:rPr>
          <w:fldChar w:fldCharType="separate"/>
        </w:r>
        <w:r>
          <w:rPr>
            <w:noProof/>
            <w:webHidden/>
          </w:rPr>
          <w:t>6</w:t>
        </w:r>
        <w:r>
          <w:rPr>
            <w:noProof/>
            <w:webHidden/>
          </w:rPr>
          <w:fldChar w:fldCharType="end"/>
        </w:r>
      </w:hyperlink>
    </w:p>
    <w:p w14:paraId="74B3DC5D" w14:textId="0ECB5B63" w:rsidR="009937C9" w:rsidRDefault="009937C9">
      <w:pPr>
        <w:pStyle w:val="TOC1"/>
        <w:rPr>
          <w:rFonts w:asciiTheme="minorHAnsi" w:eastAsiaTheme="minorEastAsia" w:hAnsiTheme="minorHAnsi" w:cstheme="minorBidi"/>
          <w:noProof/>
          <w:sz w:val="22"/>
          <w:szCs w:val="22"/>
        </w:rPr>
      </w:pPr>
      <w:hyperlink w:anchor="_Toc519507478" w:history="1">
        <w:r w:rsidRPr="000878A0">
          <w:rPr>
            <w:rStyle w:val="Hyperlink"/>
            <w:noProof/>
          </w:rPr>
          <w:t>Volume 1 – Profiles</w:t>
        </w:r>
        <w:r>
          <w:rPr>
            <w:noProof/>
            <w:webHidden/>
          </w:rPr>
          <w:tab/>
        </w:r>
        <w:r>
          <w:rPr>
            <w:noProof/>
            <w:webHidden/>
          </w:rPr>
          <w:fldChar w:fldCharType="begin"/>
        </w:r>
        <w:r>
          <w:rPr>
            <w:noProof/>
            <w:webHidden/>
          </w:rPr>
          <w:instrText xml:space="preserve"> PAGEREF _Toc519507478 \h </w:instrText>
        </w:r>
        <w:r>
          <w:rPr>
            <w:noProof/>
            <w:webHidden/>
          </w:rPr>
        </w:r>
        <w:r>
          <w:rPr>
            <w:noProof/>
            <w:webHidden/>
          </w:rPr>
          <w:fldChar w:fldCharType="separate"/>
        </w:r>
        <w:r>
          <w:rPr>
            <w:noProof/>
            <w:webHidden/>
          </w:rPr>
          <w:t>9</w:t>
        </w:r>
        <w:r>
          <w:rPr>
            <w:noProof/>
            <w:webHidden/>
          </w:rPr>
          <w:fldChar w:fldCharType="end"/>
        </w:r>
      </w:hyperlink>
    </w:p>
    <w:p w14:paraId="3319C6B5" w14:textId="0668A297" w:rsidR="009937C9" w:rsidRDefault="009937C9">
      <w:pPr>
        <w:pStyle w:val="TOC1"/>
        <w:rPr>
          <w:rFonts w:asciiTheme="minorHAnsi" w:eastAsiaTheme="minorEastAsia" w:hAnsiTheme="minorHAnsi" w:cstheme="minorBidi"/>
          <w:noProof/>
          <w:sz w:val="22"/>
          <w:szCs w:val="22"/>
        </w:rPr>
      </w:pPr>
      <w:hyperlink w:anchor="_Toc519507479" w:history="1">
        <w:r w:rsidRPr="000878A0">
          <w:rPr>
            <w:rStyle w:val="Hyperlink"/>
            <w:noProof/>
          </w:rPr>
          <w:t>7</w:t>
        </w:r>
        <w:r>
          <w:rPr>
            <w:rFonts w:asciiTheme="minorHAnsi" w:eastAsiaTheme="minorEastAsia" w:hAnsiTheme="minorHAnsi" w:cstheme="minorBidi"/>
            <w:noProof/>
            <w:sz w:val="22"/>
            <w:szCs w:val="22"/>
          </w:rPr>
          <w:tab/>
        </w:r>
        <w:r w:rsidRPr="000878A0">
          <w:rPr>
            <w:rStyle w:val="Hyperlink"/>
            <w:noProof/>
          </w:rPr>
          <w:t>Point-of-Care Identity Management (PCIM) Profile</w:t>
        </w:r>
        <w:r>
          <w:rPr>
            <w:noProof/>
            <w:webHidden/>
          </w:rPr>
          <w:tab/>
        </w:r>
        <w:r>
          <w:rPr>
            <w:noProof/>
            <w:webHidden/>
          </w:rPr>
          <w:fldChar w:fldCharType="begin"/>
        </w:r>
        <w:r>
          <w:rPr>
            <w:noProof/>
            <w:webHidden/>
          </w:rPr>
          <w:instrText xml:space="preserve"> PAGEREF _Toc519507479 \h </w:instrText>
        </w:r>
        <w:r>
          <w:rPr>
            <w:noProof/>
            <w:webHidden/>
          </w:rPr>
        </w:r>
        <w:r>
          <w:rPr>
            <w:noProof/>
            <w:webHidden/>
          </w:rPr>
          <w:fldChar w:fldCharType="separate"/>
        </w:r>
        <w:r>
          <w:rPr>
            <w:noProof/>
            <w:webHidden/>
          </w:rPr>
          <w:t>10</w:t>
        </w:r>
        <w:r>
          <w:rPr>
            <w:noProof/>
            <w:webHidden/>
          </w:rPr>
          <w:fldChar w:fldCharType="end"/>
        </w:r>
      </w:hyperlink>
    </w:p>
    <w:p w14:paraId="7EE8EF62" w14:textId="68C693C3" w:rsidR="009937C9" w:rsidRDefault="009937C9">
      <w:pPr>
        <w:pStyle w:val="TOC2"/>
        <w:rPr>
          <w:rFonts w:asciiTheme="minorHAnsi" w:eastAsiaTheme="minorEastAsia" w:hAnsiTheme="minorHAnsi" w:cstheme="minorBidi"/>
          <w:noProof/>
          <w:sz w:val="22"/>
          <w:szCs w:val="22"/>
        </w:rPr>
      </w:pPr>
      <w:hyperlink w:anchor="_Toc519507480" w:history="1">
        <w:r w:rsidRPr="000878A0">
          <w:rPr>
            <w:rStyle w:val="Hyperlink"/>
            <w:noProof/>
          </w:rPr>
          <w:t>7.1 PCIM Actors, Transactions, and Content Modules</w:t>
        </w:r>
        <w:r>
          <w:rPr>
            <w:noProof/>
            <w:webHidden/>
          </w:rPr>
          <w:tab/>
        </w:r>
        <w:r>
          <w:rPr>
            <w:noProof/>
            <w:webHidden/>
          </w:rPr>
          <w:fldChar w:fldCharType="begin"/>
        </w:r>
        <w:r>
          <w:rPr>
            <w:noProof/>
            <w:webHidden/>
          </w:rPr>
          <w:instrText xml:space="preserve"> PAGEREF _Toc519507480 \h </w:instrText>
        </w:r>
        <w:r>
          <w:rPr>
            <w:noProof/>
            <w:webHidden/>
          </w:rPr>
        </w:r>
        <w:r>
          <w:rPr>
            <w:noProof/>
            <w:webHidden/>
          </w:rPr>
          <w:fldChar w:fldCharType="separate"/>
        </w:r>
        <w:r>
          <w:rPr>
            <w:noProof/>
            <w:webHidden/>
          </w:rPr>
          <w:t>10</w:t>
        </w:r>
        <w:r>
          <w:rPr>
            <w:noProof/>
            <w:webHidden/>
          </w:rPr>
          <w:fldChar w:fldCharType="end"/>
        </w:r>
      </w:hyperlink>
    </w:p>
    <w:p w14:paraId="49347671" w14:textId="02B0801D" w:rsidR="009937C9" w:rsidRDefault="009937C9">
      <w:pPr>
        <w:pStyle w:val="TOC3"/>
        <w:tabs>
          <w:tab w:val="left" w:pos="1584"/>
        </w:tabs>
        <w:rPr>
          <w:rFonts w:asciiTheme="minorHAnsi" w:eastAsiaTheme="minorEastAsia" w:hAnsiTheme="minorHAnsi" w:cstheme="minorBidi"/>
          <w:noProof/>
          <w:sz w:val="22"/>
          <w:szCs w:val="22"/>
        </w:rPr>
      </w:pPr>
      <w:hyperlink w:anchor="_Toc519507481" w:history="1">
        <w:r w:rsidRPr="000878A0">
          <w:rPr>
            <w:rStyle w:val="Hyperlink"/>
            <w:noProof/>
          </w:rPr>
          <w:t>7.1.1</w:t>
        </w:r>
        <w:r>
          <w:rPr>
            <w:rFonts w:asciiTheme="minorHAnsi" w:eastAsiaTheme="minorEastAsia" w:hAnsiTheme="minorHAnsi" w:cstheme="minorBidi"/>
            <w:noProof/>
            <w:sz w:val="22"/>
            <w:szCs w:val="22"/>
          </w:rPr>
          <w:tab/>
        </w:r>
        <w:r w:rsidRPr="000878A0">
          <w:rPr>
            <w:rStyle w:val="Hyperlink"/>
            <w:noProof/>
          </w:rPr>
          <w:t>Actor Descriptions and Actor Profile Requirements</w:t>
        </w:r>
        <w:r>
          <w:rPr>
            <w:noProof/>
            <w:webHidden/>
          </w:rPr>
          <w:tab/>
        </w:r>
        <w:r>
          <w:rPr>
            <w:noProof/>
            <w:webHidden/>
          </w:rPr>
          <w:fldChar w:fldCharType="begin"/>
        </w:r>
        <w:r>
          <w:rPr>
            <w:noProof/>
            <w:webHidden/>
          </w:rPr>
          <w:instrText xml:space="preserve"> PAGEREF _Toc519507481 \h </w:instrText>
        </w:r>
        <w:r>
          <w:rPr>
            <w:noProof/>
            <w:webHidden/>
          </w:rPr>
        </w:r>
        <w:r>
          <w:rPr>
            <w:noProof/>
            <w:webHidden/>
          </w:rPr>
          <w:fldChar w:fldCharType="separate"/>
        </w:r>
        <w:r>
          <w:rPr>
            <w:noProof/>
            <w:webHidden/>
          </w:rPr>
          <w:t>12</w:t>
        </w:r>
        <w:r>
          <w:rPr>
            <w:noProof/>
            <w:webHidden/>
          </w:rPr>
          <w:fldChar w:fldCharType="end"/>
        </w:r>
      </w:hyperlink>
    </w:p>
    <w:p w14:paraId="7CB09FFE" w14:textId="68601F6C" w:rsidR="009937C9" w:rsidRDefault="009937C9">
      <w:pPr>
        <w:pStyle w:val="TOC4"/>
        <w:tabs>
          <w:tab w:val="left" w:pos="2160"/>
        </w:tabs>
        <w:rPr>
          <w:rFonts w:asciiTheme="minorHAnsi" w:eastAsiaTheme="minorEastAsia" w:hAnsiTheme="minorHAnsi" w:cstheme="minorBidi"/>
          <w:noProof/>
          <w:sz w:val="22"/>
          <w:szCs w:val="22"/>
        </w:rPr>
      </w:pPr>
      <w:hyperlink w:anchor="_Toc519507482" w:history="1">
        <w:r w:rsidRPr="000878A0">
          <w:rPr>
            <w:rStyle w:val="Hyperlink"/>
            <w:noProof/>
          </w:rPr>
          <w:t>7.1.1.1</w:t>
        </w:r>
        <w:r>
          <w:rPr>
            <w:rFonts w:asciiTheme="minorHAnsi" w:eastAsiaTheme="minorEastAsia" w:hAnsiTheme="minorHAnsi" w:cstheme="minorBidi"/>
            <w:noProof/>
            <w:sz w:val="22"/>
            <w:szCs w:val="22"/>
          </w:rPr>
          <w:tab/>
        </w:r>
        <w:r w:rsidRPr="000878A0">
          <w:rPr>
            <w:rStyle w:val="Hyperlink"/>
            <w:noProof/>
          </w:rPr>
          <w:t>Device-Patient Association Reporter</w:t>
        </w:r>
        <w:r>
          <w:rPr>
            <w:noProof/>
            <w:webHidden/>
          </w:rPr>
          <w:tab/>
        </w:r>
        <w:r>
          <w:rPr>
            <w:noProof/>
            <w:webHidden/>
          </w:rPr>
          <w:fldChar w:fldCharType="begin"/>
        </w:r>
        <w:r>
          <w:rPr>
            <w:noProof/>
            <w:webHidden/>
          </w:rPr>
          <w:instrText xml:space="preserve"> PAGEREF _Toc519507482 \h </w:instrText>
        </w:r>
        <w:r>
          <w:rPr>
            <w:noProof/>
            <w:webHidden/>
          </w:rPr>
        </w:r>
        <w:r>
          <w:rPr>
            <w:noProof/>
            <w:webHidden/>
          </w:rPr>
          <w:fldChar w:fldCharType="separate"/>
        </w:r>
        <w:r>
          <w:rPr>
            <w:noProof/>
            <w:webHidden/>
          </w:rPr>
          <w:t>12</w:t>
        </w:r>
        <w:r>
          <w:rPr>
            <w:noProof/>
            <w:webHidden/>
          </w:rPr>
          <w:fldChar w:fldCharType="end"/>
        </w:r>
      </w:hyperlink>
    </w:p>
    <w:p w14:paraId="1EF6D666" w14:textId="3824DF97" w:rsidR="009937C9" w:rsidRDefault="009937C9">
      <w:pPr>
        <w:pStyle w:val="TOC4"/>
        <w:tabs>
          <w:tab w:val="left" w:pos="2160"/>
        </w:tabs>
        <w:rPr>
          <w:rFonts w:asciiTheme="minorHAnsi" w:eastAsiaTheme="minorEastAsia" w:hAnsiTheme="minorHAnsi" w:cstheme="minorBidi"/>
          <w:noProof/>
          <w:sz w:val="22"/>
          <w:szCs w:val="22"/>
        </w:rPr>
      </w:pPr>
      <w:hyperlink w:anchor="_Toc519507483" w:history="1">
        <w:r w:rsidRPr="000878A0">
          <w:rPr>
            <w:rStyle w:val="Hyperlink"/>
            <w:noProof/>
          </w:rPr>
          <w:t>7.1.1.2</w:t>
        </w:r>
        <w:r>
          <w:rPr>
            <w:rFonts w:asciiTheme="minorHAnsi" w:eastAsiaTheme="minorEastAsia" w:hAnsiTheme="minorHAnsi" w:cstheme="minorBidi"/>
            <w:noProof/>
            <w:sz w:val="22"/>
            <w:szCs w:val="22"/>
          </w:rPr>
          <w:tab/>
        </w:r>
        <w:r w:rsidRPr="000878A0">
          <w:rPr>
            <w:rStyle w:val="Hyperlink"/>
            <w:noProof/>
          </w:rPr>
          <w:t>Device-Patient Association Consumer</w:t>
        </w:r>
        <w:r>
          <w:rPr>
            <w:noProof/>
            <w:webHidden/>
          </w:rPr>
          <w:tab/>
        </w:r>
        <w:r>
          <w:rPr>
            <w:noProof/>
            <w:webHidden/>
          </w:rPr>
          <w:fldChar w:fldCharType="begin"/>
        </w:r>
        <w:r>
          <w:rPr>
            <w:noProof/>
            <w:webHidden/>
          </w:rPr>
          <w:instrText xml:space="preserve"> PAGEREF _Toc519507483 \h </w:instrText>
        </w:r>
        <w:r>
          <w:rPr>
            <w:noProof/>
            <w:webHidden/>
          </w:rPr>
        </w:r>
        <w:r>
          <w:rPr>
            <w:noProof/>
            <w:webHidden/>
          </w:rPr>
          <w:fldChar w:fldCharType="separate"/>
        </w:r>
        <w:r>
          <w:rPr>
            <w:noProof/>
            <w:webHidden/>
          </w:rPr>
          <w:t>12</w:t>
        </w:r>
        <w:r>
          <w:rPr>
            <w:noProof/>
            <w:webHidden/>
          </w:rPr>
          <w:fldChar w:fldCharType="end"/>
        </w:r>
      </w:hyperlink>
    </w:p>
    <w:p w14:paraId="7E8BDC18" w14:textId="3741B2D1" w:rsidR="009937C9" w:rsidRDefault="009937C9">
      <w:pPr>
        <w:pStyle w:val="TOC4"/>
        <w:tabs>
          <w:tab w:val="left" w:pos="2160"/>
        </w:tabs>
        <w:rPr>
          <w:rFonts w:asciiTheme="minorHAnsi" w:eastAsiaTheme="minorEastAsia" w:hAnsiTheme="minorHAnsi" w:cstheme="minorBidi"/>
          <w:noProof/>
          <w:sz w:val="22"/>
          <w:szCs w:val="22"/>
        </w:rPr>
      </w:pPr>
      <w:hyperlink w:anchor="_Toc519507484" w:history="1">
        <w:r w:rsidRPr="000878A0">
          <w:rPr>
            <w:rStyle w:val="Hyperlink"/>
            <w:noProof/>
          </w:rPr>
          <w:t>7.1.1.3</w:t>
        </w:r>
        <w:r>
          <w:rPr>
            <w:rFonts w:asciiTheme="minorHAnsi" w:eastAsiaTheme="minorEastAsia" w:hAnsiTheme="minorHAnsi" w:cstheme="minorBidi"/>
            <w:noProof/>
            <w:sz w:val="22"/>
            <w:szCs w:val="22"/>
          </w:rPr>
          <w:tab/>
        </w:r>
        <w:r w:rsidRPr="000878A0">
          <w:rPr>
            <w:rStyle w:val="Hyperlink"/>
            <w:noProof/>
          </w:rPr>
          <w:t>Device Registrant</w:t>
        </w:r>
        <w:r>
          <w:rPr>
            <w:noProof/>
            <w:webHidden/>
          </w:rPr>
          <w:tab/>
        </w:r>
        <w:r>
          <w:rPr>
            <w:noProof/>
            <w:webHidden/>
          </w:rPr>
          <w:fldChar w:fldCharType="begin"/>
        </w:r>
        <w:r>
          <w:rPr>
            <w:noProof/>
            <w:webHidden/>
          </w:rPr>
          <w:instrText xml:space="preserve"> PAGEREF _Toc519507484 \h </w:instrText>
        </w:r>
        <w:r>
          <w:rPr>
            <w:noProof/>
            <w:webHidden/>
          </w:rPr>
        </w:r>
        <w:r>
          <w:rPr>
            <w:noProof/>
            <w:webHidden/>
          </w:rPr>
          <w:fldChar w:fldCharType="separate"/>
        </w:r>
        <w:r>
          <w:rPr>
            <w:noProof/>
            <w:webHidden/>
          </w:rPr>
          <w:t>12</w:t>
        </w:r>
        <w:r>
          <w:rPr>
            <w:noProof/>
            <w:webHidden/>
          </w:rPr>
          <w:fldChar w:fldCharType="end"/>
        </w:r>
      </w:hyperlink>
    </w:p>
    <w:p w14:paraId="56878B24" w14:textId="4F26C897" w:rsidR="009937C9" w:rsidRDefault="009937C9">
      <w:pPr>
        <w:pStyle w:val="TOC1"/>
        <w:rPr>
          <w:rFonts w:asciiTheme="minorHAnsi" w:eastAsiaTheme="minorEastAsia" w:hAnsiTheme="minorHAnsi" w:cstheme="minorBidi"/>
          <w:noProof/>
          <w:sz w:val="22"/>
          <w:szCs w:val="22"/>
        </w:rPr>
      </w:pPr>
      <w:hyperlink w:anchor="_Toc519507485" w:history="1">
        <w:r w:rsidRPr="000878A0">
          <w:rPr>
            <w:rStyle w:val="Hyperlink"/>
            <w:noProof/>
          </w:rPr>
          <w:t>Device-Patient Association Manager</w:t>
        </w:r>
        <w:r>
          <w:rPr>
            <w:noProof/>
            <w:webHidden/>
          </w:rPr>
          <w:tab/>
        </w:r>
        <w:r>
          <w:rPr>
            <w:noProof/>
            <w:webHidden/>
          </w:rPr>
          <w:fldChar w:fldCharType="begin"/>
        </w:r>
        <w:r>
          <w:rPr>
            <w:noProof/>
            <w:webHidden/>
          </w:rPr>
          <w:instrText xml:space="preserve"> PAGEREF _Toc519507485 \h </w:instrText>
        </w:r>
        <w:r>
          <w:rPr>
            <w:noProof/>
            <w:webHidden/>
          </w:rPr>
        </w:r>
        <w:r>
          <w:rPr>
            <w:noProof/>
            <w:webHidden/>
          </w:rPr>
          <w:fldChar w:fldCharType="separate"/>
        </w:r>
        <w:r>
          <w:rPr>
            <w:noProof/>
            <w:webHidden/>
          </w:rPr>
          <w:t>13</w:t>
        </w:r>
        <w:r>
          <w:rPr>
            <w:noProof/>
            <w:webHidden/>
          </w:rPr>
          <w:fldChar w:fldCharType="end"/>
        </w:r>
      </w:hyperlink>
    </w:p>
    <w:p w14:paraId="28F1B8D3" w14:textId="20DEAD35" w:rsidR="009937C9" w:rsidRDefault="009937C9">
      <w:pPr>
        <w:pStyle w:val="TOC2"/>
        <w:rPr>
          <w:rFonts w:asciiTheme="minorHAnsi" w:eastAsiaTheme="minorEastAsia" w:hAnsiTheme="minorHAnsi" w:cstheme="minorBidi"/>
          <w:noProof/>
          <w:sz w:val="22"/>
          <w:szCs w:val="22"/>
        </w:rPr>
      </w:pPr>
      <w:hyperlink w:anchor="_Toc519507486" w:history="1">
        <w:r w:rsidRPr="000878A0">
          <w:rPr>
            <w:rStyle w:val="Hyperlink"/>
            <w:noProof/>
          </w:rPr>
          <w:t>7.2  Actor Options</w:t>
        </w:r>
        <w:r>
          <w:rPr>
            <w:noProof/>
            <w:webHidden/>
          </w:rPr>
          <w:tab/>
        </w:r>
        <w:r>
          <w:rPr>
            <w:noProof/>
            <w:webHidden/>
          </w:rPr>
          <w:fldChar w:fldCharType="begin"/>
        </w:r>
        <w:r>
          <w:rPr>
            <w:noProof/>
            <w:webHidden/>
          </w:rPr>
          <w:instrText xml:space="preserve"> PAGEREF _Toc519507486 \h </w:instrText>
        </w:r>
        <w:r>
          <w:rPr>
            <w:noProof/>
            <w:webHidden/>
          </w:rPr>
        </w:r>
        <w:r>
          <w:rPr>
            <w:noProof/>
            <w:webHidden/>
          </w:rPr>
          <w:fldChar w:fldCharType="separate"/>
        </w:r>
        <w:r>
          <w:rPr>
            <w:noProof/>
            <w:webHidden/>
          </w:rPr>
          <w:t>13</w:t>
        </w:r>
        <w:r>
          <w:rPr>
            <w:noProof/>
            <w:webHidden/>
          </w:rPr>
          <w:fldChar w:fldCharType="end"/>
        </w:r>
      </w:hyperlink>
    </w:p>
    <w:p w14:paraId="5C4C3AD6" w14:textId="0A48216A" w:rsidR="009937C9" w:rsidRDefault="009937C9">
      <w:pPr>
        <w:pStyle w:val="TOC2"/>
        <w:rPr>
          <w:rFonts w:asciiTheme="minorHAnsi" w:eastAsiaTheme="minorEastAsia" w:hAnsiTheme="minorHAnsi" w:cstheme="minorBidi"/>
          <w:noProof/>
          <w:sz w:val="22"/>
          <w:szCs w:val="22"/>
        </w:rPr>
      </w:pPr>
      <w:hyperlink w:anchor="_Toc519507487" w:history="1">
        <w:r w:rsidRPr="000878A0">
          <w:rPr>
            <w:rStyle w:val="Hyperlink"/>
            <w:noProof/>
          </w:rPr>
          <w:t>7.3  Required Actor Groupings</w:t>
        </w:r>
        <w:r>
          <w:rPr>
            <w:noProof/>
            <w:webHidden/>
          </w:rPr>
          <w:tab/>
        </w:r>
        <w:r>
          <w:rPr>
            <w:noProof/>
            <w:webHidden/>
          </w:rPr>
          <w:fldChar w:fldCharType="begin"/>
        </w:r>
        <w:r>
          <w:rPr>
            <w:noProof/>
            <w:webHidden/>
          </w:rPr>
          <w:instrText xml:space="preserve"> PAGEREF _Toc519507487 \h </w:instrText>
        </w:r>
        <w:r>
          <w:rPr>
            <w:noProof/>
            <w:webHidden/>
          </w:rPr>
        </w:r>
        <w:r>
          <w:rPr>
            <w:noProof/>
            <w:webHidden/>
          </w:rPr>
          <w:fldChar w:fldCharType="separate"/>
        </w:r>
        <w:r>
          <w:rPr>
            <w:noProof/>
            <w:webHidden/>
          </w:rPr>
          <w:t>13</w:t>
        </w:r>
        <w:r>
          <w:rPr>
            <w:noProof/>
            <w:webHidden/>
          </w:rPr>
          <w:fldChar w:fldCharType="end"/>
        </w:r>
      </w:hyperlink>
    </w:p>
    <w:p w14:paraId="737A08D1" w14:textId="2317751E" w:rsidR="009937C9" w:rsidRDefault="009937C9">
      <w:pPr>
        <w:pStyle w:val="TOC2"/>
        <w:rPr>
          <w:rFonts w:asciiTheme="minorHAnsi" w:eastAsiaTheme="minorEastAsia" w:hAnsiTheme="minorHAnsi" w:cstheme="minorBidi"/>
          <w:noProof/>
          <w:sz w:val="22"/>
          <w:szCs w:val="22"/>
        </w:rPr>
      </w:pPr>
      <w:hyperlink w:anchor="_Toc519507488" w:history="1">
        <w:r w:rsidRPr="000878A0">
          <w:rPr>
            <w:rStyle w:val="Hyperlink"/>
            <w:noProof/>
          </w:rPr>
          <w:t>7.4  Overview</w:t>
        </w:r>
        <w:r>
          <w:rPr>
            <w:noProof/>
            <w:webHidden/>
          </w:rPr>
          <w:tab/>
        </w:r>
        <w:r>
          <w:rPr>
            <w:noProof/>
            <w:webHidden/>
          </w:rPr>
          <w:fldChar w:fldCharType="begin"/>
        </w:r>
        <w:r>
          <w:rPr>
            <w:noProof/>
            <w:webHidden/>
          </w:rPr>
          <w:instrText xml:space="preserve"> PAGEREF _Toc519507488 \h </w:instrText>
        </w:r>
        <w:r>
          <w:rPr>
            <w:noProof/>
            <w:webHidden/>
          </w:rPr>
        </w:r>
        <w:r>
          <w:rPr>
            <w:noProof/>
            <w:webHidden/>
          </w:rPr>
          <w:fldChar w:fldCharType="separate"/>
        </w:r>
        <w:r>
          <w:rPr>
            <w:noProof/>
            <w:webHidden/>
          </w:rPr>
          <w:t>13</w:t>
        </w:r>
        <w:r>
          <w:rPr>
            <w:noProof/>
            <w:webHidden/>
          </w:rPr>
          <w:fldChar w:fldCharType="end"/>
        </w:r>
      </w:hyperlink>
    </w:p>
    <w:p w14:paraId="2BB13B67" w14:textId="3C462040" w:rsidR="009937C9" w:rsidRDefault="009937C9">
      <w:pPr>
        <w:pStyle w:val="TOC3"/>
        <w:rPr>
          <w:rFonts w:asciiTheme="minorHAnsi" w:eastAsiaTheme="minorEastAsia" w:hAnsiTheme="minorHAnsi" w:cstheme="minorBidi"/>
          <w:noProof/>
          <w:sz w:val="22"/>
          <w:szCs w:val="22"/>
        </w:rPr>
      </w:pPr>
      <w:hyperlink w:anchor="_Toc519507489" w:history="1">
        <w:r w:rsidRPr="000878A0">
          <w:rPr>
            <w:rStyle w:val="Hyperlink"/>
            <w:bCs/>
            <w:noProof/>
          </w:rPr>
          <w:t>7.4.1 Concepts</w:t>
        </w:r>
        <w:r>
          <w:rPr>
            <w:noProof/>
            <w:webHidden/>
          </w:rPr>
          <w:tab/>
        </w:r>
        <w:r>
          <w:rPr>
            <w:noProof/>
            <w:webHidden/>
          </w:rPr>
          <w:fldChar w:fldCharType="begin"/>
        </w:r>
        <w:r>
          <w:rPr>
            <w:noProof/>
            <w:webHidden/>
          </w:rPr>
          <w:instrText xml:space="preserve"> PAGEREF _Toc519507489 \h </w:instrText>
        </w:r>
        <w:r>
          <w:rPr>
            <w:noProof/>
            <w:webHidden/>
          </w:rPr>
        </w:r>
        <w:r>
          <w:rPr>
            <w:noProof/>
            <w:webHidden/>
          </w:rPr>
          <w:fldChar w:fldCharType="separate"/>
        </w:r>
        <w:r>
          <w:rPr>
            <w:noProof/>
            <w:webHidden/>
          </w:rPr>
          <w:t>13</w:t>
        </w:r>
        <w:r>
          <w:rPr>
            <w:noProof/>
            <w:webHidden/>
          </w:rPr>
          <w:fldChar w:fldCharType="end"/>
        </w:r>
      </w:hyperlink>
    </w:p>
    <w:p w14:paraId="4940B376" w14:textId="29DE9272" w:rsidR="009937C9" w:rsidRDefault="009937C9">
      <w:pPr>
        <w:pStyle w:val="TOC3"/>
        <w:tabs>
          <w:tab w:val="left" w:pos="1584"/>
        </w:tabs>
        <w:rPr>
          <w:rFonts w:asciiTheme="minorHAnsi" w:eastAsiaTheme="minorEastAsia" w:hAnsiTheme="minorHAnsi" w:cstheme="minorBidi"/>
          <w:noProof/>
          <w:sz w:val="22"/>
          <w:szCs w:val="22"/>
        </w:rPr>
      </w:pPr>
      <w:hyperlink w:anchor="_Toc519507490" w:history="1">
        <w:r w:rsidRPr="000878A0">
          <w:rPr>
            <w:rStyle w:val="Hyperlink"/>
            <w:noProof/>
          </w:rPr>
          <w:t>7.1.2</w:t>
        </w:r>
        <w:r>
          <w:rPr>
            <w:rFonts w:asciiTheme="minorHAnsi" w:eastAsiaTheme="minorEastAsia" w:hAnsiTheme="minorHAnsi" w:cstheme="minorBidi"/>
            <w:noProof/>
            <w:sz w:val="22"/>
            <w:szCs w:val="22"/>
          </w:rPr>
          <w:tab/>
        </w:r>
        <w:r w:rsidRPr="000878A0">
          <w:rPr>
            <w:rStyle w:val="Hyperlink"/>
            <w:noProof/>
          </w:rPr>
          <w:t>Use Cases</w:t>
        </w:r>
        <w:r>
          <w:rPr>
            <w:noProof/>
            <w:webHidden/>
          </w:rPr>
          <w:tab/>
        </w:r>
        <w:r>
          <w:rPr>
            <w:noProof/>
            <w:webHidden/>
          </w:rPr>
          <w:fldChar w:fldCharType="begin"/>
        </w:r>
        <w:r>
          <w:rPr>
            <w:noProof/>
            <w:webHidden/>
          </w:rPr>
          <w:instrText xml:space="preserve"> PAGEREF _Toc519507490 \h </w:instrText>
        </w:r>
        <w:r>
          <w:rPr>
            <w:noProof/>
            <w:webHidden/>
          </w:rPr>
        </w:r>
        <w:r>
          <w:rPr>
            <w:noProof/>
            <w:webHidden/>
          </w:rPr>
          <w:fldChar w:fldCharType="separate"/>
        </w:r>
        <w:r>
          <w:rPr>
            <w:noProof/>
            <w:webHidden/>
          </w:rPr>
          <w:t>14</w:t>
        </w:r>
        <w:r>
          <w:rPr>
            <w:noProof/>
            <w:webHidden/>
          </w:rPr>
          <w:fldChar w:fldCharType="end"/>
        </w:r>
      </w:hyperlink>
    </w:p>
    <w:p w14:paraId="523195ED" w14:textId="5EFB58F8" w:rsidR="009937C9" w:rsidRDefault="009937C9">
      <w:pPr>
        <w:pStyle w:val="TOC4"/>
        <w:tabs>
          <w:tab w:val="left" w:pos="2160"/>
        </w:tabs>
        <w:rPr>
          <w:rFonts w:asciiTheme="minorHAnsi" w:eastAsiaTheme="minorEastAsia" w:hAnsiTheme="minorHAnsi" w:cstheme="minorBidi"/>
          <w:noProof/>
          <w:sz w:val="22"/>
          <w:szCs w:val="22"/>
        </w:rPr>
      </w:pPr>
      <w:hyperlink w:anchor="_Toc519507491" w:history="1">
        <w:r w:rsidRPr="000878A0">
          <w:rPr>
            <w:rStyle w:val="Hyperlink"/>
            <w:noProof/>
          </w:rPr>
          <w:t>7.1.2.1</w:t>
        </w:r>
        <w:r>
          <w:rPr>
            <w:rFonts w:asciiTheme="minorHAnsi" w:eastAsiaTheme="minorEastAsia" w:hAnsiTheme="minorHAnsi" w:cstheme="minorBidi"/>
            <w:noProof/>
            <w:sz w:val="22"/>
            <w:szCs w:val="22"/>
          </w:rPr>
          <w:tab/>
        </w:r>
        <w:r w:rsidRPr="000878A0">
          <w:rPr>
            <w:rStyle w:val="Hyperlink"/>
            <w:noProof/>
          </w:rPr>
          <w:t>Use Case #1: Associating Device with Patient</w:t>
        </w:r>
        <w:r>
          <w:rPr>
            <w:noProof/>
            <w:webHidden/>
          </w:rPr>
          <w:tab/>
        </w:r>
        <w:r>
          <w:rPr>
            <w:noProof/>
            <w:webHidden/>
          </w:rPr>
          <w:fldChar w:fldCharType="begin"/>
        </w:r>
        <w:r>
          <w:rPr>
            <w:noProof/>
            <w:webHidden/>
          </w:rPr>
          <w:instrText xml:space="preserve"> PAGEREF _Toc519507491 \h </w:instrText>
        </w:r>
        <w:r>
          <w:rPr>
            <w:noProof/>
            <w:webHidden/>
          </w:rPr>
        </w:r>
        <w:r>
          <w:rPr>
            <w:noProof/>
            <w:webHidden/>
          </w:rPr>
          <w:fldChar w:fldCharType="separate"/>
        </w:r>
        <w:r>
          <w:rPr>
            <w:noProof/>
            <w:webHidden/>
          </w:rPr>
          <w:t>14</w:t>
        </w:r>
        <w:r>
          <w:rPr>
            <w:noProof/>
            <w:webHidden/>
          </w:rPr>
          <w:fldChar w:fldCharType="end"/>
        </w:r>
      </w:hyperlink>
    </w:p>
    <w:p w14:paraId="535179B1" w14:textId="6DED274C" w:rsidR="009937C9" w:rsidRDefault="009937C9">
      <w:pPr>
        <w:pStyle w:val="TOC4"/>
        <w:tabs>
          <w:tab w:val="left" w:pos="2160"/>
        </w:tabs>
        <w:rPr>
          <w:rFonts w:asciiTheme="minorHAnsi" w:eastAsiaTheme="minorEastAsia" w:hAnsiTheme="minorHAnsi" w:cstheme="minorBidi"/>
          <w:noProof/>
          <w:sz w:val="22"/>
          <w:szCs w:val="22"/>
        </w:rPr>
      </w:pPr>
      <w:hyperlink w:anchor="_Toc519507492" w:history="1">
        <w:r w:rsidRPr="000878A0">
          <w:rPr>
            <w:rStyle w:val="Hyperlink"/>
            <w:noProof/>
          </w:rPr>
          <w:t>7.1.2.2</w:t>
        </w:r>
        <w:r>
          <w:rPr>
            <w:rFonts w:asciiTheme="minorHAnsi" w:eastAsiaTheme="minorEastAsia" w:hAnsiTheme="minorHAnsi" w:cstheme="minorBidi"/>
            <w:noProof/>
            <w:sz w:val="22"/>
            <w:szCs w:val="22"/>
          </w:rPr>
          <w:tab/>
        </w:r>
        <w:r w:rsidRPr="000878A0">
          <w:rPr>
            <w:rStyle w:val="Hyperlink"/>
            <w:noProof/>
          </w:rPr>
          <w:t>Use Case #1 Associating Device with Patient:</w:t>
        </w:r>
        <w:r>
          <w:rPr>
            <w:noProof/>
            <w:webHidden/>
          </w:rPr>
          <w:tab/>
        </w:r>
        <w:r>
          <w:rPr>
            <w:noProof/>
            <w:webHidden/>
          </w:rPr>
          <w:fldChar w:fldCharType="begin"/>
        </w:r>
        <w:r>
          <w:rPr>
            <w:noProof/>
            <w:webHidden/>
          </w:rPr>
          <w:instrText xml:space="preserve"> PAGEREF _Toc519507492 \h </w:instrText>
        </w:r>
        <w:r>
          <w:rPr>
            <w:noProof/>
            <w:webHidden/>
          </w:rPr>
        </w:r>
        <w:r>
          <w:rPr>
            <w:noProof/>
            <w:webHidden/>
          </w:rPr>
          <w:fldChar w:fldCharType="separate"/>
        </w:r>
        <w:r>
          <w:rPr>
            <w:noProof/>
            <w:webHidden/>
          </w:rPr>
          <w:t>14</w:t>
        </w:r>
        <w:r>
          <w:rPr>
            <w:noProof/>
            <w:webHidden/>
          </w:rPr>
          <w:fldChar w:fldCharType="end"/>
        </w:r>
      </w:hyperlink>
    </w:p>
    <w:p w14:paraId="77B657E9" w14:textId="437D53BA" w:rsidR="009937C9" w:rsidRDefault="009937C9">
      <w:pPr>
        <w:pStyle w:val="TOC5"/>
        <w:rPr>
          <w:rFonts w:asciiTheme="minorHAnsi" w:eastAsiaTheme="minorEastAsia" w:hAnsiTheme="minorHAnsi" w:cstheme="minorBidi"/>
          <w:noProof/>
          <w:sz w:val="22"/>
          <w:szCs w:val="22"/>
        </w:rPr>
      </w:pPr>
      <w:hyperlink w:anchor="_Toc519507493" w:history="1">
        <w:r w:rsidRPr="000878A0">
          <w:rPr>
            <w:rStyle w:val="Hyperlink"/>
            <w:noProof/>
          </w:rPr>
          <w:t>Description</w:t>
        </w:r>
        <w:r>
          <w:rPr>
            <w:noProof/>
            <w:webHidden/>
          </w:rPr>
          <w:tab/>
        </w:r>
        <w:r>
          <w:rPr>
            <w:noProof/>
            <w:webHidden/>
          </w:rPr>
          <w:fldChar w:fldCharType="begin"/>
        </w:r>
        <w:r>
          <w:rPr>
            <w:noProof/>
            <w:webHidden/>
          </w:rPr>
          <w:instrText xml:space="preserve"> PAGEREF _Toc519507493 \h </w:instrText>
        </w:r>
        <w:r>
          <w:rPr>
            <w:noProof/>
            <w:webHidden/>
          </w:rPr>
        </w:r>
        <w:r>
          <w:rPr>
            <w:noProof/>
            <w:webHidden/>
          </w:rPr>
          <w:fldChar w:fldCharType="separate"/>
        </w:r>
        <w:r>
          <w:rPr>
            <w:noProof/>
            <w:webHidden/>
          </w:rPr>
          <w:t>14</w:t>
        </w:r>
        <w:r>
          <w:rPr>
            <w:noProof/>
            <w:webHidden/>
          </w:rPr>
          <w:fldChar w:fldCharType="end"/>
        </w:r>
      </w:hyperlink>
    </w:p>
    <w:p w14:paraId="295772F7" w14:textId="594792CF" w:rsidR="009937C9" w:rsidRDefault="009937C9">
      <w:pPr>
        <w:pStyle w:val="TOC5"/>
        <w:rPr>
          <w:rFonts w:asciiTheme="minorHAnsi" w:eastAsiaTheme="minorEastAsia" w:hAnsiTheme="minorHAnsi" w:cstheme="minorBidi"/>
          <w:noProof/>
          <w:sz w:val="22"/>
          <w:szCs w:val="22"/>
        </w:rPr>
      </w:pPr>
      <w:hyperlink w:anchor="_Toc519507494" w:history="1">
        <w:r w:rsidRPr="000878A0">
          <w:rPr>
            <w:rStyle w:val="Hyperlink"/>
            <w:noProof/>
          </w:rPr>
          <w:t>7.4.2.1.2 Use Case #1 Associating Device with Patient: Process Flow</w:t>
        </w:r>
        <w:r>
          <w:rPr>
            <w:noProof/>
            <w:webHidden/>
          </w:rPr>
          <w:tab/>
        </w:r>
        <w:r>
          <w:rPr>
            <w:noProof/>
            <w:webHidden/>
          </w:rPr>
          <w:fldChar w:fldCharType="begin"/>
        </w:r>
        <w:r>
          <w:rPr>
            <w:noProof/>
            <w:webHidden/>
          </w:rPr>
          <w:instrText xml:space="preserve"> PAGEREF _Toc519507494 \h </w:instrText>
        </w:r>
        <w:r>
          <w:rPr>
            <w:noProof/>
            <w:webHidden/>
          </w:rPr>
        </w:r>
        <w:r>
          <w:rPr>
            <w:noProof/>
            <w:webHidden/>
          </w:rPr>
          <w:fldChar w:fldCharType="separate"/>
        </w:r>
        <w:r>
          <w:rPr>
            <w:noProof/>
            <w:webHidden/>
          </w:rPr>
          <w:t>14</w:t>
        </w:r>
        <w:r>
          <w:rPr>
            <w:noProof/>
            <w:webHidden/>
          </w:rPr>
          <w:fldChar w:fldCharType="end"/>
        </w:r>
      </w:hyperlink>
    </w:p>
    <w:p w14:paraId="1AE2482C" w14:textId="6906667C" w:rsidR="009937C9" w:rsidRDefault="009937C9">
      <w:pPr>
        <w:pStyle w:val="TOC4"/>
        <w:tabs>
          <w:tab w:val="left" w:pos="2160"/>
        </w:tabs>
        <w:rPr>
          <w:rFonts w:asciiTheme="minorHAnsi" w:eastAsiaTheme="minorEastAsia" w:hAnsiTheme="minorHAnsi" w:cstheme="minorBidi"/>
          <w:noProof/>
          <w:sz w:val="22"/>
          <w:szCs w:val="22"/>
        </w:rPr>
      </w:pPr>
      <w:hyperlink w:anchor="_Toc519507495" w:history="1">
        <w:r w:rsidRPr="000878A0">
          <w:rPr>
            <w:rStyle w:val="Hyperlink"/>
            <w:noProof/>
          </w:rPr>
          <w:t>7.1.2.3</w:t>
        </w:r>
        <w:r>
          <w:rPr>
            <w:rFonts w:asciiTheme="minorHAnsi" w:eastAsiaTheme="minorEastAsia" w:hAnsiTheme="minorHAnsi" w:cstheme="minorBidi"/>
            <w:noProof/>
            <w:sz w:val="22"/>
            <w:szCs w:val="22"/>
          </w:rPr>
          <w:tab/>
        </w:r>
        <w:r w:rsidRPr="000878A0">
          <w:rPr>
            <w:rStyle w:val="Hyperlink"/>
            <w:noProof/>
          </w:rPr>
          <w:t>Use Case #2: Disassociating Device From Patient</w:t>
        </w:r>
        <w:r>
          <w:rPr>
            <w:noProof/>
            <w:webHidden/>
          </w:rPr>
          <w:tab/>
        </w:r>
        <w:r>
          <w:rPr>
            <w:noProof/>
            <w:webHidden/>
          </w:rPr>
          <w:fldChar w:fldCharType="begin"/>
        </w:r>
        <w:r>
          <w:rPr>
            <w:noProof/>
            <w:webHidden/>
          </w:rPr>
          <w:instrText xml:space="preserve"> PAGEREF _Toc519507495 \h </w:instrText>
        </w:r>
        <w:r>
          <w:rPr>
            <w:noProof/>
            <w:webHidden/>
          </w:rPr>
        </w:r>
        <w:r>
          <w:rPr>
            <w:noProof/>
            <w:webHidden/>
          </w:rPr>
          <w:fldChar w:fldCharType="separate"/>
        </w:r>
        <w:r>
          <w:rPr>
            <w:noProof/>
            <w:webHidden/>
          </w:rPr>
          <w:t>15</w:t>
        </w:r>
        <w:r>
          <w:rPr>
            <w:noProof/>
            <w:webHidden/>
          </w:rPr>
          <w:fldChar w:fldCharType="end"/>
        </w:r>
      </w:hyperlink>
    </w:p>
    <w:p w14:paraId="75F77CAC" w14:textId="706B8617" w:rsidR="009937C9" w:rsidRDefault="009937C9">
      <w:pPr>
        <w:pStyle w:val="TOC5"/>
        <w:tabs>
          <w:tab w:val="left" w:pos="2592"/>
        </w:tabs>
        <w:rPr>
          <w:rFonts w:asciiTheme="minorHAnsi" w:eastAsiaTheme="minorEastAsia" w:hAnsiTheme="minorHAnsi" w:cstheme="minorBidi"/>
          <w:noProof/>
          <w:sz w:val="22"/>
          <w:szCs w:val="22"/>
        </w:rPr>
      </w:pPr>
      <w:hyperlink w:anchor="_Toc519507496" w:history="1">
        <w:r w:rsidRPr="000878A0">
          <w:rPr>
            <w:rStyle w:val="Hyperlink"/>
            <w:noProof/>
          </w:rPr>
          <w:t>7.1.2.3.1</w:t>
        </w:r>
        <w:r>
          <w:rPr>
            <w:rFonts w:asciiTheme="minorHAnsi" w:eastAsiaTheme="minorEastAsia" w:hAnsiTheme="minorHAnsi" w:cstheme="minorBidi"/>
            <w:noProof/>
            <w:sz w:val="22"/>
            <w:szCs w:val="22"/>
          </w:rPr>
          <w:tab/>
        </w:r>
        <w:r w:rsidRPr="000878A0">
          <w:rPr>
            <w:rStyle w:val="Hyperlink"/>
            <w:noProof/>
          </w:rPr>
          <w:t>Description</w:t>
        </w:r>
        <w:r>
          <w:rPr>
            <w:noProof/>
            <w:webHidden/>
          </w:rPr>
          <w:tab/>
        </w:r>
        <w:r>
          <w:rPr>
            <w:noProof/>
            <w:webHidden/>
          </w:rPr>
          <w:fldChar w:fldCharType="begin"/>
        </w:r>
        <w:r>
          <w:rPr>
            <w:noProof/>
            <w:webHidden/>
          </w:rPr>
          <w:instrText xml:space="preserve"> PAGEREF _Toc519507496 \h </w:instrText>
        </w:r>
        <w:r>
          <w:rPr>
            <w:noProof/>
            <w:webHidden/>
          </w:rPr>
        </w:r>
        <w:r>
          <w:rPr>
            <w:noProof/>
            <w:webHidden/>
          </w:rPr>
          <w:fldChar w:fldCharType="separate"/>
        </w:r>
        <w:r>
          <w:rPr>
            <w:noProof/>
            <w:webHidden/>
          </w:rPr>
          <w:t>15</w:t>
        </w:r>
        <w:r>
          <w:rPr>
            <w:noProof/>
            <w:webHidden/>
          </w:rPr>
          <w:fldChar w:fldCharType="end"/>
        </w:r>
      </w:hyperlink>
    </w:p>
    <w:p w14:paraId="3276D7A2" w14:textId="67A64607" w:rsidR="009937C9" w:rsidRDefault="009937C9">
      <w:pPr>
        <w:pStyle w:val="TOC5"/>
        <w:tabs>
          <w:tab w:val="left" w:pos="2592"/>
        </w:tabs>
        <w:rPr>
          <w:rFonts w:asciiTheme="minorHAnsi" w:eastAsiaTheme="minorEastAsia" w:hAnsiTheme="minorHAnsi" w:cstheme="minorBidi"/>
          <w:noProof/>
          <w:sz w:val="22"/>
          <w:szCs w:val="22"/>
        </w:rPr>
      </w:pPr>
      <w:hyperlink w:anchor="_Toc519507497" w:history="1">
        <w:r w:rsidRPr="000878A0">
          <w:rPr>
            <w:rStyle w:val="Hyperlink"/>
            <w:noProof/>
          </w:rPr>
          <w:t>7.1.2.3.2</w:t>
        </w:r>
        <w:r>
          <w:rPr>
            <w:rFonts w:asciiTheme="minorHAnsi" w:eastAsiaTheme="minorEastAsia" w:hAnsiTheme="minorHAnsi" w:cstheme="minorBidi"/>
            <w:noProof/>
            <w:sz w:val="22"/>
            <w:szCs w:val="22"/>
          </w:rPr>
          <w:tab/>
        </w:r>
        <w:r w:rsidRPr="000878A0">
          <w:rPr>
            <w:rStyle w:val="Hyperlink"/>
            <w:noProof/>
          </w:rPr>
          <w:t>Process Flow</w:t>
        </w:r>
        <w:r>
          <w:rPr>
            <w:noProof/>
            <w:webHidden/>
          </w:rPr>
          <w:tab/>
        </w:r>
        <w:r>
          <w:rPr>
            <w:noProof/>
            <w:webHidden/>
          </w:rPr>
          <w:fldChar w:fldCharType="begin"/>
        </w:r>
        <w:r>
          <w:rPr>
            <w:noProof/>
            <w:webHidden/>
          </w:rPr>
          <w:instrText xml:space="preserve"> PAGEREF _Toc519507497 \h </w:instrText>
        </w:r>
        <w:r>
          <w:rPr>
            <w:noProof/>
            <w:webHidden/>
          </w:rPr>
        </w:r>
        <w:r>
          <w:rPr>
            <w:noProof/>
            <w:webHidden/>
          </w:rPr>
          <w:fldChar w:fldCharType="separate"/>
        </w:r>
        <w:r>
          <w:rPr>
            <w:noProof/>
            <w:webHidden/>
          </w:rPr>
          <w:t>15</w:t>
        </w:r>
        <w:r>
          <w:rPr>
            <w:noProof/>
            <w:webHidden/>
          </w:rPr>
          <w:fldChar w:fldCharType="end"/>
        </w:r>
      </w:hyperlink>
    </w:p>
    <w:p w14:paraId="143B3327" w14:textId="6B9C922E" w:rsidR="009937C9" w:rsidRDefault="009937C9">
      <w:pPr>
        <w:pStyle w:val="TOC4"/>
        <w:tabs>
          <w:tab w:val="left" w:pos="2160"/>
        </w:tabs>
        <w:rPr>
          <w:rFonts w:asciiTheme="minorHAnsi" w:eastAsiaTheme="minorEastAsia" w:hAnsiTheme="minorHAnsi" w:cstheme="minorBidi"/>
          <w:noProof/>
          <w:sz w:val="22"/>
          <w:szCs w:val="22"/>
        </w:rPr>
      </w:pPr>
      <w:hyperlink w:anchor="_Toc519507498" w:history="1">
        <w:r w:rsidRPr="000878A0">
          <w:rPr>
            <w:rStyle w:val="Hyperlink"/>
            <w:noProof/>
          </w:rPr>
          <w:t>7.1.2.4</w:t>
        </w:r>
        <w:r>
          <w:rPr>
            <w:rFonts w:asciiTheme="minorHAnsi" w:eastAsiaTheme="minorEastAsia" w:hAnsiTheme="minorHAnsi" w:cstheme="minorBidi"/>
            <w:noProof/>
            <w:sz w:val="22"/>
            <w:szCs w:val="22"/>
          </w:rPr>
          <w:tab/>
        </w:r>
        <w:r w:rsidRPr="000878A0">
          <w:rPr>
            <w:rStyle w:val="Hyperlink"/>
            <w:noProof/>
          </w:rPr>
          <w:t>Use Case #3 Query the Associated Devices for a Patient</w:t>
        </w:r>
        <w:r>
          <w:rPr>
            <w:noProof/>
            <w:webHidden/>
          </w:rPr>
          <w:tab/>
        </w:r>
        <w:r>
          <w:rPr>
            <w:noProof/>
            <w:webHidden/>
          </w:rPr>
          <w:fldChar w:fldCharType="begin"/>
        </w:r>
        <w:r>
          <w:rPr>
            <w:noProof/>
            <w:webHidden/>
          </w:rPr>
          <w:instrText xml:space="preserve"> PAGEREF _Toc519507498 \h </w:instrText>
        </w:r>
        <w:r>
          <w:rPr>
            <w:noProof/>
            <w:webHidden/>
          </w:rPr>
        </w:r>
        <w:r>
          <w:rPr>
            <w:noProof/>
            <w:webHidden/>
          </w:rPr>
          <w:fldChar w:fldCharType="separate"/>
        </w:r>
        <w:r>
          <w:rPr>
            <w:noProof/>
            <w:webHidden/>
          </w:rPr>
          <w:t>15</w:t>
        </w:r>
        <w:r>
          <w:rPr>
            <w:noProof/>
            <w:webHidden/>
          </w:rPr>
          <w:fldChar w:fldCharType="end"/>
        </w:r>
      </w:hyperlink>
    </w:p>
    <w:p w14:paraId="3E2615B7" w14:textId="25822079" w:rsidR="009937C9" w:rsidRDefault="009937C9">
      <w:pPr>
        <w:pStyle w:val="TOC5"/>
        <w:tabs>
          <w:tab w:val="left" w:pos="2592"/>
        </w:tabs>
        <w:rPr>
          <w:rFonts w:asciiTheme="minorHAnsi" w:eastAsiaTheme="minorEastAsia" w:hAnsiTheme="minorHAnsi" w:cstheme="minorBidi"/>
          <w:noProof/>
          <w:sz w:val="22"/>
          <w:szCs w:val="22"/>
        </w:rPr>
      </w:pPr>
      <w:hyperlink w:anchor="_Toc519507499" w:history="1">
        <w:r w:rsidRPr="000878A0">
          <w:rPr>
            <w:rStyle w:val="Hyperlink"/>
            <w:noProof/>
          </w:rPr>
          <w:t>7.1.2.4.1</w:t>
        </w:r>
        <w:r>
          <w:rPr>
            <w:rFonts w:asciiTheme="minorHAnsi" w:eastAsiaTheme="minorEastAsia" w:hAnsiTheme="minorHAnsi" w:cstheme="minorBidi"/>
            <w:noProof/>
            <w:sz w:val="22"/>
            <w:szCs w:val="22"/>
          </w:rPr>
          <w:tab/>
        </w:r>
        <w:r w:rsidRPr="000878A0">
          <w:rPr>
            <w:rStyle w:val="Hyperlink"/>
            <w:noProof/>
          </w:rPr>
          <w:t>Description</w:t>
        </w:r>
        <w:r>
          <w:rPr>
            <w:noProof/>
            <w:webHidden/>
          </w:rPr>
          <w:tab/>
        </w:r>
        <w:r>
          <w:rPr>
            <w:noProof/>
            <w:webHidden/>
          </w:rPr>
          <w:fldChar w:fldCharType="begin"/>
        </w:r>
        <w:r>
          <w:rPr>
            <w:noProof/>
            <w:webHidden/>
          </w:rPr>
          <w:instrText xml:space="preserve"> PAGEREF _Toc519507499 \h </w:instrText>
        </w:r>
        <w:r>
          <w:rPr>
            <w:noProof/>
            <w:webHidden/>
          </w:rPr>
        </w:r>
        <w:r>
          <w:rPr>
            <w:noProof/>
            <w:webHidden/>
          </w:rPr>
          <w:fldChar w:fldCharType="separate"/>
        </w:r>
        <w:r>
          <w:rPr>
            <w:noProof/>
            <w:webHidden/>
          </w:rPr>
          <w:t>15</w:t>
        </w:r>
        <w:r>
          <w:rPr>
            <w:noProof/>
            <w:webHidden/>
          </w:rPr>
          <w:fldChar w:fldCharType="end"/>
        </w:r>
      </w:hyperlink>
    </w:p>
    <w:p w14:paraId="561BF04F" w14:textId="467C580D" w:rsidR="009937C9" w:rsidRDefault="009937C9">
      <w:pPr>
        <w:pStyle w:val="TOC5"/>
        <w:tabs>
          <w:tab w:val="left" w:pos="2592"/>
        </w:tabs>
        <w:rPr>
          <w:rFonts w:asciiTheme="minorHAnsi" w:eastAsiaTheme="minorEastAsia" w:hAnsiTheme="minorHAnsi" w:cstheme="minorBidi"/>
          <w:noProof/>
          <w:sz w:val="22"/>
          <w:szCs w:val="22"/>
        </w:rPr>
      </w:pPr>
      <w:hyperlink w:anchor="_Toc519507500" w:history="1">
        <w:r w:rsidRPr="000878A0">
          <w:rPr>
            <w:rStyle w:val="Hyperlink"/>
            <w:noProof/>
          </w:rPr>
          <w:t>7.1.2.4.2</w:t>
        </w:r>
        <w:r>
          <w:rPr>
            <w:rFonts w:asciiTheme="minorHAnsi" w:eastAsiaTheme="minorEastAsia" w:hAnsiTheme="minorHAnsi" w:cstheme="minorBidi"/>
            <w:noProof/>
            <w:sz w:val="22"/>
            <w:szCs w:val="22"/>
          </w:rPr>
          <w:tab/>
        </w:r>
        <w:r w:rsidRPr="000878A0">
          <w:rPr>
            <w:rStyle w:val="Hyperlink"/>
            <w:noProof/>
          </w:rPr>
          <w:t>Process Flow</w:t>
        </w:r>
        <w:r>
          <w:rPr>
            <w:noProof/>
            <w:webHidden/>
          </w:rPr>
          <w:tab/>
        </w:r>
        <w:r>
          <w:rPr>
            <w:noProof/>
            <w:webHidden/>
          </w:rPr>
          <w:fldChar w:fldCharType="begin"/>
        </w:r>
        <w:r>
          <w:rPr>
            <w:noProof/>
            <w:webHidden/>
          </w:rPr>
          <w:instrText xml:space="preserve"> PAGEREF _Toc519507500 \h </w:instrText>
        </w:r>
        <w:r>
          <w:rPr>
            <w:noProof/>
            <w:webHidden/>
          </w:rPr>
        </w:r>
        <w:r>
          <w:rPr>
            <w:noProof/>
            <w:webHidden/>
          </w:rPr>
          <w:fldChar w:fldCharType="separate"/>
        </w:r>
        <w:r>
          <w:rPr>
            <w:noProof/>
            <w:webHidden/>
          </w:rPr>
          <w:t>15</w:t>
        </w:r>
        <w:r>
          <w:rPr>
            <w:noProof/>
            <w:webHidden/>
          </w:rPr>
          <w:fldChar w:fldCharType="end"/>
        </w:r>
      </w:hyperlink>
    </w:p>
    <w:p w14:paraId="08DEF6F2" w14:textId="64831D77" w:rsidR="009937C9" w:rsidRDefault="009937C9">
      <w:pPr>
        <w:pStyle w:val="TOC4"/>
        <w:tabs>
          <w:tab w:val="left" w:pos="2160"/>
        </w:tabs>
        <w:rPr>
          <w:rFonts w:asciiTheme="minorHAnsi" w:eastAsiaTheme="minorEastAsia" w:hAnsiTheme="minorHAnsi" w:cstheme="minorBidi"/>
          <w:noProof/>
          <w:sz w:val="22"/>
          <w:szCs w:val="22"/>
        </w:rPr>
      </w:pPr>
      <w:hyperlink w:anchor="_Toc519507501" w:history="1">
        <w:r w:rsidRPr="000878A0">
          <w:rPr>
            <w:rStyle w:val="Hyperlink"/>
            <w:noProof/>
          </w:rPr>
          <w:t>7.1.2.5</w:t>
        </w:r>
        <w:r>
          <w:rPr>
            <w:rFonts w:asciiTheme="minorHAnsi" w:eastAsiaTheme="minorEastAsia" w:hAnsiTheme="minorHAnsi" w:cstheme="minorBidi"/>
            <w:noProof/>
            <w:sz w:val="22"/>
            <w:szCs w:val="22"/>
          </w:rPr>
          <w:tab/>
        </w:r>
        <w:r w:rsidRPr="000878A0">
          <w:rPr>
            <w:rStyle w:val="Hyperlink"/>
            <w:noProof/>
          </w:rPr>
          <w:t>Use Case #4 Query the Associated Patient for a Device</w:t>
        </w:r>
        <w:r>
          <w:rPr>
            <w:noProof/>
            <w:webHidden/>
          </w:rPr>
          <w:tab/>
        </w:r>
        <w:r>
          <w:rPr>
            <w:noProof/>
            <w:webHidden/>
          </w:rPr>
          <w:fldChar w:fldCharType="begin"/>
        </w:r>
        <w:r>
          <w:rPr>
            <w:noProof/>
            <w:webHidden/>
          </w:rPr>
          <w:instrText xml:space="preserve"> PAGEREF _Toc519507501 \h </w:instrText>
        </w:r>
        <w:r>
          <w:rPr>
            <w:noProof/>
            <w:webHidden/>
          </w:rPr>
        </w:r>
        <w:r>
          <w:rPr>
            <w:noProof/>
            <w:webHidden/>
          </w:rPr>
          <w:fldChar w:fldCharType="separate"/>
        </w:r>
        <w:r>
          <w:rPr>
            <w:noProof/>
            <w:webHidden/>
          </w:rPr>
          <w:t>15</w:t>
        </w:r>
        <w:r>
          <w:rPr>
            <w:noProof/>
            <w:webHidden/>
          </w:rPr>
          <w:fldChar w:fldCharType="end"/>
        </w:r>
      </w:hyperlink>
    </w:p>
    <w:p w14:paraId="6CB45922" w14:textId="0E3D54E0" w:rsidR="009937C9" w:rsidRDefault="009937C9">
      <w:pPr>
        <w:pStyle w:val="TOC5"/>
        <w:tabs>
          <w:tab w:val="left" w:pos="2592"/>
        </w:tabs>
        <w:rPr>
          <w:rFonts w:asciiTheme="minorHAnsi" w:eastAsiaTheme="minorEastAsia" w:hAnsiTheme="minorHAnsi" w:cstheme="minorBidi"/>
          <w:noProof/>
          <w:sz w:val="22"/>
          <w:szCs w:val="22"/>
        </w:rPr>
      </w:pPr>
      <w:hyperlink w:anchor="_Toc519507502" w:history="1">
        <w:r w:rsidRPr="000878A0">
          <w:rPr>
            <w:rStyle w:val="Hyperlink"/>
            <w:noProof/>
          </w:rPr>
          <w:t>7.1.2.5.1</w:t>
        </w:r>
        <w:r>
          <w:rPr>
            <w:rFonts w:asciiTheme="minorHAnsi" w:eastAsiaTheme="minorEastAsia" w:hAnsiTheme="minorHAnsi" w:cstheme="minorBidi"/>
            <w:noProof/>
            <w:sz w:val="22"/>
            <w:szCs w:val="22"/>
          </w:rPr>
          <w:tab/>
        </w:r>
        <w:r w:rsidRPr="000878A0">
          <w:rPr>
            <w:rStyle w:val="Hyperlink"/>
            <w:noProof/>
          </w:rPr>
          <w:t>Description</w:t>
        </w:r>
        <w:r>
          <w:rPr>
            <w:noProof/>
            <w:webHidden/>
          </w:rPr>
          <w:tab/>
        </w:r>
        <w:r>
          <w:rPr>
            <w:noProof/>
            <w:webHidden/>
          </w:rPr>
          <w:fldChar w:fldCharType="begin"/>
        </w:r>
        <w:r>
          <w:rPr>
            <w:noProof/>
            <w:webHidden/>
          </w:rPr>
          <w:instrText xml:space="preserve"> PAGEREF _Toc519507502 \h </w:instrText>
        </w:r>
        <w:r>
          <w:rPr>
            <w:noProof/>
            <w:webHidden/>
          </w:rPr>
        </w:r>
        <w:r>
          <w:rPr>
            <w:noProof/>
            <w:webHidden/>
          </w:rPr>
          <w:fldChar w:fldCharType="separate"/>
        </w:r>
        <w:r>
          <w:rPr>
            <w:noProof/>
            <w:webHidden/>
          </w:rPr>
          <w:t>15</w:t>
        </w:r>
        <w:r>
          <w:rPr>
            <w:noProof/>
            <w:webHidden/>
          </w:rPr>
          <w:fldChar w:fldCharType="end"/>
        </w:r>
      </w:hyperlink>
    </w:p>
    <w:p w14:paraId="5DCC6888" w14:textId="523210E9" w:rsidR="009937C9" w:rsidRDefault="009937C9">
      <w:pPr>
        <w:pStyle w:val="TOC5"/>
        <w:tabs>
          <w:tab w:val="left" w:pos="2592"/>
        </w:tabs>
        <w:rPr>
          <w:rFonts w:asciiTheme="minorHAnsi" w:eastAsiaTheme="minorEastAsia" w:hAnsiTheme="minorHAnsi" w:cstheme="minorBidi"/>
          <w:noProof/>
          <w:sz w:val="22"/>
          <w:szCs w:val="22"/>
        </w:rPr>
      </w:pPr>
      <w:hyperlink w:anchor="_Toc519507503" w:history="1">
        <w:r w:rsidRPr="000878A0">
          <w:rPr>
            <w:rStyle w:val="Hyperlink"/>
            <w:noProof/>
          </w:rPr>
          <w:t>7.1.2.5.2</w:t>
        </w:r>
        <w:r>
          <w:rPr>
            <w:rFonts w:asciiTheme="minorHAnsi" w:eastAsiaTheme="minorEastAsia" w:hAnsiTheme="minorHAnsi" w:cstheme="minorBidi"/>
            <w:noProof/>
            <w:sz w:val="22"/>
            <w:szCs w:val="22"/>
          </w:rPr>
          <w:tab/>
        </w:r>
        <w:r w:rsidRPr="000878A0">
          <w:rPr>
            <w:rStyle w:val="Hyperlink"/>
            <w:noProof/>
          </w:rPr>
          <w:t>Process Flow</w:t>
        </w:r>
        <w:r>
          <w:rPr>
            <w:noProof/>
            <w:webHidden/>
          </w:rPr>
          <w:tab/>
        </w:r>
        <w:r>
          <w:rPr>
            <w:noProof/>
            <w:webHidden/>
          </w:rPr>
          <w:fldChar w:fldCharType="begin"/>
        </w:r>
        <w:r>
          <w:rPr>
            <w:noProof/>
            <w:webHidden/>
          </w:rPr>
          <w:instrText xml:space="preserve"> PAGEREF _Toc519507503 \h </w:instrText>
        </w:r>
        <w:r>
          <w:rPr>
            <w:noProof/>
            <w:webHidden/>
          </w:rPr>
        </w:r>
        <w:r>
          <w:rPr>
            <w:noProof/>
            <w:webHidden/>
          </w:rPr>
          <w:fldChar w:fldCharType="separate"/>
        </w:r>
        <w:r>
          <w:rPr>
            <w:noProof/>
            <w:webHidden/>
          </w:rPr>
          <w:t>15</w:t>
        </w:r>
        <w:r>
          <w:rPr>
            <w:noProof/>
            <w:webHidden/>
          </w:rPr>
          <w:fldChar w:fldCharType="end"/>
        </w:r>
      </w:hyperlink>
    </w:p>
    <w:p w14:paraId="05D31AED" w14:textId="4B3F5862" w:rsidR="009937C9" w:rsidRDefault="009937C9">
      <w:pPr>
        <w:pStyle w:val="TOC4"/>
        <w:tabs>
          <w:tab w:val="left" w:pos="2160"/>
        </w:tabs>
        <w:rPr>
          <w:rFonts w:asciiTheme="minorHAnsi" w:eastAsiaTheme="minorEastAsia" w:hAnsiTheme="minorHAnsi" w:cstheme="minorBidi"/>
          <w:noProof/>
          <w:sz w:val="22"/>
          <w:szCs w:val="22"/>
        </w:rPr>
      </w:pPr>
      <w:hyperlink w:anchor="_Toc519507504" w:history="1">
        <w:r w:rsidRPr="000878A0">
          <w:rPr>
            <w:rStyle w:val="Hyperlink"/>
            <w:rFonts w:ascii="Helvetica Neue" w:hAnsi="Helvetica Neue" w:cs="Helvetica Neue"/>
            <w:noProof/>
          </w:rPr>
          <w:t>7.1.2.6</w:t>
        </w:r>
        <w:r>
          <w:rPr>
            <w:rFonts w:asciiTheme="minorHAnsi" w:eastAsiaTheme="minorEastAsia" w:hAnsiTheme="minorHAnsi" w:cstheme="minorBidi"/>
            <w:noProof/>
            <w:sz w:val="22"/>
            <w:szCs w:val="22"/>
          </w:rPr>
          <w:tab/>
        </w:r>
        <w:r w:rsidRPr="000878A0">
          <w:rPr>
            <w:rStyle w:val="Hyperlink"/>
            <w:noProof/>
          </w:rPr>
          <w:t>Use Case #5 96919691</w:t>
        </w:r>
        <w:r>
          <w:rPr>
            <w:noProof/>
            <w:webHidden/>
          </w:rPr>
          <w:tab/>
        </w:r>
        <w:r>
          <w:rPr>
            <w:noProof/>
            <w:webHidden/>
          </w:rPr>
          <w:fldChar w:fldCharType="begin"/>
        </w:r>
        <w:r>
          <w:rPr>
            <w:noProof/>
            <w:webHidden/>
          </w:rPr>
          <w:instrText xml:space="preserve"> PAGEREF _Toc519507504 \h </w:instrText>
        </w:r>
        <w:r>
          <w:rPr>
            <w:noProof/>
            <w:webHidden/>
          </w:rPr>
        </w:r>
        <w:r>
          <w:rPr>
            <w:noProof/>
            <w:webHidden/>
          </w:rPr>
          <w:fldChar w:fldCharType="separate"/>
        </w:r>
        <w:r>
          <w:rPr>
            <w:noProof/>
            <w:webHidden/>
          </w:rPr>
          <w:t>16</w:t>
        </w:r>
        <w:r>
          <w:rPr>
            <w:noProof/>
            <w:webHidden/>
          </w:rPr>
          <w:fldChar w:fldCharType="end"/>
        </w:r>
      </w:hyperlink>
    </w:p>
    <w:p w14:paraId="0EBCB0B2" w14:textId="299C2E27" w:rsidR="009937C9" w:rsidRDefault="009937C9">
      <w:pPr>
        <w:pStyle w:val="TOC4"/>
        <w:tabs>
          <w:tab w:val="left" w:pos="2160"/>
        </w:tabs>
        <w:rPr>
          <w:rFonts w:asciiTheme="minorHAnsi" w:eastAsiaTheme="minorEastAsia" w:hAnsiTheme="minorHAnsi" w:cstheme="minorBidi"/>
          <w:noProof/>
          <w:sz w:val="22"/>
          <w:szCs w:val="22"/>
        </w:rPr>
      </w:pPr>
      <w:hyperlink w:anchor="_Toc519507505" w:history="1">
        <w:r w:rsidRPr="000878A0">
          <w:rPr>
            <w:rStyle w:val="Hyperlink"/>
            <w:rFonts w:ascii="Helvetica Neue" w:hAnsi="Helvetica Neue" w:cs="Helvetica Neue"/>
            <w:noProof/>
          </w:rPr>
          <w:t>7.1.2.7</w:t>
        </w:r>
        <w:r>
          <w:rPr>
            <w:rFonts w:asciiTheme="minorHAnsi" w:eastAsiaTheme="minorEastAsia" w:hAnsiTheme="minorHAnsi" w:cstheme="minorBidi"/>
            <w:noProof/>
            <w:sz w:val="22"/>
            <w:szCs w:val="22"/>
          </w:rPr>
          <w:tab/>
        </w:r>
        <w:r w:rsidRPr="000878A0">
          <w:rPr>
            <w:rStyle w:val="Hyperlink"/>
            <w:noProof/>
          </w:rPr>
          <w:t xml:space="preserve">Device Registrant Registers a Device with the </w:t>
        </w:r>
        <w:r w:rsidRPr="000878A0">
          <w:rPr>
            <w:rStyle w:val="Hyperlink"/>
            <w:rFonts w:ascii="Helvetica Neue" w:hAnsi="Helvetica Neue" w:cs="Helvetica Neue"/>
            <w:noProof/>
          </w:rPr>
          <w:t>Device-Patient Association Manager</w:t>
        </w:r>
        <w:r>
          <w:rPr>
            <w:noProof/>
            <w:webHidden/>
          </w:rPr>
          <w:tab/>
        </w:r>
        <w:r>
          <w:rPr>
            <w:noProof/>
            <w:webHidden/>
          </w:rPr>
          <w:fldChar w:fldCharType="begin"/>
        </w:r>
        <w:r>
          <w:rPr>
            <w:noProof/>
            <w:webHidden/>
          </w:rPr>
          <w:instrText xml:space="preserve"> PAGEREF _Toc519507505 \h </w:instrText>
        </w:r>
        <w:r>
          <w:rPr>
            <w:noProof/>
            <w:webHidden/>
          </w:rPr>
        </w:r>
        <w:r>
          <w:rPr>
            <w:noProof/>
            <w:webHidden/>
          </w:rPr>
          <w:fldChar w:fldCharType="separate"/>
        </w:r>
        <w:r>
          <w:rPr>
            <w:noProof/>
            <w:webHidden/>
          </w:rPr>
          <w:t>16</w:t>
        </w:r>
        <w:r>
          <w:rPr>
            <w:noProof/>
            <w:webHidden/>
          </w:rPr>
          <w:fldChar w:fldCharType="end"/>
        </w:r>
      </w:hyperlink>
    </w:p>
    <w:p w14:paraId="77D351C9" w14:textId="1942367B" w:rsidR="009937C9" w:rsidRDefault="009937C9">
      <w:pPr>
        <w:pStyle w:val="TOC5"/>
        <w:tabs>
          <w:tab w:val="left" w:pos="2592"/>
        </w:tabs>
        <w:rPr>
          <w:rFonts w:asciiTheme="minorHAnsi" w:eastAsiaTheme="minorEastAsia" w:hAnsiTheme="minorHAnsi" w:cstheme="minorBidi"/>
          <w:noProof/>
          <w:sz w:val="22"/>
          <w:szCs w:val="22"/>
        </w:rPr>
      </w:pPr>
      <w:hyperlink w:anchor="_Toc519507506" w:history="1">
        <w:r w:rsidRPr="000878A0">
          <w:rPr>
            <w:rStyle w:val="Hyperlink"/>
            <w:noProof/>
          </w:rPr>
          <w:t>7.1.2.7.1</w:t>
        </w:r>
        <w:r>
          <w:rPr>
            <w:rFonts w:asciiTheme="minorHAnsi" w:eastAsiaTheme="minorEastAsia" w:hAnsiTheme="minorHAnsi" w:cstheme="minorBidi"/>
            <w:noProof/>
            <w:sz w:val="22"/>
            <w:szCs w:val="22"/>
          </w:rPr>
          <w:tab/>
        </w:r>
        <w:r w:rsidRPr="000878A0">
          <w:rPr>
            <w:rStyle w:val="Hyperlink"/>
            <w:noProof/>
          </w:rPr>
          <w:t>Description</w:t>
        </w:r>
        <w:r>
          <w:rPr>
            <w:noProof/>
            <w:webHidden/>
          </w:rPr>
          <w:tab/>
        </w:r>
        <w:r>
          <w:rPr>
            <w:noProof/>
            <w:webHidden/>
          </w:rPr>
          <w:fldChar w:fldCharType="begin"/>
        </w:r>
        <w:r>
          <w:rPr>
            <w:noProof/>
            <w:webHidden/>
          </w:rPr>
          <w:instrText xml:space="preserve"> PAGEREF _Toc519507506 \h </w:instrText>
        </w:r>
        <w:r>
          <w:rPr>
            <w:noProof/>
            <w:webHidden/>
          </w:rPr>
        </w:r>
        <w:r>
          <w:rPr>
            <w:noProof/>
            <w:webHidden/>
          </w:rPr>
          <w:fldChar w:fldCharType="separate"/>
        </w:r>
        <w:r>
          <w:rPr>
            <w:noProof/>
            <w:webHidden/>
          </w:rPr>
          <w:t>16</w:t>
        </w:r>
        <w:r>
          <w:rPr>
            <w:noProof/>
            <w:webHidden/>
          </w:rPr>
          <w:fldChar w:fldCharType="end"/>
        </w:r>
      </w:hyperlink>
    </w:p>
    <w:p w14:paraId="00F583E9" w14:textId="213F2D0E" w:rsidR="009937C9" w:rsidRDefault="009937C9">
      <w:pPr>
        <w:pStyle w:val="TOC5"/>
        <w:tabs>
          <w:tab w:val="left" w:pos="2592"/>
        </w:tabs>
        <w:rPr>
          <w:rFonts w:asciiTheme="minorHAnsi" w:eastAsiaTheme="minorEastAsia" w:hAnsiTheme="minorHAnsi" w:cstheme="minorBidi"/>
          <w:noProof/>
          <w:sz w:val="22"/>
          <w:szCs w:val="22"/>
        </w:rPr>
      </w:pPr>
      <w:hyperlink w:anchor="_Toc519507507" w:history="1">
        <w:r w:rsidRPr="000878A0">
          <w:rPr>
            <w:rStyle w:val="Hyperlink"/>
            <w:noProof/>
          </w:rPr>
          <w:t>7.1.2.7.2</w:t>
        </w:r>
        <w:r>
          <w:rPr>
            <w:rFonts w:asciiTheme="minorHAnsi" w:eastAsiaTheme="minorEastAsia" w:hAnsiTheme="minorHAnsi" w:cstheme="minorBidi"/>
            <w:noProof/>
            <w:sz w:val="22"/>
            <w:szCs w:val="22"/>
          </w:rPr>
          <w:tab/>
        </w:r>
        <w:r w:rsidRPr="000878A0">
          <w:rPr>
            <w:rStyle w:val="Hyperlink"/>
            <w:noProof/>
          </w:rPr>
          <w:t>Process Flow</w:t>
        </w:r>
        <w:r>
          <w:rPr>
            <w:noProof/>
            <w:webHidden/>
          </w:rPr>
          <w:tab/>
        </w:r>
        <w:r>
          <w:rPr>
            <w:noProof/>
            <w:webHidden/>
          </w:rPr>
          <w:fldChar w:fldCharType="begin"/>
        </w:r>
        <w:r>
          <w:rPr>
            <w:noProof/>
            <w:webHidden/>
          </w:rPr>
          <w:instrText xml:space="preserve"> PAGEREF _Toc519507507 \h </w:instrText>
        </w:r>
        <w:r>
          <w:rPr>
            <w:noProof/>
            <w:webHidden/>
          </w:rPr>
        </w:r>
        <w:r>
          <w:rPr>
            <w:noProof/>
            <w:webHidden/>
          </w:rPr>
          <w:fldChar w:fldCharType="separate"/>
        </w:r>
        <w:r>
          <w:rPr>
            <w:noProof/>
            <w:webHidden/>
          </w:rPr>
          <w:t>16</w:t>
        </w:r>
        <w:r>
          <w:rPr>
            <w:noProof/>
            <w:webHidden/>
          </w:rPr>
          <w:fldChar w:fldCharType="end"/>
        </w:r>
      </w:hyperlink>
    </w:p>
    <w:p w14:paraId="65D226BB" w14:textId="5747A57A" w:rsidR="009937C9" w:rsidRDefault="009937C9">
      <w:pPr>
        <w:pStyle w:val="TOC4"/>
        <w:tabs>
          <w:tab w:val="left" w:pos="2160"/>
        </w:tabs>
        <w:rPr>
          <w:rFonts w:asciiTheme="minorHAnsi" w:eastAsiaTheme="minorEastAsia" w:hAnsiTheme="minorHAnsi" w:cstheme="minorBidi"/>
          <w:noProof/>
          <w:sz w:val="22"/>
          <w:szCs w:val="22"/>
        </w:rPr>
      </w:pPr>
      <w:hyperlink w:anchor="_Toc519507508" w:history="1">
        <w:r w:rsidRPr="000878A0">
          <w:rPr>
            <w:rStyle w:val="Hyperlink"/>
            <w:noProof/>
          </w:rPr>
          <w:t>7.1.2.8</w:t>
        </w:r>
        <w:r>
          <w:rPr>
            <w:rFonts w:asciiTheme="minorHAnsi" w:eastAsiaTheme="minorEastAsia" w:hAnsiTheme="minorHAnsi" w:cstheme="minorBidi"/>
            <w:noProof/>
            <w:sz w:val="22"/>
            <w:szCs w:val="22"/>
          </w:rPr>
          <w:tab/>
        </w:r>
        <w:r w:rsidRPr="000878A0">
          <w:rPr>
            <w:rStyle w:val="Hyperlink"/>
            <w:noProof/>
          </w:rPr>
          <w:t>Use Case #6 Query the Device Registrant for a list of candidate devices for an association</w:t>
        </w:r>
        <w:r>
          <w:rPr>
            <w:noProof/>
            <w:webHidden/>
          </w:rPr>
          <w:tab/>
        </w:r>
        <w:r>
          <w:rPr>
            <w:noProof/>
            <w:webHidden/>
          </w:rPr>
          <w:fldChar w:fldCharType="begin"/>
        </w:r>
        <w:r>
          <w:rPr>
            <w:noProof/>
            <w:webHidden/>
          </w:rPr>
          <w:instrText xml:space="preserve"> PAGEREF _Toc519507508 \h </w:instrText>
        </w:r>
        <w:r>
          <w:rPr>
            <w:noProof/>
            <w:webHidden/>
          </w:rPr>
        </w:r>
        <w:r>
          <w:rPr>
            <w:noProof/>
            <w:webHidden/>
          </w:rPr>
          <w:fldChar w:fldCharType="separate"/>
        </w:r>
        <w:r>
          <w:rPr>
            <w:noProof/>
            <w:webHidden/>
          </w:rPr>
          <w:t>16</w:t>
        </w:r>
        <w:r>
          <w:rPr>
            <w:noProof/>
            <w:webHidden/>
          </w:rPr>
          <w:fldChar w:fldCharType="end"/>
        </w:r>
      </w:hyperlink>
    </w:p>
    <w:p w14:paraId="4A24D0C4" w14:textId="726A55E8" w:rsidR="009937C9" w:rsidRDefault="009937C9">
      <w:pPr>
        <w:pStyle w:val="TOC2"/>
        <w:rPr>
          <w:rFonts w:asciiTheme="minorHAnsi" w:eastAsiaTheme="minorEastAsia" w:hAnsiTheme="minorHAnsi" w:cstheme="minorBidi"/>
          <w:noProof/>
          <w:sz w:val="22"/>
          <w:szCs w:val="22"/>
        </w:rPr>
      </w:pPr>
      <w:hyperlink w:anchor="_Toc519507509" w:history="1">
        <w:r w:rsidRPr="000878A0">
          <w:rPr>
            <w:rStyle w:val="Hyperlink"/>
            <w:noProof/>
          </w:rPr>
          <w:t>7.5  Security Considerations in the Use of This Proposed Profile</w:t>
        </w:r>
        <w:r>
          <w:rPr>
            <w:noProof/>
            <w:webHidden/>
          </w:rPr>
          <w:tab/>
        </w:r>
        <w:r>
          <w:rPr>
            <w:noProof/>
            <w:webHidden/>
          </w:rPr>
          <w:fldChar w:fldCharType="begin"/>
        </w:r>
        <w:r>
          <w:rPr>
            <w:noProof/>
            <w:webHidden/>
          </w:rPr>
          <w:instrText xml:space="preserve"> PAGEREF _Toc519507509 \h </w:instrText>
        </w:r>
        <w:r>
          <w:rPr>
            <w:noProof/>
            <w:webHidden/>
          </w:rPr>
        </w:r>
        <w:r>
          <w:rPr>
            <w:noProof/>
            <w:webHidden/>
          </w:rPr>
          <w:fldChar w:fldCharType="separate"/>
        </w:r>
        <w:r>
          <w:rPr>
            <w:noProof/>
            <w:webHidden/>
          </w:rPr>
          <w:t>16</w:t>
        </w:r>
        <w:r>
          <w:rPr>
            <w:noProof/>
            <w:webHidden/>
          </w:rPr>
          <w:fldChar w:fldCharType="end"/>
        </w:r>
      </w:hyperlink>
    </w:p>
    <w:p w14:paraId="0169C5AD" w14:textId="4F313EDF" w:rsidR="009937C9" w:rsidRDefault="009937C9">
      <w:pPr>
        <w:pStyle w:val="TOC3"/>
        <w:tabs>
          <w:tab w:val="left" w:pos="1584"/>
        </w:tabs>
        <w:rPr>
          <w:rFonts w:asciiTheme="minorHAnsi" w:eastAsiaTheme="minorEastAsia" w:hAnsiTheme="minorHAnsi" w:cstheme="minorBidi"/>
          <w:noProof/>
          <w:sz w:val="22"/>
          <w:szCs w:val="22"/>
        </w:rPr>
      </w:pPr>
      <w:hyperlink w:anchor="_Toc519507510" w:history="1">
        <w:r w:rsidRPr="000878A0">
          <w:rPr>
            <w:rStyle w:val="Hyperlink"/>
            <w:noProof/>
          </w:rPr>
          <w:t>7.1.3</w:t>
        </w:r>
        <w:r>
          <w:rPr>
            <w:rFonts w:asciiTheme="minorHAnsi" w:eastAsiaTheme="minorEastAsia" w:hAnsiTheme="minorHAnsi" w:cstheme="minorBidi"/>
            <w:noProof/>
            <w:sz w:val="22"/>
            <w:szCs w:val="22"/>
          </w:rPr>
          <w:tab/>
        </w:r>
        <w:r w:rsidRPr="000878A0">
          <w:rPr>
            <w:rStyle w:val="Hyperlink"/>
            <w:noProof/>
          </w:rPr>
          <w:t>General IHE PCD Guidance</w:t>
        </w:r>
        <w:r>
          <w:rPr>
            <w:noProof/>
            <w:webHidden/>
          </w:rPr>
          <w:tab/>
        </w:r>
        <w:r>
          <w:rPr>
            <w:noProof/>
            <w:webHidden/>
          </w:rPr>
          <w:fldChar w:fldCharType="begin"/>
        </w:r>
        <w:r>
          <w:rPr>
            <w:noProof/>
            <w:webHidden/>
          </w:rPr>
          <w:instrText xml:space="preserve"> PAGEREF _Toc519507510 \h </w:instrText>
        </w:r>
        <w:r>
          <w:rPr>
            <w:noProof/>
            <w:webHidden/>
          </w:rPr>
        </w:r>
        <w:r>
          <w:rPr>
            <w:noProof/>
            <w:webHidden/>
          </w:rPr>
          <w:fldChar w:fldCharType="separate"/>
        </w:r>
        <w:r>
          <w:rPr>
            <w:noProof/>
            <w:webHidden/>
          </w:rPr>
          <w:t>16</w:t>
        </w:r>
        <w:r>
          <w:rPr>
            <w:noProof/>
            <w:webHidden/>
          </w:rPr>
          <w:fldChar w:fldCharType="end"/>
        </w:r>
      </w:hyperlink>
    </w:p>
    <w:p w14:paraId="51D1227D" w14:textId="30C4DE90" w:rsidR="009937C9" w:rsidRDefault="009937C9">
      <w:pPr>
        <w:pStyle w:val="TOC3"/>
        <w:tabs>
          <w:tab w:val="left" w:pos="1584"/>
        </w:tabs>
        <w:rPr>
          <w:rFonts w:asciiTheme="minorHAnsi" w:eastAsiaTheme="minorEastAsia" w:hAnsiTheme="minorHAnsi" w:cstheme="minorBidi"/>
          <w:noProof/>
          <w:sz w:val="22"/>
          <w:szCs w:val="22"/>
        </w:rPr>
      </w:pPr>
      <w:hyperlink w:anchor="_Toc519507511" w:history="1">
        <w:r w:rsidRPr="000878A0">
          <w:rPr>
            <w:rStyle w:val="Hyperlink"/>
            <w:noProof/>
          </w:rPr>
          <w:t>7.1.4</w:t>
        </w:r>
        <w:r>
          <w:rPr>
            <w:rFonts w:asciiTheme="minorHAnsi" w:eastAsiaTheme="minorEastAsia" w:hAnsiTheme="minorHAnsi" w:cstheme="minorBidi"/>
            <w:noProof/>
            <w:sz w:val="22"/>
            <w:szCs w:val="22"/>
          </w:rPr>
          <w:tab/>
        </w:r>
        <w:r w:rsidRPr="000878A0">
          <w:rPr>
            <w:rStyle w:val="Hyperlink"/>
            <w:noProof/>
          </w:rPr>
          <w:t>Risk Assessment and Mitigation for Device-Patient Association Profile</w:t>
        </w:r>
        <w:r>
          <w:rPr>
            <w:noProof/>
            <w:webHidden/>
          </w:rPr>
          <w:tab/>
        </w:r>
        <w:r>
          <w:rPr>
            <w:noProof/>
            <w:webHidden/>
          </w:rPr>
          <w:fldChar w:fldCharType="begin"/>
        </w:r>
        <w:r>
          <w:rPr>
            <w:noProof/>
            <w:webHidden/>
          </w:rPr>
          <w:instrText xml:space="preserve"> PAGEREF _Toc519507511 \h </w:instrText>
        </w:r>
        <w:r>
          <w:rPr>
            <w:noProof/>
            <w:webHidden/>
          </w:rPr>
        </w:r>
        <w:r>
          <w:rPr>
            <w:noProof/>
            <w:webHidden/>
          </w:rPr>
          <w:fldChar w:fldCharType="separate"/>
        </w:r>
        <w:r>
          <w:rPr>
            <w:noProof/>
            <w:webHidden/>
          </w:rPr>
          <w:t>16</w:t>
        </w:r>
        <w:r>
          <w:rPr>
            <w:noProof/>
            <w:webHidden/>
          </w:rPr>
          <w:fldChar w:fldCharType="end"/>
        </w:r>
      </w:hyperlink>
    </w:p>
    <w:p w14:paraId="5F24E86E" w14:textId="0DF00025" w:rsidR="009937C9" w:rsidRDefault="009937C9">
      <w:pPr>
        <w:pStyle w:val="TOC2"/>
        <w:rPr>
          <w:rFonts w:asciiTheme="minorHAnsi" w:eastAsiaTheme="minorEastAsia" w:hAnsiTheme="minorHAnsi" w:cstheme="minorBidi"/>
          <w:noProof/>
          <w:sz w:val="22"/>
          <w:szCs w:val="22"/>
        </w:rPr>
      </w:pPr>
      <w:hyperlink w:anchor="_Toc519507512" w:history="1">
        <w:r w:rsidRPr="000878A0">
          <w:rPr>
            <w:rStyle w:val="Hyperlink"/>
            <w:noProof/>
          </w:rPr>
          <w:t>7.6  Cross Profile Considerations</w:t>
        </w:r>
        <w:r>
          <w:rPr>
            <w:noProof/>
            <w:webHidden/>
          </w:rPr>
          <w:tab/>
        </w:r>
        <w:r>
          <w:rPr>
            <w:noProof/>
            <w:webHidden/>
          </w:rPr>
          <w:fldChar w:fldCharType="begin"/>
        </w:r>
        <w:r>
          <w:rPr>
            <w:noProof/>
            <w:webHidden/>
          </w:rPr>
          <w:instrText xml:space="preserve"> PAGEREF _Toc519507512 \h </w:instrText>
        </w:r>
        <w:r>
          <w:rPr>
            <w:noProof/>
            <w:webHidden/>
          </w:rPr>
        </w:r>
        <w:r>
          <w:rPr>
            <w:noProof/>
            <w:webHidden/>
          </w:rPr>
          <w:fldChar w:fldCharType="separate"/>
        </w:r>
        <w:r>
          <w:rPr>
            <w:noProof/>
            <w:webHidden/>
          </w:rPr>
          <w:t>17</w:t>
        </w:r>
        <w:r>
          <w:rPr>
            <w:noProof/>
            <w:webHidden/>
          </w:rPr>
          <w:fldChar w:fldCharType="end"/>
        </w:r>
      </w:hyperlink>
    </w:p>
    <w:p w14:paraId="25F5B328" w14:textId="3D227360" w:rsidR="009937C9" w:rsidRDefault="009937C9">
      <w:pPr>
        <w:pStyle w:val="TOC1"/>
        <w:rPr>
          <w:rFonts w:asciiTheme="minorHAnsi" w:eastAsiaTheme="minorEastAsia" w:hAnsiTheme="minorHAnsi" w:cstheme="minorBidi"/>
          <w:noProof/>
          <w:sz w:val="22"/>
          <w:szCs w:val="22"/>
        </w:rPr>
      </w:pPr>
      <w:hyperlink w:anchor="_Toc519507513" w:history="1">
        <w:r w:rsidRPr="000878A0">
          <w:rPr>
            <w:rStyle w:val="Hyperlink"/>
            <w:noProof/>
            <w:lang w:val="fr-FR"/>
          </w:rPr>
          <w:t>Volume 2 – Transactions</w:t>
        </w:r>
        <w:r>
          <w:rPr>
            <w:noProof/>
            <w:webHidden/>
          </w:rPr>
          <w:tab/>
        </w:r>
        <w:r>
          <w:rPr>
            <w:noProof/>
            <w:webHidden/>
          </w:rPr>
          <w:fldChar w:fldCharType="begin"/>
        </w:r>
        <w:r>
          <w:rPr>
            <w:noProof/>
            <w:webHidden/>
          </w:rPr>
          <w:instrText xml:space="preserve"> PAGEREF _Toc519507513 \h </w:instrText>
        </w:r>
        <w:r>
          <w:rPr>
            <w:noProof/>
            <w:webHidden/>
          </w:rPr>
        </w:r>
        <w:r>
          <w:rPr>
            <w:noProof/>
            <w:webHidden/>
          </w:rPr>
          <w:fldChar w:fldCharType="separate"/>
        </w:r>
        <w:r>
          <w:rPr>
            <w:noProof/>
            <w:webHidden/>
          </w:rPr>
          <w:t>18</w:t>
        </w:r>
        <w:r>
          <w:rPr>
            <w:noProof/>
            <w:webHidden/>
          </w:rPr>
          <w:fldChar w:fldCharType="end"/>
        </w:r>
      </w:hyperlink>
    </w:p>
    <w:p w14:paraId="5DE6CE49" w14:textId="38063F64" w:rsidR="009937C9" w:rsidRDefault="009937C9">
      <w:pPr>
        <w:pStyle w:val="TOC2"/>
        <w:rPr>
          <w:rFonts w:asciiTheme="minorHAnsi" w:eastAsiaTheme="minorEastAsia" w:hAnsiTheme="minorHAnsi" w:cstheme="minorBidi"/>
          <w:noProof/>
          <w:sz w:val="22"/>
          <w:szCs w:val="22"/>
        </w:rPr>
      </w:pPr>
      <w:hyperlink w:anchor="_Toc519507514" w:history="1">
        <w:r w:rsidRPr="000878A0">
          <w:rPr>
            <w:rStyle w:val="Hyperlink"/>
            <w:noProof/>
            <w:lang w:val="fr-FR"/>
          </w:rPr>
          <w:t>3.17 Assert Device-Patient Association [PCD-17]&gt;</w:t>
        </w:r>
        <w:r>
          <w:rPr>
            <w:noProof/>
            <w:webHidden/>
          </w:rPr>
          <w:tab/>
        </w:r>
        <w:r>
          <w:rPr>
            <w:noProof/>
            <w:webHidden/>
          </w:rPr>
          <w:fldChar w:fldCharType="begin"/>
        </w:r>
        <w:r>
          <w:rPr>
            <w:noProof/>
            <w:webHidden/>
          </w:rPr>
          <w:instrText xml:space="preserve"> PAGEREF _Toc519507514 \h </w:instrText>
        </w:r>
        <w:r>
          <w:rPr>
            <w:noProof/>
            <w:webHidden/>
          </w:rPr>
        </w:r>
        <w:r>
          <w:rPr>
            <w:noProof/>
            <w:webHidden/>
          </w:rPr>
          <w:fldChar w:fldCharType="separate"/>
        </w:r>
        <w:r>
          <w:rPr>
            <w:noProof/>
            <w:webHidden/>
          </w:rPr>
          <w:t>18</w:t>
        </w:r>
        <w:r>
          <w:rPr>
            <w:noProof/>
            <w:webHidden/>
          </w:rPr>
          <w:fldChar w:fldCharType="end"/>
        </w:r>
      </w:hyperlink>
    </w:p>
    <w:p w14:paraId="7A84AEAB" w14:textId="3B9AC013" w:rsidR="009937C9" w:rsidRDefault="009937C9">
      <w:pPr>
        <w:pStyle w:val="TOC3"/>
        <w:rPr>
          <w:rFonts w:asciiTheme="minorHAnsi" w:eastAsiaTheme="minorEastAsia" w:hAnsiTheme="minorHAnsi" w:cstheme="minorBidi"/>
          <w:noProof/>
          <w:sz w:val="22"/>
          <w:szCs w:val="22"/>
        </w:rPr>
      </w:pPr>
      <w:hyperlink w:anchor="_Toc519507515" w:history="1">
        <w:r w:rsidRPr="000878A0">
          <w:rPr>
            <w:rStyle w:val="Hyperlink"/>
            <w:noProof/>
          </w:rPr>
          <w:t>3.17.1 Scope</w:t>
        </w:r>
        <w:r>
          <w:rPr>
            <w:noProof/>
            <w:webHidden/>
          </w:rPr>
          <w:tab/>
        </w:r>
        <w:r>
          <w:rPr>
            <w:noProof/>
            <w:webHidden/>
          </w:rPr>
          <w:fldChar w:fldCharType="begin"/>
        </w:r>
        <w:r>
          <w:rPr>
            <w:noProof/>
            <w:webHidden/>
          </w:rPr>
          <w:instrText xml:space="preserve"> PAGEREF _Toc519507515 \h </w:instrText>
        </w:r>
        <w:r>
          <w:rPr>
            <w:noProof/>
            <w:webHidden/>
          </w:rPr>
        </w:r>
        <w:r>
          <w:rPr>
            <w:noProof/>
            <w:webHidden/>
          </w:rPr>
          <w:fldChar w:fldCharType="separate"/>
        </w:r>
        <w:r>
          <w:rPr>
            <w:noProof/>
            <w:webHidden/>
          </w:rPr>
          <w:t>1</w:t>
        </w:r>
        <w:r>
          <w:rPr>
            <w:noProof/>
            <w:webHidden/>
          </w:rPr>
          <w:t>8</w:t>
        </w:r>
        <w:r>
          <w:rPr>
            <w:noProof/>
            <w:webHidden/>
          </w:rPr>
          <w:fldChar w:fldCharType="end"/>
        </w:r>
      </w:hyperlink>
    </w:p>
    <w:p w14:paraId="4F2DC264" w14:textId="4F0CF2B0" w:rsidR="009937C9" w:rsidRDefault="009937C9">
      <w:pPr>
        <w:pStyle w:val="TOC3"/>
        <w:rPr>
          <w:rFonts w:asciiTheme="minorHAnsi" w:eastAsiaTheme="minorEastAsia" w:hAnsiTheme="minorHAnsi" w:cstheme="minorBidi"/>
          <w:noProof/>
          <w:sz w:val="22"/>
          <w:szCs w:val="22"/>
        </w:rPr>
      </w:pPr>
      <w:hyperlink w:anchor="_Toc519507516" w:history="1">
        <w:r w:rsidRPr="000878A0">
          <w:rPr>
            <w:rStyle w:val="Hyperlink"/>
            <w:noProof/>
          </w:rPr>
          <w:t>3.17.3 Referenced Standards</w:t>
        </w:r>
        <w:r>
          <w:rPr>
            <w:noProof/>
            <w:webHidden/>
          </w:rPr>
          <w:tab/>
        </w:r>
        <w:r>
          <w:rPr>
            <w:noProof/>
            <w:webHidden/>
          </w:rPr>
          <w:fldChar w:fldCharType="begin"/>
        </w:r>
        <w:r>
          <w:rPr>
            <w:noProof/>
            <w:webHidden/>
          </w:rPr>
          <w:instrText xml:space="preserve"> PAGEREF _Toc519507516 \h </w:instrText>
        </w:r>
        <w:r>
          <w:rPr>
            <w:noProof/>
            <w:webHidden/>
          </w:rPr>
        </w:r>
        <w:r>
          <w:rPr>
            <w:noProof/>
            <w:webHidden/>
          </w:rPr>
          <w:fldChar w:fldCharType="separate"/>
        </w:r>
        <w:r>
          <w:rPr>
            <w:noProof/>
            <w:webHidden/>
          </w:rPr>
          <w:t>18</w:t>
        </w:r>
        <w:r>
          <w:rPr>
            <w:noProof/>
            <w:webHidden/>
          </w:rPr>
          <w:fldChar w:fldCharType="end"/>
        </w:r>
      </w:hyperlink>
    </w:p>
    <w:p w14:paraId="2987624D" w14:textId="646AF71F" w:rsidR="009937C9" w:rsidRDefault="009937C9">
      <w:pPr>
        <w:pStyle w:val="TOC3"/>
        <w:rPr>
          <w:rFonts w:asciiTheme="minorHAnsi" w:eastAsiaTheme="minorEastAsia" w:hAnsiTheme="minorHAnsi" w:cstheme="minorBidi"/>
          <w:noProof/>
          <w:sz w:val="22"/>
          <w:szCs w:val="22"/>
        </w:rPr>
      </w:pPr>
      <w:hyperlink w:anchor="_Toc519507517" w:history="1">
        <w:r w:rsidRPr="000878A0">
          <w:rPr>
            <w:rStyle w:val="Hyperlink"/>
            <w:noProof/>
          </w:rPr>
          <w:t>3.17.4 Interaction Diagram</w:t>
        </w:r>
        <w:r>
          <w:rPr>
            <w:noProof/>
            <w:webHidden/>
          </w:rPr>
          <w:tab/>
        </w:r>
        <w:r>
          <w:rPr>
            <w:noProof/>
            <w:webHidden/>
          </w:rPr>
          <w:fldChar w:fldCharType="begin"/>
        </w:r>
        <w:r>
          <w:rPr>
            <w:noProof/>
            <w:webHidden/>
          </w:rPr>
          <w:instrText xml:space="preserve"> PAGEREF _Toc519507517 \h </w:instrText>
        </w:r>
        <w:r>
          <w:rPr>
            <w:noProof/>
            <w:webHidden/>
          </w:rPr>
        </w:r>
        <w:r>
          <w:rPr>
            <w:noProof/>
            <w:webHidden/>
          </w:rPr>
          <w:fldChar w:fldCharType="separate"/>
        </w:r>
        <w:r>
          <w:rPr>
            <w:noProof/>
            <w:webHidden/>
          </w:rPr>
          <w:t>19</w:t>
        </w:r>
        <w:r>
          <w:rPr>
            <w:noProof/>
            <w:webHidden/>
          </w:rPr>
          <w:fldChar w:fldCharType="end"/>
        </w:r>
      </w:hyperlink>
    </w:p>
    <w:p w14:paraId="49D2F3FF" w14:textId="4CB39D9D" w:rsidR="009937C9" w:rsidRDefault="009937C9">
      <w:pPr>
        <w:pStyle w:val="TOC4"/>
        <w:rPr>
          <w:rFonts w:asciiTheme="minorHAnsi" w:eastAsiaTheme="minorEastAsia" w:hAnsiTheme="minorHAnsi" w:cstheme="minorBidi"/>
          <w:noProof/>
          <w:sz w:val="22"/>
          <w:szCs w:val="22"/>
        </w:rPr>
      </w:pPr>
      <w:hyperlink w:anchor="_Toc519507518" w:history="1">
        <w:r w:rsidRPr="000878A0">
          <w:rPr>
            <w:rStyle w:val="Hyperlink"/>
            <w:noProof/>
          </w:rPr>
          <w:t>3.17.4.1 Device-Patient Association Report</w:t>
        </w:r>
        <w:r>
          <w:rPr>
            <w:noProof/>
            <w:webHidden/>
          </w:rPr>
          <w:tab/>
        </w:r>
        <w:r>
          <w:rPr>
            <w:noProof/>
            <w:webHidden/>
          </w:rPr>
          <w:fldChar w:fldCharType="begin"/>
        </w:r>
        <w:r>
          <w:rPr>
            <w:noProof/>
            <w:webHidden/>
          </w:rPr>
          <w:instrText xml:space="preserve"> PAGEREF _Toc519507518 \h </w:instrText>
        </w:r>
        <w:r>
          <w:rPr>
            <w:noProof/>
            <w:webHidden/>
          </w:rPr>
        </w:r>
        <w:r>
          <w:rPr>
            <w:noProof/>
            <w:webHidden/>
          </w:rPr>
          <w:fldChar w:fldCharType="separate"/>
        </w:r>
        <w:r>
          <w:rPr>
            <w:noProof/>
            <w:webHidden/>
          </w:rPr>
          <w:t>19</w:t>
        </w:r>
        <w:r>
          <w:rPr>
            <w:noProof/>
            <w:webHidden/>
          </w:rPr>
          <w:fldChar w:fldCharType="end"/>
        </w:r>
      </w:hyperlink>
    </w:p>
    <w:p w14:paraId="3CE7572D" w14:textId="23A92021" w:rsidR="009937C9" w:rsidRDefault="009937C9">
      <w:pPr>
        <w:pStyle w:val="TOC5"/>
        <w:rPr>
          <w:rFonts w:asciiTheme="minorHAnsi" w:eastAsiaTheme="minorEastAsia" w:hAnsiTheme="minorHAnsi" w:cstheme="minorBidi"/>
          <w:noProof/>
          <w:sz w:val="22"/>
          <w:szCs w:val="22"/>
        </w:rPr>
      </w:pPr>
      <w:hyperlink w:anchor="_Toc519507519" w:history="1">
        <w:r w:rsidRPr="000878A0">
          <w:rPr>
            <w:rStyle w:val="Hyperlink"/>
            <w:noProof/>
          </w:rPr>
          <w:t>3.17.4.1.1 Trigger Events</w:t>
        </w:r>
        <w:r>
          <w:rPr>
            <w:noProof/>
            <w:webHidden/>
          </w:rPr>
          <w:tab/>
        </w:r>
        <w:r>
          <w:rPr>
            <w:noProof/>
            <w:webHidden/>
          </w:rPr>
          <w:fldChar w:fldCharType="begin"/>
        </w:r>
        <w:r>
          <w:rPr>
            <w:noProof/>
            <w:webHidden/>
          </w:rPr>
          <w:instrText xml:space="preserve"> PAGEREF _Toc519507519 \h </w:instrText>
        </w:r>
        <w:r>
          <w:rPr>
            <w:noProof/>
            <w:webHidden/>
          </w:rPr>
        </w:r>
        <w:r>
          <w:rPr>
            <w:noProof/>
            <w:webHidden/>
          </w:rPr>
          <w:fldChar w:fldCharType="separate"/>
        </w:r>
        <w:r>
          <w:rPr>
            <w:noProof/>
            <w:webHidden/>
          </w:rPr>
          <w:t>19</w:t>
        </w:r>
        <w:r>
          <w:rPr>
            <w:noProof/>
            <w:webHidden/>
          </w:rPr>
          <w:fldChar w:fldCharType="end"/>
        </w:r>
      </w:hyperlink>
    </w:p>
    <w:p w14:paraId="12083583" w14:textId="1659742F" w:rsidR="009937C9" w:rsidRDefault="009937C9">
      <w:pPr>
        <w:pStyle w:val="TOC5"/>
        <w:rPr>
          <w:rFonts w:asciiTheme="minorHAnsi" w:eastAsiaTheme="minorEastAsia" w:hAnsiTheme="minorHAnsi" w:cstheme="minorBidi"/>
          <w:noProof/>
          <w:sz w:val="22"/>
          <w:szCs w:val="22"/>
        </w:rPr>
      </w:pPr>
      <w:hyperlink w:anchor="_Toc519507520" w:history="1">
        <w:r w:rsidRPr="000878A0">
          <w:rPr>
            <w:rStyle w:val="Hyperlink"/>
            <w:noProof/>
          </w:rPr>
          <w:t>3.17.4.1.2 Message Semantics</w:t>
        </w:r>
        <w:r>
          <w:rPr>
            <w:noProof/>
            <w:webHidden/>
          </w:rPr>
          <w:tab/>
        </w:r>
        <w:r>
          <w:rPr>
            <w:noProof/>
            <w:webHidden/>
          </w:rPr>
          <w:fldChar w:fldCharType="begin"/>
        </w:r>
        <w:r>
          <w:rPr>
            <w:noProof/>
            <w:webHidden/>
          </w:rPr>
          <w:instrText xml:space="preserve"> PAGEREF _Toc519507520 \h </w:instrText>
        </w:r>
        <w:r>
          <w:rPr>
            <w:noProof/>
            <w:webHidden/>
          </w:rPr>
        </w:r>
        <w:r>
          <w:rPr>
            <w:noProof/>
            <w:webHidden/>
          </w:rPr>
          <w:fldChar w:fldCharType="separate"/>
        </w:r>
        <w:r>
          <w:rPr>
            <w:noProof/>
            <w:webHidden/>
          </w:rPr>
          <w:t>19</w:t>
        </w:r>
        <w:r>
          <w:rPr>
            <w:noProof/>
            <w:webHidden/>
          </w:rPr>
          <w:fldChar w:fldCharType="end"/>
        </w:r>
      </w:hyperlink>
    </w:p>
    <w:p w14:paraId="5FF9A619" w14:textId="2BD95346" w:rsidR="009937C9" w:rsidRDefault="009937C9">
      <w:pPr>
        <w:pStyle w:val="TOC5"/>
        <w:rPr>
          <w:rFonts w:asciiTheme="minorHAnsi" w:eastAsiaTheme="minorEastAsia" w:hAnsiTheme="minorHAnsi" w:cstheme="minorBidi"/>
          <w:noProof/>
          <w:sz w:val="22"/>
          <w:szCs w:val="22"/>
        </w:rPr>
      </w:pPr>
      <w:hyperlink w:anchor="_Toc519507521" w:history="1">
        <w:r w:rsidRPr="000878A0">
          <w:rPr>
            <w:rStyle w:val="Hyperlink"/>
            <w:noProof/>
          </w:rPr>
          <w:t>3.17.4.1.3 Expected Actions</w:t>
        </w:r>
        <w:r>
          <w:rPr>
            <w:noProof/>
            <w:webHidden/>
          </w:rPr>
          <w:tab/>
        </w:r>
        <w:r>
          <w:rPr>
            <w:noProof/>
            <w:webHidden/>
          </w:rPr>
          <w:fldChar w:fldCharType="begin"/>
        </w:r>
        <w:r>
          <w:rPr>
            <w:noProof/>
            <w:webHidden/>
          </w:rPr>
          <w:instrText xml:space="preserve"> PAGEREF _Toc519507521 \h </w:instrText>
        </w:r>
        <w:r>
          <w:rPr>
            <w:noProof/>
            <w:webHidden/>
          </w:rPr>
        </w:r>
        <w:r>
          <w:rPr>
            <w:noProof/>
            <w:webHidden/>
          </w:rPr>
          <w:fldChar w:fldCharType="separate"/>
        </w:r>
        <w:r>
          <w:rPr>
            <w:noProof/>
            <w:webHidden/>
          </w:rPr>
          <w:t>19</w:t>
        </w:r>
        <w:r>
          <w:rPr>
            <w:noProof/>
            <w:webHidden/>
          </w:rPr>
          <w:fldChar w:fldCharType="end"/>
        </w:r>
      </w:hyperlink>
    </w:p>
    <w:p w14:paraId="0766002D" w14:textId="5EF7C215" w:rsidR="009937C9" w:rsidRDefault="009937C9">
      <w:pPr>
        <w:pStyle w:val="TOC4"/>
        <w:rPr>
          <w:rFonts w:asciiTheme="minorHAnsi" w:eastAsiaTheme="minorEastAsia" w:hAnsiTheme="minorHAnsi" w:cstheme="minorBidi"/>
          <w:noProof/>
          <w:sz w:val="22"/>
          <w:szCs w:val="22"/>
        </w:rPr>
      </w:pPr>
      <w:hyperlink w:anchor="_Toc519507522" w:history="1">
        <w:r w:rsidRPr="000878A0">
          <w:rPr>
            <w:rStyle w:val="Hyperlink"/>
            <w:noProof/>
          </w:rPr>
          <w:t>3.17.4.2 Assert Device-Patient Disassociation</w:t>
        </w:r>
        <w:r>
          <w:rPr>
            <w:noProof/>
            <w:webHidden/>
          </w:rPr>
          <w:tab/>
        </w:r>
        <w:r>
          <w:rPr>
            <w:noProof/>
            <w:webHidden/>
          </w:rPr>
          <w:fldChar w:fldCharType="begin"/>
        </w:r>
        <w:r>
          <w:rPr>
            <w:noProof/>
            <w:webHidden/>
          </w:rPr>
          <w:instrText xml:space="preserve"> PAGEREF _Toc519507522 \h </w:instrText>
        </w:r>
        <w:r>
          <w:rPr>
            <w:noProof/>
            <w:webHidden/>
          </w:rPr>
        </w:r>
        <w:r>
          <w:rPr>
            <w:noProof/>
            <w:webHidden/>
          </w:rPr>
          <w:fldChar w:fldCharType="separate"/>
        </w:r>
        <w:r>
          <w:rPr>
            <w:noProof/>
            <w:webHidden/>
          </w:rPr>
          <w:t>20</w:t>
        </w:r>
        <w:r>
          <w:rPr>
            <w:noProof/>
            <w:webHidden/>
          </w:rPr>
          <w:fldChar w:fldCharType="end"/>
        </w:r>
      </w:hyperlink>
    </w:p>
    <w:p w14:paraId="6F2171D2" w14:textId="7FFA78A0" w:rsidR="009937C9" w:rsidRDefault="009937C9">
      <w:pPr>
        <w:pStyle w:val="TOC5"/>
        <w:rPr>
          <w:rFonts w:asciiTheme="minorHAnsi" w:eastAsiaTheme="minorEastAsia" w:hAnsiTheme="minorHAnsi" w:cstheme="minorBidi"/>
          <w:noProof/>
          <w:sz w:val="22"/>
          <w:szCs w:val="22"/>
        </w:rPr>
      </w:pPr>
      <w:hyperlink w:anchor="_Toc519507523" w:history="1">
        <w:r w:rsidRPr="000878A0">
          <w:rPr>
            <w:rStyle w:val="Hyperlink"/>
            <w:noProof/>
          </w:rPr>
          <w:t>3.17.4.2.1 Trigger Events</w:t>
        </w:r>
        <w:r>
          <w:rPr>
            <w:noProof/>
            <w:webHidden/>
          </w:rPr>
          <w:tab/>
        </w:r>
        <w:r>
          <w:rPr>
            <w:noProof/>
            <w:webHidden/>
          </w:rPr>
          <w:fldChar w:fldCharType="begin"/>
        </w:r>
        <w:r>
          <w:rPr>
            <w:noProof/>
            <w:webHidden/>
          </w:rPr>
          <w:instrText xml:space="preserve"> PAGEREF _Toc519507523 \h </w:instrText>
        </w:r>
        <w:r>
          <w:rPr>
            <w:noProof/>
            <w:webHidden/>
          </w:rPr>
        </w:r>
        <w:r>
          <w:rPr>
            <w:noProof/>
            <w:webHidden/>
          </w:rPr>
          <w:fldChar w:fldCharType="separate"/>
        </w:r>
        <w:r>
          <w:rPr>
            <w:noProof/>
            <w:webHidden/>
          </w:rPr>
          <w:t>20</w:t>
        </w:r>
        <w:r>
          <w:rPr>
            <w:noProof/>
            <w:webHidden/>
          </w:rPr>
          <w:fldChar w:fldCharType="end"/>
        </w:r>
      </w:hyperlink>
    </w:p>
    <w:p w14:paraId="71187D52" w14:textId="4D04C54F" w:rsidR="009937C9" w:rsidRDefault="009937C9">
      <w:pPr>
        <w:pStyle w:val="TOC5"/>
        <w:rPr>
          <w:rFonts w:asciiTheme="minorHAnsi" w:eastAsiaTheme="minorEastAsia" w:hAnsiTheme="minorHAnsi" w:cstheme="minorBidi"/>
          <w:noProof/>
          <w:sz w:val="22"/>
          <w:szCs w:val="22"/>
        </w:rPr>
      </w:pPr>
      <w:hyperlink w:anchor="_Toc519507524" w:history="1">
        <w:r w:rsidRPr="000878A0">
          <w:rPr>
            <w:rStyle w:val="Hyperlink"/>
            <w:noProof/>
          </w:rPr>
          <w:t>3.17.4.2.2 Message Semantics</w:t>
        </w:r>
        <w:r>
          <w:rPr>
            <w:noProof/>
            <w:webHidden/>
          </w:rPr>
          <w:tab/>
        </w:r>
        <w:r>
          <w:rPr>
            <w:noProof/>
            <w:webHidden/>
          </w:rPr>
          <w:fldChar w:fldCharType="begin"/>
        </w:r>
        <w:r>
          <w:rPr>
            <w:noProof/>
            <w:webHidden/>
          </w:rPr>
          <w:instrText xml:space="preserve"> PAGEREF _Toc519507524 \h </w:instrText>
        </w:r>
        <w:r>
          <w:rPr>
            <w:noProof/>
            <w:webHidden/>
          </w:rPr>
        </w:r>
        <w:r>
          <w:rPr>
            <w:noProof/>
            <w:webHidden/>
          </w:rPr>
          <w:fldChar w:fldCharType="separate"/>
        </w:r>
        <w:r>
          <w:rPr>
            <w:noProof/>
            <w:webHidden/>
          </w:rPr>
          <w:t>20</w:t>
        </w:r>
        <w:r>
          <w:rPr>
            <w:noProof/>
            <w:webHidden/>
          </w:rPr>
          <w:fldChar w:fldCharType="end"/>
        </w:r>
      </w:hyperlink>
    </w:p>
    <w:p w14:paraId="538CB2B1" w14:textId="7C8476C4" w:rsidR="009937C9" w:rsidRDefault="009937C9">
      <w:pPr>
        <w:pStyle w:val="TOC5"/>
        <w:rPr>
          <w:rFonts w:asciiTheme="minorHAnsi" w:eastAsiaTheme="minorEastAsia" w:hAnsiTheme="minorHAnsi" w:cstheme="minorBidi"/>
          <w:noProof/>
          <w:sz w:val="22"/>
          <w:szCs w:val="22"/>
        </w:rPr>
      </w:pPr>
      <w:hyperlink w:anchor="_Toc519507525" w:history="1">
        <w:r w:rsidRPr="000878A0">
          <w:rPr>
            <w:rStyle w:val="Hyperlink"/>
            <w:noProof/>
          </w:rPr>
          <w:t>3.17.4.2.3 Expected Actions</w:t>
        </w:r>
        <w:r>
          <w:rPr>
            <w:noProof/>
            <w:webHidden/>
          </w:rPr>
          <w:tab/>
        </w:r>
        <w:r>
          <w:rPr>
            <w:noProof/>
            <w:webHidden/>
          </w:rPr>
          <w:fldChar w:fldCharType="begin"/>
        </w:r>
        <w:r>
          <w:rPr>
            <w:noProof/>
            <w:webHidden/>
          </w:rPr>
          <w:instrText xml:space="preserve"> PAGEREF _Toc519507525 \h </w:instrText>
        </w:r>
        <w:r>
          <w:rPr>
            <w:noProof/>
            <w:webHidden/>
          </w:rPr>
        </w:r>
        <w:r>
          <w:rPr>
            <w:noProof/>
            <w:webHidden/>
          </w:rPr>
          <w:fldChar w:fldCharType="separate"/>
        </w:r>
        <w:r>
          <w:rPr>
            <w:noProof/>
            <w:webHidden/>
          </w:rPr>
          <w:t>20</w:t>
        </w:r>
        <w:r>
          <w:rPr>
            <w:noProof/>
            <w:webHidden/>
          </w:rPr>
          <w:fldChar w:fldCharType="end"/>
        </w:r>
      </w:hyperlink>
    </w:p>
    <w:p w14:paraId="57B00C89" w14:textId="3CC54CE9" w:rsidR="009937C9" w:rsidRDefault="009937C9">
      <w:pPr>
        <w:pStyle w:val="TOC1"/>
        <w:rPr>
          <w:rFonts w:asciiTheme="minorHAnsi" w:eastAsiaTheme="minorEastAsia" w:hAnsiTheme="minorHAnsi" w:cstheme="minorBidi"/>
          <w:noProof/>
          <w:sz w:val="22"/>
          <w:szCs w:val="22"/>
        </w:rPr>
      </w:pPr>
      <w:hyperlink w:anchor="_Toc519507526" w:history="1">
        <w:r w:rsidRPr="000878A0">
          <w:rPr>
            <w:rStyle w:val="Hyperlink"/>
            <w:noProof/>
          </w:rPr>
          <w:t>8</w:t>
        </w:r>
        <w:r>
          <w:rPr>
            <w:rFonts w:asciiTheme="minorHAnsi" w:eastAsiaTheme="minorEastAsia" w:hAnsiTheme="minorHAnsi" w:cstheme="minorBidi"/>
            <w:noProof/>
            <w:sz w:val="22"/>
            <w:szCs w:val="22"/>
          </w:rPr>
          <w:tab/>
        </w:r>
        <w:r w:rsidRPr="000878A0">
          <w:rPr>
            <w:rStyle w:val="Hyperlink"/>
            <w:noProof/>
          </w:rPr>
          <w:t>3.17.5 Security Considerations</w:t>
        </w:r>
        <w:r>
          <w:rPr>
            <w:noProof/>
            <w:webHidden/>
          </w:rPr>
          <w:tab/>
        </w:r>
        <w:r>
          <w:rPr>
            <w:noProof/>
            <w:webHidden/>
          </w:rPr>
          <w:fldChar w:fldCharType="begin"/>
        </w:r>
        <w:r>
          <w:rPr>
            <w:noProof/>
            <w:webHidden/>
          </w:rPr>
          <w:instrText xml:space="preserve"> PAGEREF _Toc519507526 \h </w:instrText>
        </w:r>
        <w:r>
          <w:rPr>
            <w:noProof/>
            <w:webHidden/>
          </w:rPr>
        </w:r>
        <w:r>
          <w:rPr>
            <w:noProof/>
            <w:webHidden/>
          </w:rPr>
          <w:fldChar w:fldCharType="separate"/>
        </w:r>
        <w:r>
          <w:rPr>
            <w:noProof/>
            <w:webHidden/>
          </w:rPr>
          <w:t>22</w:t>
        </w:r>
        <w:r>
          <w:rPr>
            <w:noProof/>
            <w:webHidden/>
          </w:rPr>
          <w:fldChar w:fldCharType="end"/>
        </w:r>
      </w:hyperlink>
    </w:p>
    <w:p w14:paraId="17DDD49D" w14:textId="56A52D78" w:rsidR="009937C9" w:rsidRDefault="009937C9">
      <w:pPr>
        <w:pStyle w:val="TOC4"/>
        <w:rPr>
          <w:rFonts w:asciiTheme="minorHAnsi" w:eastAsiaTheme="minorEastAsia" w:hAnsiTheme="minorHAnsi" w:cstheme="minorBidi"/>
          <w:noProof/>
          <w:sz w:val="22"/>
          <w:szCs w:val="22"/>
        </w:rPr>
      </w:pPr>
      <w:hyperlink w:anchor="_Toc519507527" w:history="1">
        <w:r w:rsidRPr="000878A0">
          <w:rPr>
            <w:rStyle w:val="Hyperlink"/>
            <w:noProof/>
          </w:rPr>
          <w:t>3.17.5.1 Security Audit Considerations</w:t>
        </w:r>
        <w:r>
          <w:rPr>
            <w:noProof/>
            <w:webHidden/>
          </w:rPr>
          <w:tab/>
        </w:r>
        <w:r>
          <w:rPr>
            <w:noProof/>
            <w:webHidden/>
          </w:rPr>
          <w:fldChar w:fldCharType="begin"/>
        </w:r>
        <w:r>
          <w:rPr>
            <w:noProof/>
            <w:webHidden/>
          </w:rPr>
          <w:instrText xml:space="preserve"> PAGEREF _Toc519507527 \h </w:instrText>
        </w:r>
        <w:r>
          <w:rPr>
            <w:noProof/>
            <w:webHidden/>
          </w:rPr>
        </w:r>
        <w:r>
          <w:rPr>
            <w:noProof/>
            <w:webHidden/>
          </w:rPr>
          <w:fldChar w:fldCharType="separate"/>
        </w:r>
        <w:r>
          <w:rPr>
            <w:noProof/>
            <w:webHidden/>
          </w:rPr>
          <w:t>22</w:t>
        </w:r>
        <w:r>
          <w:rPr>
            <w:noProof/>
            <w:webHidden/>
          </w:rPr>
          <w:fldChar w:fldCharType="end"/>
        </w:r>
      </w:hyperlink>
    </w:p>
    <w:p w14:paraId="343253A4" w14:textId="54133B0A" w:rsidR="009937C9" w:rsidRDefault="009937C9">
      <w:pPr>
        <w:pStyle w:val="TOC5"/>
        <w:rPr>
          <w:rFonts w:asciiTheme="minorHAnsi" w:eastAsiaTheme="minorEastAsia" w:hAnsiTheme="minorHAnsi" w:cstheme="minorBidi"/>
          <w:noProof/>
          <w:sz w:val="22"/>
          <w:szCs w:val="22"/>
        </w:rPr>
      </w:pPr>
      <w:hyperlink w:anchor="_Toc519507528" w:history="1">
        <w:r w:rsidRPr="000878A0">
          <w:rPr>
            <w:rStyle w:val="Hyperlink"/>
            <w:noProof/>
          </w:rPr>
          <w:t>3.17.5.1.(z) &lt;Actor&gt; Specific Security Considerations</w:t>
        </w:r>
        <w:r>
          <w:rPr>
            <w:noProof/>
            <w:webHidden/>
          </w:rPr>
          <w:tab/>
        </w:r>
        <w:r>
          <w:rPr>
            <w:noProof/>
            <w:webHidden/>
          </w:rPr>
          <w:fldChar w:fldCharType="begin"/>
        </w:r>
        <w:r>
          <w:rPr>
            <w:noProof/>
            <w:webHidden/>
          </w:rPr>
          <w:instrText xml:space="preserve"> PAGEREF _Toc519507528 \h </w:instrText>
        </w:r>
        <w:r>
          <w:rPr>
            <w:noProof/>
            <w:webHidden/>
          </w:rPr>
        </w:r>
        <w:r>
          <w:rPr>
            <w:noProof/>
            <w:webHidden/>
          </w:rPr>
          <w:fldChar w:fldCharType="separate"/>
        </w:r>
        <w:r>
          <w:rPr>
            <w:noProof/>
            <w:webHidden/>
          </w:rPr>
          <w:t>22</w:t>
        </w:r>
        <w:r>
          <w:rPr>
            <w:noProof/>
            <w:webHidden/>
          </w:rPr>
          <w:fldChar w:fldCharType="end"/>
        </w:r>
      </w:hyperlink>
    </w:p>
    <w:p w14:paraId="09BF94CC" w14:textId="164DADC8" w:rsidR="009937C9" w:rsidRDefault="009937C9">
      <w:pPr>
        <w:pStyle w:val="TOC1"/>
        <w:rPr>
          <w:rFonts w:asciiTheme="minorHAnsi" w:eastAsiaTheme="minorEastAsia" w:hAnsiTheme="minorHAnsi" w:cstheme="minorBidi"/>
          <w:noProof/>
          <w:sz w:val="22"/>
          <w:szCs w:val="22"/>
        </w:rPr>
      </w:pPr>
      <w:hyperlink w:anchor="_Toc519507529" w:history="1">
        <w:r w:rsidRPr="000878A0">
          <w:rPr>
            <w:rStyle w:val="Hyperlink"/>
            <w:noProof/>
          </w:rPr>
          <w:t>Appendix A. Proposed Messages</w:t>
        </w:r>
        <w:r>
          <w:rPr>
            <w:noProof/>
            <w:webHidden/>
          </w:rPr>
          <w:tab/>
        </w:r>
        <w:r>
          <w:rPr>
            <w:noProof/>
            <w:webHidden/>
          </w:rPr>
          <w:fldChar w:fldCharType="begin"/>
        </w:r>
        <w:r>
          <w:rPr>
            <w:noProof/>
            <w:webHidden/>
          </w:rPr>
          <w:instrText xml:space="preserve"> PAGEREF _Toc519507529 \h </w:instrText>
        </w:r>
        <w:r>
          <w:rPr>
            <w:noProof/>
            <w:webHidden/>
          </w:rPr>
        </w:r>
        <w:r>
          <w:rPr>
            <w:noProof/>
            <w:webHidden/>
          </w:rPr>
          <w:fldChar w:fldCharType="separate"/>
        </w:r>
        <w:r>
          <w:rPr>
            <w:noProof/>
            <w:webHidden/>
          </w:rPr>
          <w:t>34</w:t>
        </w:r>
        <w:r>
          <w:rPr>
            <w:noProof/>
            <w:webHidden/>
          </w:rPr>
          <w:fldChar w:fldCharType="end"/>
        </w:r>
      </w:hyperlink>
    </w:p>
    <w:p w14:paraId="15BBFDE6" w14:textId="7E900AAE" w:rsidR="009937C9" w:rsidRDefault="009937C9">
      <w:pPr>
        <w:pStyle w:val="TOC2"/>
        <w:rPr>
          <w:rFonts w:asciiTheme="minorHAnsi" w:eastAsiaTheme="minorEastAsia" w:hAnsiTheme="minorHAnsi" w:cstheme="minorBidi"/>
          <w:noProof/>
          <w:sz w:val="22"/>
          <w:szCs w:val="22"/>
        </w:rPr>
      </w:pPr>
      <w:hyperlink w:anchor="_Toc519507530" w:history="1">
        <w:r w:rsidRPr="000878A0">
          <w:rPr>
            <w:rStyle w:val="Hyperlink"/>
            <w:noProof/>
          </w:rPr>
          <w:t>A.1 Report Device-Patient Association</w:t>
        </w:r>
        <w:r>
          <w:rPr>
            <w:noProof/>
            <w:webHidden/>
          </w:rPr>
          <w:tab/>
        </w:r>
        <w:r>
          <w:rPr>
            <w:noProof/>
            <w:webHidden/>
          </w:rPr>
          <w:fldChar w:fldCharType="begin"/>
        </w:r>
        <w:r>
          <w:rPr>
            <w:noProof/>
            <w:webHidden/>
          </w:rPr>
          <w:instrText xml:space="preserve"> PAGEREF _Toc519507530 \h </w:instrText>
        </w:r>
        <w:r>
          <w:rPr>
            <w:noProof/>
            <w:webHidden/>
          </w:rPr>
        </w:r>
        <w:r>
          <w:rPr>
            <w:noProof/>
            <w:webHidden/>
          </w:rPr>
          <w:fldChar w:fldCharType="separate"/>
        </w:r>
        <w:r>
          <w:rPr>
            <w:noProof/>
            <w:webHidden/>
          </w:rPr>
          <w:t>34</w:t>
        </w:r>
        <w:r>
          <w:rPr>
            <w:noProof/>
            <w:webHidden/>
          </w:rPr>
          <w:fldChar w:fldCharType="end"/>
        </w:r>
      </w:hyperlink>
    </w:p>
    <w:p w14:paraId="68082556" w14:textId="201F0032" w:rsidR="009937C9" w:rsidRDefault="009937C9">
      <w:pPr>
        <w:pStyle w:val="TOC3"/>
        <w:rPr>
          <w:rFonts w:asciiTheme="minorHAnsi" w:eastAsiaTheme="minorEastAsia" w:hAnsiTheme="minorHAnsi" w:cstheme="minorBidi"/>
          <w:noProof/>
          <w:sz w:val="22"/>
          <w:szCs w:val="22"/>
        </w:rPr>
      </w:pPr>
      <w:hyperlink w:anchor="_Toc519507531" w:history="1">
        <w:r w:rsidRPr="000878A0">
          <w:rPr>
            <w:rStyle w:val="Hyperlink"/>
            <w:noProof/>
          </w:rPr>
          <w:t>A.1.1 Message Structure</w:t>
        </w:r>
        <w:r>
          <w:rPr>
            <w:noProof/>
            <w:webHidden/>
          </w:rPr>
          <w:tab/>
        </w:r>
        <w:r>
          <w:rPr>
            <w:noProof/>
            <w:webHidden/>
          </w:rPr>
          <w:fldChar w:fldCharType="begin"/>
        </w:r>
        <w:r>
          <w:rPr>
            <w:noProof/>
            <w:webHidden/>
          </w:rPr>
          <w:instrText xml:space="preserve"> PAGEREF _Toc519507531 \h </w:instrText>
        </w:r>
        <w:r>
          <w:rPr>
            <w:noProof/>
            <w:webHidden/>
          </w:rPr>
        </w:r>
        <w:r>
          <w:rPr>
            <w:noProof/>
            <w:webHidden/>
          </w:rPr>
          <w:fldChar w:fldCharType="separate"/>
        </w:r>
        <w:r>
          <w:rPr>
            <w:noProof/>
            <w:webHidden/>
          </w:rPr>
          <w:t>34</w:t>
        </w:r>
        <w:r>
          <w:rPr>
            <w:noProof/>
            <w:webHidden/>
          </w:rPr>
          <w:fldChar w:fldCharType="end"/>
        </w:r>
      </w:hyperlink>
    </w:p>
    <w:p w14:paraId="1B8D4AB5" w14:textId="295B0AEB" w:rsidR="009937C9" w:rsidRDefault="009937C9">
      <w:pPr>
        <w:pStyle w:val="TOC3"/>
        <w:rPr>
          <w:rFonts w:asciiTheme="minorHAnsi" w:eastAsiaTheme="minorEastAsia" w:hAnsiTheme="minorHAnsi" w:cstheme="minorBidi"/>
          <w:noProof/>
          <w:sz w:val="22"/>
          <w:szCs w:val="22"/>
        </w:rPr>
      </w:pPr>
      <w:hyperlink w:anchor="_Toc519507532" w:history="1">
        <w:r w:rsidRPr="000878A0">
          <w:rPr>
            <w:rStyle w:val="Hyperlink"/>
            <w:noProof/>
          </w:rPr>
          <w:t>A.1.2 Segments</w:t>
        </w:r>
        <w:r>
          <w:rPr>
            <w:noProof/>
            <w:webHidden/>
          </w:rPr>
          <w:tab/>
        </w:r>
        <w:r>
          <w:rPr>
            <w:noProof/>
            <w:webHidden/>
          </w:rPr>
          <w:fldChar w:fldCharType="begin"/>
        </w:r>
        <w:r>
          <w:rPr>
            <w:noProof/>
            <w:webHidden/>
          </w:rPr>
          <w:instrText xml:space="preserve"> PAGEREF _Toc519507532 \h </w:instrText>
        </w:r>
        <w:r>
          <w:rPr>
            <w:noProof/>
            <w:webHidden/>
          </w:rPr>
        </w:r>
        <w:r>
          <w:rPr>
            <w:noProof/>
            <w:webHidden/>
          </w:rPr>
          <w:fldChar w:fldCharType="separate"/>
        </w:r>
        <w:r>
          <w:rPr>
            <w:noProof/>
            <w:webHidden/>
          </w:rPr>
          <w:t>34</w:t>
        </w:r>
        <w:r>
          <w:rPr>
            <w:noProof/>
            <w:webHidden/>
          </w:rPr>
          <w:fldChar w:fldCharType="end"/>
        </w:r>
      </w:hyperlink>
    </w:p>
    <w:p w14:paraId="1677BBE7" w14:textId="0F606701" w:rsidR="009937C9" w:rsidRDefault="009937C9">
      <w:pPr>
        <w:pStyle w:val="TOC4"/>
        <w:rPr>
          <w:rFonts w:asciiTheme="minorHAnsi" w:eastAsiaTheme="minorEastAsia" w:hAnsiTheme="minorHAnsi" w:cstheme="minorBidi"/>
          <w:noProof/>
          <w:sz w:val="22"/>
          <w:szCs w:val="22"/>
        </w:rPr>
      </w:pPr>
      <w:hyperlink w:anchor="_Toc519507533" w:history="1">
        <w:r w:rsidRPr="000878A0">
          <w:rPr>
            <w:rStyle w:val="Hyperlink"/>
            <w:noProof/>
          </w:rPr>
          <w:t>A.1.2.1 MSH – Message Header</w:t>
        </w:r>
        <w:r>
          <w:rPr>
            <w:noProof/>
            <w:webHidden/>
          </w:rPr>
          <w:tab/>
        </w:r>
        <w:r>
          <w:rPr>
            <w:noProof/>
            <w:webHidden/>
          </w:rPr>
          <w:fldChar w:fldCharType="begin"/>
        </w:r>
        <w:r>
          <w:rPr>
            <w:noProof/>
            <w:webHidden/>
          </w:rPr>
          <w:instrText xml:space="preserve"> PAGEREF _Toc519507533 \h </w:instrText>
        </w:r>
        <w:r>
          <w:rPr>
            <w:noProof/>
            <w:webHidden/>
          </w:rPr>
        </w:r>
        <w:r>
          <w:rPr>
            <w:noProof/>
            <w:webHidden/>
          </w:rPr>
          <w:fldChar w:fldCharType="separate"/>
        </w:r>
        <w:r>
          <w:rPr>
            <w:noProof/>
            <w:webHidden/>
          </w:rPr>
          <w:t>34</w:t>
        </w:r>
        <w:r>
          <w:rPr>
            <w:noProof/>
            <w:webHidden/>
          </w:rPr>
          <w:fldChar w:fldCharType="end"/>
        </w:r>
      </w:hyperlink>
    </w:p>
    <w:p w14:paraId="0A703E99" w14:textId="5F1A0319" w:rsidR="009937C9" w:rsidRDefault="009937C9">
      <w:pPr>
        <w:pStyle w:val="TOC4"/>
        <w:rPr>
          <w:rFonts w:asciiTheme="minorHAnsi" w:eastAsiaTheme="minorEastAsia" w:hAnsiTheme="minorHAnsi" w:cstheme="minorBidi"/>
          <w:noProof/>
          <w:sz w:val="22"/>
          <w:szCs w:val="22"/>
        </w:rPr>
      </w:pPr>
      <w:hyperlink w:anchor="_Toc519507534" w:history="1">
        <w:r w:rsidRPr="000878A0">
          <w:rPr>
            <w:rStyle w:val="Hyperlink"/>
            <w:noProof/>
          </w:rPr>
          <w:t>A.1.2.2 PID – Patient Identification</w:t>
        </w:r>
        <w:r>
          <w:rPr>
            <w:noProof/>
            <w:webHidden/>
          </w:rPr>
          <w:tab/>
        </w:r>
        <w:r>
          <w:rPr>
            <w:noProof/>
            <w:webHidden/>
          </w:rPr>
          <w:fldChar w:fldCharType="begin"/>
        </w:r>
        <w:r>
          <w:rPr>
            <w:noProof/>
            <w:webHidden/>
          </w:rPr>
          <w:instrText xml:space="preserve"> PAGEREF _Toc519507534 \h </w:instrText>
        </w:r>
        <w:r>
          <w:rPr>
            <w:noProof/>
            <w:webHidden/>
          </w:rPr>
        </w:r>
        <w:r>
          <w:rPr>
            <w:noProof/>
            <w:webHidden/>
          </w:rPr>
          <w:fldChar w:fldCharType="separate"/>
        </w:r>
        <w:r>
          <w:rPr>
            <w:noProof/>
            <w:webHidden/>
          </w:rPr>
          <w:t>34</w:t>
        </w:r>
        <w:r>
          <w:rPr>
            <w:noProof/>
            <w:webHidden/>
          </w:rPr>
          <w:fldChar w:fldCharType="end"/>
        </w:r>
      </w:hyperlink>
    </w:p>
    <w:p w14:paraId="0F1E3778" w14:textId="6E2848CF" w:rsidR="009937C9" w:rsidRDefault="009937C9">
      <w:pPr>
        <w:pStyle w:val="TOC4"/>
        <w:rPr>
          <w:rFonts w:asciiTheme="minorHAnsi" w:eastAsiaTheme="minorEastAsia" w:hAnsiTheme="minorHAnsi" w:cstheme="minorBidi"/>
          <w:noProof/>
          <w:sz w:val="22"/>
          <w:szCs w:val="22"/>
        </w:rPr>
      </w:pPr>
      <w:hyperlink w:anchor="_Toc519507535" w:history="1">
        <w:r w:rsidRPr="000878A0">
          <w:rPr>
            <w:rStyle w:val="Hyperlink"/>
            <w:noProof/>
          </w:rPr>
          <w:t>A.1.2.3 PV1 Patient Visit Information</w:t>
        </w:r>
        <w:r>
          <w:rPr>
            <w:noProof/>
            <w:webHidden/>
          </w:rPr>
          <w:tab/>
        </w:r>
        <w:r>
          <w:rPr>
            <w:noProof/>
            <w:webHidden/>
          </w:rPr>
          <w:fldChar w:fldCharType="begin"/>
        </w:r>
        <w:r>
          <w:rPr>
            <w:noProof/>
            <w:webHidden/>
          </w:rPr>
          <w:instrText xml:space="preserve"> PAGEREF _Toc519507535 \h </w:instrText>
        </w:r>
        <w:r>
          <w:rPr>
            <w:noProof/>
            <w:webHidden/>
          </w:rPr>
        </w:r>
        <w:r>
          <w:rPr>
            <w:noProof/>
            <w:webHidden/>
          </w:rPr>
          <w:fldChar w:fldCharType="separate"/>
        </w:r>
        <w:r>
          <w:rPr>
            <w:noProof/>
            <w:webHidden/>
          </w:rPr>
          <w:t>35</w:t>
        </w:r>
        <w:r>
          <w:rPr>
            <w:noProof/>
            <w:webHidden/>
          </w:rPr>
          <w:fldChar w:fldCharType="end"/>
        </w:r>
      </w:hyperlink>
    </w:p>
    <w:p w14:paraId="1542BFCD" w14:textId="12DF3A4B" w:rsidR="009937C9" w:rsidRDefault="009937C9">
      <w:pPr>
        <w:pStyle w:val="TOC4"/>
        <w:rPr>
          <w:rFonts w:asciiTheme="minorHAnsi" w:eastAsiaTheme="minorEastAsia" w:hAnsiTheme="minorHAnsi" w:cstheme="minorBidi"/>
          <w:noProof/>
          <w:sz w:val="22"/>
          <w:szCs w:val="22"/>
        </w:rPr>
      </w:pPr>
      <w:hyperlink w:anchor="_Toc519507536" w:history="1">
        <w:r w:rsidRPr="000878A0">
          <w:rPr>
            <w:rStyle w:val="Hyperlink"/>
            <w:noProof/>
          </w:rPr>
          <w:t>A.1.2.4 OBR – Order Request</w:t>
        </w:r>
        <w:r>
          <w:rPr>
            <w:noProof/>
            <w:webHidden/>
          </w:rPr>
          <w:tab/>
        </w:r>
        <w:r>
          <w:rPr>
            <w:noProof/>
            <w:webHidden/>
          </w:rPr>
          <w:fldChar w:fldCharType="begin"/>
        </w:r>
        <w:r>
          <w:rPr>
            <w:noProof/>
            <w:webHidden/>
          </w:rPr>
          <w:instrText xml:space="preserve"> PAGEREF _Toc519507536 \h </w:instrText>
        </w:r>
        <w:r>
          <w:rPr>
            <w:noProof/>
            <w:webHidden/>
          </w:rPr>
        </w:r>
        <w:r>
          <w:rPr>
            <w:noProof/>
            <w:webHidden/>
          </w:rPr>
          <w:fldChar w:fldCharType="separate"/>
        </w:r>
        <w:r>
          <w:rPr>
            <w:noProof/>
            <w:webHidden/>
          </w:rPr>
          <w:t>35</w:t>
        </w:r>
        <w:r>
          <w:rPr>
            <w:noProof/>
            <w:webHidden/>
          </w:rPr>
          <w:fldChar w:fldCharType="end"/>
        </w:r>
      </w:hyperlink>
    </w:p>
    <w:p w14:paraId="3CC4E0B5" w14:textId="1330A69C" w:rsidR="009937C9" w:rsidRDefault="009937C9">
      <w:pPr>
        <w:pStyle w:val="TOC4"/>
        <w:rPr>
          <w:rFonts w:asciiTheme="minorHAnsi" w:eastAsiaTheme="minorEastAsia" w:hAnsiTheme="minorHAnsi" w:cstheme="minorBidi"/>
          <w:noProof/>
          <w:sz w:val="22"/>
          <w:szCs w:val="22"/>
        </w:rPr>
      </w:pPr>
      <w:hyperlink w:anchor="_Toc519507537" w:history="1">
        <w:r w:rsidRPr="000878A0">
          <w:rPr>
            <w:rStyle w:val="Hyperlink"/>
            <w:noProof/>
          </w:rPr>
          <w:t>A.1.2.5 OBX – Observation (for Patient ID)</w:t>
        </w:r>
        <w:r>
          <w:rPr>
            <w:noProof/>
            <w:webHidden/>
          </w:rPr>
          <w:tab/>
        </w:r>
        <w:r>
          <w:rPr>
            <w:noProof/>
            <w:webHidden/>
          </w:rPr>
          <w:fldChar w:fldCharType="begin"/>
        </w:r>
        <w:r>
          <w:rPr>
            <w:noProof/>
            <w:webHidden/>
          </w:rPr>
          <w:instrText xml:space="preserve"> PAGEREF _Toc519507537 \h </w:instrText>
        </w:r>
        <w:r>
          <w:rPr>
            <w:noProof/>
            <w:webHidden/>
          </w:rPr>
        </w:r>
        <w:r>
          <w:rPr>
            <w:noProof/>
            <w:webHidden/>
          </w:rPr>
          <w:fldChar w:fldCharType="separate"/>
        </w:r>
        <w:r>
          <w:rPr>
            <w:noProof/>
            <w:webHidden/>
          </w:rPr>
          <w:t>35</w:t>
        </w:r>
        <w:r>
          <w:rPr>
            <w:noProof/>
            <w:webHidden/>
          </w:rPr>
          <w:fldChar w:fldCharType="end"/>
        </w:r>
      </w:hyperlink>
    </w:p>
    <w:p w14:paraId="67ED534C" w14:textId="69EDE793" w:rsidR="009937C9" w:rsidRDefault="009937C9">
      <w:pPr>
        <w:pStyle w:val="TOC4"/>
        <w:rPr>
          <w:rFonts w:asciiTheme="minorHAnsi" w:eastAsiaTheme="minorEastAsia" w:hAnsiTheme="minorHAnsi" w:cstheme="minorBidi"/>
          <w:noProof/>
          <w:sz w:val="22"/>
          <w:szCs w:val="22"/>
        </w:rPr>
      </w:pPr>
      <w:hyperlink w:anchor="_Toc519507538" w:history="1">
        <w:r w:rsidRPr="000878A0">
          <w:rPr>
            <w:rStyle w:val="Hyperlink"/>
            <w:noProof/>
          </w:rPr>
          <w:t>A.1.2.6 PRT – Participation (Observation Participation)</w:t>
        </w:r>
        <w:r>
          <w:rPr>
            <w:noProof/>
            <w:webHidden/>
          </w:rPr>
          <w:tab/>
        </w:r>
        <w:r>
          <w:rPr>
            <w:noProof/>
            <w:webHidden/>
          </w:rPr>
          <w:fldChar w:fldCharType="begin"/>
        </w:r>
        <w:r>
          <w:rPr>
            <w:noProof/>
            <w:webHidden/>
          </w:rPr>
          <w:instrText xml:space="preserve"> PAGEREF _Toc519507538 \h </w:instrText>
        </w:r>
        <w:r>
          <w:rPr>
            <w:noProof/>
            <w:webHidden/>
          </w:rPr>
        </w:r>
        <w:r>
          <w:rPr>
            <w:noProof/>
            <w:webHidden/>
          </w:rPr>
          <w:fldChar w:fldCharType="separate"/>
        </w:r>
        <w:r>
          <w:rPr>
            <w:noProof/>
            <w:webHidden/>
          </w:rPr>
          <w:t>36</w:t>
        </w:r>
        <w:r>
          <w:rPr>
            <w:noProof/>
            <w:webHidden/>
          </w:rPr>
          <w:fldChar w:fldCharType="end"/>
        </w:r>
      </w:hyperlink>
    </w:p>
    <w:p w14:paraId="16A178C2" w14:textId="39A3717A" w:rsidR="009937C9" w:rsidRDefault="009937C9">
      <w:pPr>
        <w:pStyle w:val="TOC2"/>
        <w:rPr>
          <w:rFonts w:asciiTheme="minorHAnsi" w:eastAsiaTheme="minorEastAsia" w:hAnsiTheme="minorHAnsi" w:cstheme="minorBidi"/>
          <w:noProof/>
          <w:sz w:val="22"/>
          <w:szCs w:val="22"/>
        </w:rPr>
      </w:pPr>
      <w:hyperlink w:anchor="_Toc519507539" w:history="1">
        <w:r w:rsidRPr="000878A0">
          <w:rPr>
            <w:rStyle w:val="Hyperlink"/>
            <w:noProof/>
          </w:rPr>
          <w:t>A.2 Register Device</w:t>
        </w:r>
        <w:r>
          <w:rPr>
            <w:noProof/>
            <w:webHidden/>
          </w:rPr>
          <w:tab/>
        </w:r>
        <w:r>
          <w:rPr>
            <w:noProof/>
            <w:webHidden/>
          </w:rPr>
          <w:fldChar w:fldCharType="begin"/>
        </w:r>
        <w:r>
          <w:rPr>
            <w:noProof/>
            <w:webHidden/>
          </w:rPr>
          <w:instrText xml:space="preserve"> PAGEREF _Toc519507539 \h </w:instrText>
        </w:r>
        <w:r>
          <w:rPr>
            <w:noProof/>
            <w:webHidden/>
          </w:rPr>
        </w:r>
        <w:r>
          <w:rPr>
            <w:noProof/>
            <w:webHidden/>
          </w:rPr>
          <w:fldChar w:fldCharType="separate"/>
        </w:r>
        <w:r>
          <w:rPr>
            <w:noProof/>
            <w:webHidden/>
          </w:rPr>
          <w:t>38</w:t>
        </w:r>
        <w:r>
          <w:rPr>
            <w:noProof/>
            <w:webHidden/>
          </w:rPr>
          <w:fldChar w:fldCharType="end"/>
        </w:r>
      </w:hyperlink>
    </w:p>
    <w:p w14:paraId="4BA25E67" w14:textId="298E53CA" w:rsidR="009937C9" w:rsidRDefault="009937C9">
      <w:pPr>
        <w:pStyle w:val="TOC3"/>
        <w:rPr>
          <w:rFonts w:asciiTheme="minorHAnsi" w:eastAsiaTheme="minorEastAsia" w:hAnsiTheme="minorHAnsi" w:cstheme="minorBidi"/>
          <w:noProof/>
          <w:sz w:val="22"/>
          <w:szCs w:val="22"/>
        </w:rPr>
      </w:pPr>
      <w:hyperlink w:anchor="_Toc519507540" w:history="1">
        <w:r w:rsidRPr="000878A0">
          <w:rPr>
            <w:rStyle w:val="Hyperlink"/>
            <w:noProof/>
          </w:rPr>
          <w:t>A.2.1 Message Structure</w:t>
        </w:r>
        <w:r>
          <w:rPr>
            <w:noProof/>
            <w:webHidden/>
          </w:rPr>
          <w:tab/>
        </w:r>
        <w:r>
          <w:rPr>
            <w:noProof/>
            <w:webHidden/>
          </w:rPr>
          <w:fldChar w:fldCharType="begin"/>
        </w:r>
        <w:r>
          <w:rPr>
            <w:noProof/>
            <w:webHidden/>
          </w:rPr>
          <w:instrText xml:space="preserve"> PAGEREF _Toc519507540 \h </w:instrText>
        </w:r>
        <w:r>
          <w:rPr>
            <w:noProof/>
            <w:webHidden/>
          </w:rPr>
        </w:r>
        <w:r>
          <w:rPr>
            <w:noProof/>
            <w:webHidden/>
          </w:rPr>
          <w:fldChar w:fldCharType="separate"/>
        </w:r>
        <w:r>
          <w:rPr>
            <w:noProof/>
            <w:webHidden/>
          </w:rPr>
          <w:t>38</w:t>
        </w:r>
        <w:r>
          <w:rPr>
            <w:noProof/>
            <w:webHidden/>
          </w:rPr>
          <w:fldChar w:fldCharType="end"/>
        </w:r>
      </w:hyperlink>
    </w:p>
    <w:p w14:paraId="2F0C6A8A" w14:textId="624DF6F9" w:rsidR="009937C9" w:rsidRDefault="009937C9">
      <w:pPr>
        <w:pStyle w:val="TOC3"/>
        <w:rPr>
          <w:rFonts w:asciiTheme="minorHAnsi" w:eastAsiaTheme="minorEastAsia" w:hAnsiTheme="minorHAnsi" w:cstheme="minorBidi"/>
          <w:noProof/>
          <w:sz w:val="22"/>
          <w:szCs w:val="22"/>
        </w:rPr>
      </w:pPr>
      <w:hyperlink w:anchor="_Toc519507541" w:history="1">
        <w:r w:rsidRPr="000878A0">
          <w:rPr>
            <w:rStyle w:val="Hyperlink"/>
            <w:noProof/>
          </w:rPr>
          <w:t>A.2.2 Segments</w:t>
        </w:r>
        <w:r>
          <w:rPr>
            <w:noProof/>
            <w:webHidden/>
          </w:rPr>
          <w:tab/>
        </w:r>
        <w:r>
          <w:rPr>
            <w:noProof/>
            <w:webHidden/>
          </w:rPr>
          <w:fldChar w:fldCharType="begin"/>
        </w:r>
        <w:r>
          <w:rPr>
            <w:noProof/>
            <w:webHidden/>
          </w:rPr>
          <w:instrText xml:space="preserve"> PAGEREF _Toc519507541 \h </w:instrText>
        </w:r>
        <w:r>
          <w:rPr>
            <w:noProof/>
            <w:webHidden/>
          </w:rPr>
        </w:r>
        <w:r>
          <w:rPr>
            <w:noProof/>
            <w:webHidden/>
          </w:rPr>
          <w:fldChar w:fldCharType="separate"/>
        </w:r>
        <w:r>
          <w:rPr>
            <w:noProof/>
            <w:webHidden/>
          </w:rPr>
          <w:t>38</w:t>
        </w:r>
        <w:r>
          <w:rPr>
            <w:noProof/>
            <w:webHidden/>
          </w:rPr>
          <w:fldChar w:fldCharType="end"/>
        </w:r>
      </w:hyperlink>
    </w:p>
    <w:p w14:paraId="0A5FF0CD" w14:textId="6DE9A7C7" w:rsidR="009937C9" w:rsidRDefault="009937C9">
      <w:pPr>
        <w:pStyle w:val="TOC4"/>
        <w:rPr>
          <w:rFonts w:asciiTheme="minorHAnsi" w:eastAsiaTheme="minorEastAsia" w:hAnsiTheme="minorHAnsi" w:cstheme="minorBidi"/>
          <w:noProof/>
          <w:sz w:val="22"/>
          <w:szCs w:val="22"/>
        </w:rPr>
      </w:pPr>
      <w:hyperlink w:anchor="_Toc519507542" w:history="1">
        <w:r w:rsidRPr="000878A0">
          <w:rPr>
            <w:rStyle w:val="Hyperlink"/>
            <w:noProof/>
          </w:rPr>
          <w:t>A.2.2.1 MSH – Message Header</w:t>
        </w:r>
        <w:r>
          <w:rPr>
            <w:noProof/>
            <w:webHidden/>
          </w:rPr>
          <w:tab/>
        </w:r>
        <w:r>
          <w:rPr>
            <w:noProof/>
            <w:webHidden/>
          </w:rPr>
          <w:fldChar w:fldCharType="begin"/>
        </w:r>
        <w:r>
          <w:rPr>
            <w:noProof/>
            <w:webHidden/>
          </w:rPr>
          <w:instrText xml:space="preserve"> PAGEREF _Toc519507542 \h </w:instrText>
        </w:r>
        <w:r>
          <w:rPr>
            <w:noProof/>
            <w:webHidden/>
          </w:rPr>
        </w:r>
        <w:r>
          <w:rPr>
            <w:noProof/>
            <w:webHidden/>
          </w:rPr>
          <w:fldChar w:fldCharType="separate"/>
        </w:r>
        <w:r>
          <w:rPr>
            <w:noProof/>
            <w:webHidden/>
          </w:rPr>
          <w:t>38</w:t>
        </w:r>
        <w:r>
          <w:rPr>
            <w:noProof/>
            <w:webHidden/>
          </w:rPr>
          <w:fldChar w:fldCharType="end"/>
        </w:r>
      </w:hyperlink>
    </w:p>
    <w:p w14:paraId="1DA59296" w14:textId="48B31AA7" w:rsidR="009937C9" w:rsidRDefault="009937C9">
      <w:pPr>
        <w:pStyle w:val="TOC4"/>
        <w:rPr>
          <w:rFonts w:asciiTheme="minorHAnsi" w:eastAsiaTheme="minorEastAsia" w:hAnsiTheme="minorHAnsi" w:cstheme="minorBidi"/>
          <w:noProof/>
          <w:sz w:val="22"/>
          <w:szCs w:val="22"/>
        </w:rPr>
      </w:pPr>
      <w:hyperlink w:anchor="_Toc519507543" w:history="1">
        <w:r w:rsidRPr="000878A0">
          <w:rPr>
            <w:rStyle w:val="Hyperlink"/>
            <w:noProof/>
          </w:rPr>
          <w:t>A.2.2.2 MFI – Master File Identification Segment</w:t>
        </w:r>
        <w:r>
          <w:rPr>
            <w:noProof/>
            <w:webHidden/>
          </w:rPr>
          <w:tab/>
        </w:r>
        <w:r>
          <w:rPr>
            <w:noProof/>
            <w:webHidden/>
          </w:rPr>
          <w:fldChar w:fldCharType="begin"/>
        </w:r>
        <w:r>
          <w:rPr>
            <w:noProof/>
            <w:webHidden/>
          </w:rPr>
          <w:instrText xml:space="preserve"> PAGEREF _Toc519507543 \h </w:instrText>
        </w:r>
        <w:r>
          <w:rPr>
            <w:noProof/>
            <w:webHidden/>
          </w:rPr>
        </w:r>
        <w:r>
          <w:rPr>
            <w:noProof/>
            <w:webHidden/>
          </w:rPr>
          <w:fldChar w:fldCharType="separate"/>
        </w:r>
        <w:r>
          <w:rPr>
            <w:noProof/>
            <w:webHidden/>
          </w:rPr>
          <w:t>38</w:t>
        </w:r>
        <w:r>
          <w:rPr>
            <w:noProof/>
            <w:webHidden/>
          </w:rPr>
          <w:fldChar w:fldCharType="end"/>
        </w:r>
      </w:hyperlink>
    </w:p>
    <w:p w14:paraId="73F53B1D" w14:textId="3BF50E03" w:rsidR="009937C9" w:rsidRDefault="009937C9">
      <w:pPr>
        <w:pStyle w:val="TOC4"/>
        <w:rPr>
          <w:rFonts w:asciiTheme="minorHAnsi" w:eastAsiaTheme="minorEastAsia" w:hAnsiTheme="minorHAnsi" w:cstheme="minorBidi"/>
          <w:noProof/>
          <w:sz w:val="22"/>
          <w:szCs w:val="22"/>
        </w:rPr>
      </w:pPr>
      <w:hyperlink w:anchor="_Toc519507544" w:history="1">
        <w:r w:rsidRPr="000878A0">
          <w:rPr>
            <w:rStyle w:val="Hyperlink"/>
            <w:noProof/>
          </w:rPr>
          <w:t>A.2.2.3 MFE – Master File Entry</w:t>
        </w:r>
        <w:r>
          <w:rPr>
            <w:noProof/>
            <w:webHidden/>
          </w:rPr>
          <w:tab/>
        </w:r>
        <w:r>
          <w:rPr>
            <w:noProof/>
            <w:webHidden/>
          </w:rPr>
          <w:fldChar w:fldCharType="begin"/>
        </w:r>
        <w:r>
          <w:rPr>
            <w:noProof/>
            <w:webHidden/>
          </w:rPr>
          <w:instrText xml:space="preserve"> PAGEREF _Toc519507544 \h </w:instrText>
        </w:r>
        <w:r>
          <w:rPr>
            <w:noProof/>
            <w:webHidden/>
          </w:rPr>
        </w:r>
        <w:r>
          <w:rPr>
            <w:noProof/>
            <w:webHidden/>
          </w:rPr>
          <w:fldChar w:fldCharType="separate"/>
        </w:r>
        <w:r>
          <w:rPr>
            <w:noProof/>
            <w:webHidden/>
          </w:rPr>
          <w:t>39</w:t>
        </w:r>
        <w:r>
          <w:rPr>
            <w:noProof/>
            <w:webHidden/>
          </w:rPr>
          <w:fldChar w:fldCharType="end"/>
        </w:r>
      </w:hyperlink>
    </w:p>
    <w:p w14:paraId="21E9B156" w14:textId="7A0786BD" w:rsidR="009937C9" w:rsidRDefault="009937C9">
      <w:pPr>
        <w:pStyle w:val="TOC4"/>
        <w:rPr>
          <w:rFonts w:asciiTheme="minorHAnsi" w:eastAsiaTheme="minorEastAsia" w:hAnsiTheme="minorHAnsi" w:cstheme="minorBidi"/>
          <w:noProof/>
          <w:sz w:val="22"/>
          <w:szCs w:val="22"/>
        </w:rPr>
      </w:pPr>
      <w:hyperlink w:anchor="_Toc519507545" w:history="1">
        <w:r w:rsidRPr="000878A0">
          <w:rPr>
            <w:rStyle w:val="Hyperlink"/>
            <w:noProof/>
          </w:rPr>
          <w:t>A.2.2.4 PRT – Participation Information Segment</w:t>
        </w:r>
        <w:r>
          <w:rPr>
            <w:noProof/>
            <w:webHidden/>
          </w:rPr>
          <w:tab/>
        </w:r>
        <w:r>
          <w:rPr>
            <w:noProof/>
            <w:webHidden/>
          </w:rPr>
          <w:fldChar w:fldCharType="begin"/>
        </w:r>
        <w:r>
          <w:rPr>
            <w:noProof/>
            <w:webHidden/>
          </w:rPr>
          <w:instrText xml:space="preserve"> PAGEREF _Toc519507545 \h </w:instrText>
        </w:r>
        <w:r>
          <w:rPr>
            <w:noProof/>
            <w:webHidden/>
          </w:rPr>
        </w:r>
        <w:r>
          <w:rPr>
            <w:noProof/>
            <w:webHidden/>
          </w:rPr>
          <w:fldChar w:fldCharType="separate"/>
        </w:r>
        <w:r>
          <w:rPr>
            <w:noProof/>
            <w:webHidden/>
          </w:rPr>
          <w:t>39</w:t>
        </w:r>
        <w:r>
          <w:rPr>
            <w:noProof/>
            <w:webHidden/>
          </w:rPr>
          <w:fldChar w:fldCharType="end"/>
        </w:r>
      </w:hyperlink>
    </w:p>
    <w:p w14:paraId="1D44F601" w14:textId="21276735" w:rsidR="009937C9" w:rsidRDefault="009937C9">
      <w:pPr>
        <w:pStyle w:val="TOC2"/>
        <w:rPr>
          <w:rFonts w:asciiTheme="minorHAnsi" w:eastAsiaTheme="minorEastAsia" w:hAnsiTheme="minorHAnsi" w:cstheme="minorBidi"/>
          <w:noProof/>
          <w:sz w:val="22"/>
          <w:szCs w:val="22"/>
        </w:rPr>
      </w:pPr>
      <w:hyperlink w:anchor="_Toc519507547" w:history="1">
        <w:r w:rsidRPr="000878A0">
          <w:rPr>
            <w:rStyle w:val="Hyperlink"/>
            <w:noProof/>
          </w:rPr>
          <w:t>A.3 Example Messages</w:t>
        </w:r>
        <w:r>
          <w:rPr>
            <w:noProof/>
            <w:webHidden/>
          </w:rPr>
          <w:tab/>
        </w:r>
        <w:r>
          <w:rPr>
            <w:noProof/>
            <w:webHidden/>
          </w:rPr>
          <w:fldChar w:fldCharType="begin"/>
        </w:r>
        <w:r>
          <w:rPr>
            <w:noProof/>
            <w:webHidden/>
          </w:rPr>
          <w:instrText xml:space="preserve"> PAGEREF _Toc519507547 \h </w:instrText>
        </w:r>
        <w:r>
          <w:rPr>
            <w:noProof/>
            <w:webHidden/>
          </w:rPr>
        </w:r>
        <w:r>
          <w:rPr>
            <w:noProof/>
            <w:webHidden/>
          </w:rPr>
          <w:fldChar w:fldCharType="separate"/>
        </w:r>
        <w:r>
          <w:rPr>
            <w:noProof/>
            <w:webHidden/>
          </w:rPr>
          <w:t>40</w:t>
        </w:r>
        <w:r>
          <w:rPr>
            <w:noProof/>
            <w:webHidden/>
          </w:rPr>
          <w:fldChar w:fldCharType="end"/>
        </w:r>
      </w:hyperlink>
    </w:p>
    <w:p w14:paraId="799E3BF5" w14:textId="576FC640" w:rsidR="009937C9" w:rsidRDefault="009937C9">
      <w:pPr>
        <w:pStyle w:val="TOC2"/>
        <w:rPr>
          <w:rFonts w:asciiTheme="minorHAnsi" w:eastAsiaTheme="minorEastAsia" w:hAnsiTheme="minorHAnsi" w:cstheme="minorBidi"/>
          <w:noProof/>
          <w:sz w:val="22"/>
          <w:szCs w:val="22"/>
        </w:rPr>
      </w:pPr>
      <w:hyperlink w:anchor="_Toc519507548" w:history="1">
        <w:r w:rsidRPr="000878A0">
          <w:rPr>
            <w:rStyle w:val="Hyperlink"/>
            <w:noProof/>
            <w:lang w:val="fr-FR"/>
          </w:rPr>
          <w:t>A.4 Query: Device-Patient Associations Query Message</w:t>
        </w:r>
        <w:r>
          <w:rPr>
            <w:noProof/>
            <w:webHidden/>
          </w:rPr>
          <w:tab/>
        </w:r>
        <w:r>
          <w:rPr>
            <w:noProof/>
            <w:webHidden/>
          </w:rPr>
          <w:fldChar w:fldCharType="begin"/>
        </w:r>
        <w:r>
          <w:rPr>
            <w:noProof/>
            <w:webHidden/>
          </w:rPr>
          <w:instrText xml:space="preserve"> PAGEREF _Toc519507548 \h </w:instrText>
        </w:r>
        <w:r>
          <w:rPr>
            <w:noProof/>
            <w:webHidden/>
          </w:rPr>
        </w:r>
        <w:r>
          <w:rPr>
            <w:noProof/>
            <w:webHidden/>
          </w:rPr>
          <w:fldChar w:fldCharType="separate"/>
        </w:r>
        <w:r>
          <w:rPr>
            <w:noProof/>
            <w:webHidden/>
          </w:rPr>
          <w:t>41</w:t>
        </w:r>
        <w:r>
          <w:rPr>
            <w:noProof/>
            <w:webHidden/>
          </w:rPr>
          <w:fldChar w:fldCharType="end"/>
        </w:r>
      </w:hyperlink>
    </w:p>
    <w:p w14:paraId="466F1DAA" w14:textId="7D21E45A" w:rsidR="009937C9" w:rsidRDefault="009937C9">
      <w:pPr>
        <w:pStyle w:val="TOC3"/>
        <w:rPr>
          <w:rFonts w:asciiTheme="minorHAnsi" w:eastAsiaTheme="minorEastAsia" w:hAnsiTheme="minorHAnsi" w:cstheme="minorBidi"/>
          <w:noProof/>
          <w:sz w:val="22"/>
          <w:szCs w:val="22"/>
        </w:rPr>
      </w:pPr>
      <w:hyperlink w:anchor="_Toc519507549" w:history="1">
        <w:r w:rsidRPr="000878A0">
          <w:rPr>
            <w:rStyle w:val="Hyperlink"/>
            <w:noProof/>
          </w:rPr>
          <w:t>A.4.1 Scope</w:t>
        </w:r>
        <w:r>
          <w:rPr>
            <w:noProof/>
            <w:webHidden/>
          </w:rPr>
          <w:tab/>
        </w:r>
        <w:r>
          <w:rPr>
            <w:noProof/>
            <w:webHidden/>
          </w:rPr>
          <w:fldChar w:fldCharType="begin"/>
        </w:r>
        <w:r>
          <w:rPr>
            <w:noProof/>
            <w:webHidden/>
          </w:rPr>
          <w:instrText xml:space="preserve"> PAGEREF _Toc519507549 \h </w:instrText>
        </w:r>
        <w:r>
          <w:rPr>
            <w:noProof/>
            <w:webHidden/>
          </w:rPr>
        </w:r>
        <w:r>
          <w:rPr>
            <w:noProof/>
            <w:webHidden/>
          </w:rPr>
          <w:fldChar w:fldCharType="separate"/>
        </w:r>
        <w:r>
          <w:rPr>
            <w:noProof/>
            <w:webHidden/>
          </w:rPr>
          <w:t>41</w:t>
        </w:r>
        <w:r>
          <w:rPr>
            <w:noProof/>
            <w:webHidden/>
          </w:rPr>
          <w:fldChar w:fldCharType="end"/>
        </w:r>
      </w:hyperlink>
    </w:p>
    <w:p w14:paraId="2FD1DFBF" w14:textId="1D6C2471" w:rsidR="009937C9" w:rsidRDefault="009937C9">
      <w:pPr>
        <w:pStyle w:val="TOC3"/>
        <w:rPr>
          <w:rFonts w:asciiTheme="minorHAnsi" w:eastAsiaTheme="minorEastAsia" w:hAnsiTheme="minorHAnsi" w:cstheme="minorBidi"/>
          <w:noProof/>
          <w:sz w:val="22"/>
          <w:szCs w:val="22"/>
        </w:rPr>
      </w:pPr>
      <w:hyperlink w:anchor="_Toc519507550" w:history="1">
        <w:r w:rsidRPr="000878A0">
          <w:rPr>
            <w:rStyle w:val="Hyperlink"/>
            <w:noProof/>
          </w:rPr>
          <w:t>A.4.2 Use Case Roles</w:t>
        </w:r>
        <w:r>
          <w:rPr>
            <w:noProof/>
            <w:webHidden/>
          </w:rPr>
          <w:tab/>
        </w:r>
        <w:r>
          <w:rPr>
            <w:noProof/>
            <w:webHidden/>
          </w:rPr>
          <w:fldChar w:fldCharType="begin"/>
        </w:r>
        <w:r>
          <w:rPr>
            <w:noProof/>
            <w:webHidden/>
          </w:rPr>
          <w:instrText xml:space="preserve"> PAGEREF _Toc519507550 \h </w:instrText>
        </w:r>
        <w:r>
          <w:rPr>
            <w:noProof/>
            <w:webHidden/>
          </w:rPr>
        </w:r>
        <w:r>
          <w:rPr>
            <w:noProof/>
            <w:webHidden/>
          </w:rPr>
          <w:fldChar w:fldCharType="separate"/>
        </w:r>
        <w:r>
          <w:rPr>
            <w:noProof/>
            <w:webHidden/>
          </w:rPr>
          <w:t>41</w:t>
        </w:r>
        <w:r>
          <w:rPr>
            <w:noProof/>
            <w:webHidden/>
          </w:rPr>
          <w:fldChar w:fldCharType="end"/>
        </w:r>
      </w:hyperlink>
    </w:p>
    <w:p w14:paraId="218165D3" w14:textId="641297B2" w:rsidR="009937C9" w:rsidRDefault="009937C9">
      <w:pPr>
        <w:pStyle w:val="TOC3"/>
        <w:rPr>
          <w:rFonts w:asciiTheme="minorHAnsi" w:eastAsiaTheme="minorEastAsia" w:hAnsiTheme="minorHAnsi" w:cstheme="minorBidi"/>
          <w:noProof/>
          <w:sz w:val="22"/>
          <w:szCs w:val="22"/>
        </w:rPr>
      </w:pPr>
      <w:hyperlink w:anchor="_Toc519507551" w:history="1">
        <w:r w:rsidRPr="000878A0">
          <w:rPr>
            <w:rStyle w:val="Hyperlink"/>
            <w:noProof/>
          </w:rPr>
          <w:t>A.4.3 Query Message</w:t>
        </w:r>
        <w:r>
          <w:rPr>
            <w:noProof/>
            <w:webHidden/>
          </w:rPr>
          <w:tab/>
        </w:r>
        <w:r>
          <w:rPr>
            <w:noProof/>
            <w:webHidden/>
          </w:rPr>
          <w:fldChar w:fldCharType="begin"/>
        </w:r>
        <w:r>
          <w:rPr>
            <w:noProof/>
            <w:webHidden/>
          </w:rPr>
          <w:instrText xml:space="preserve"> PAGEREF _Toc519507551 \h </w:instrText>
        </w:r>
        <w:r>
          <w:rPr>
            <w:noProof/>
            <w:webHidden/>
          </w:rPr>
        </w:r>
        <w:r>
          <w:rPr>
            <w:noProof/>
            <w:webHidden/>
          </w:rPr>
          <w:fldChar w:fldCharType="separate"/>
        </w:r>
        <w:r>
          <w:rPr>
            <w:noProof/>
            <w:webHidden/>
          </w:rPr>
          <w:t>42</w:t>
        </w:r>
        <w:r>
          <w:rPr>
            <w:noProof/>
            <w:webHidden/>
          </w:rPr>
          <w:fldChar w:fldCharType="end"/>
        </w:r>
      </w:hyperlink>
    </w:p>
    <w:p w14:paraId="7C2C1568" w14:textId="3483D1BE" w:rsidR="009937C9" w:rsidRDefault="009937C9">
      <w:pPr>
        <w:pStyle w:val="TOC4"/>
        <w:rPr>
          <w:rFonts w:asciiTheme="minorHAnsi" w:eastAsiaTheme="minorEastAsia" w:hAnsiTheme="minorHAnsi" w:cstheme="minorBidi"/>
          <w:noProof/>
          <w:sz w:val="22"/>
          <w:szCs w:val="22"/>
        </w:rPr>
      </w:pPr>
      <w:hyperlink w:anchor="_Toc519507552" w:history="1">
        <w:r w:rsidRPr="000878A0">
          <w:rPr>
            <w:rStyle w:val="Hyperlink"/>
            <w:noProof/>
          </w:rPr>
          <w:t>A.4.3.1 MSH Segment</w:t>
        </w:r>
        <w:r>
          <w:rPr>
            <w:noProof/>
            <w:webHidden/>
          </w:rPr>
          <w:tab/>
        </w:r>
        <w:r>
          <w:rPr>
            <w:noProof/>
            <w:webHidden/>
          </w:rPr>
          <w:fldChar w:fldCharType="begin"/>
        </w:r>
        <w:r>
          <w:rPr>
            <w:noProof/>
            <w:webHidden/>
          </w:rPr>
          <w:instrText xml:space="preserve"> PAGEREF _Toc519507552 \h </w:instrText>
        </w:r>
        <w:r>
          <w:rPr>
            <w:noProof/>
            <w:webHidden/>
          </w:rPr>
        </w:r>
        <w:r>
          <w:rPr>
            <w:noProof/>
            <w:webHidden/>
          </w:rPr>
          <w:fldChar w:fldCharType="separate"/>
        </w:r>
        <w:r>
          <w:rPr>
            <w:noProof/>
            <w:webHidden/>
          </w:rPr>
          <w:t>42</w:t>
        </w:r>
        <w:r>
          <w:rPr>
            <w:noProof/>
            <w:webHidden/>
          </w:rPr>
          <w:fldChar w:fldCharType="end"/>
        </w:r>
      </w:hyperlink>
    </w:p>
    <w:p w14:paraId="423E3B1B" w14:textId="682AC651" w:rsidR="009937C9" w:rsidRDefault="009937C9">
      <w:pPr>
        <w:pStyle w:val="TOC4"/>
        <w:rPr>
          <w:rFonts w:asciiTheme="minorHAnsi" w:eastAsiaTheme="minorEastAsia" w:hAnsiTheme="minorHAnsi" w:cstheme="minorBidi"/>
          <w:noProof/>
          <w:sz w:val="22"/>
          <w:szCs w:val="22"/>
        </w:rPr>
      </w:pPr>
      <w:hyperlink w:anchor="_Toc519507553" w:history="1">
        <w:r w:rsidRPr="000878A0">
          <w:rPr>
            <w:rStyle w:val="Hyperlink"/>
            <w:noProof/>
          </w:rPr>
          <w:t>A.4.3.2 QPD Segment</w:t>
        </w:r>
        <w:r>
          <w:rPr>
            <w:noProof/>
            <w:webHidden/>
          </w:rPr>
          <w:tab/>
        </w:r>
        <w:r>
          <w:rPr>
            <w:noProof/>
            <w:webHidden/>
          </w:rPr>
          <w:fldChar w:fldCharType="begin"/>
        </w:r>
        <w:r>
          <w:rPr>
            <w:noProof/>
            <w:webHidden/>
          </w:rPr>
          <w:instrText xml:space="preserve"> PAGEREF _Toc519507553 \h </w:instrText>
        </w:r>
        <w:r>
          <w:rPr>
            <w:noProof/>
            <w:webHidden/>
          </w:rPr>
        </w:r>
        <w:r>
          <w:rPr>
            <w:noProof/>
            <w:webHidden/>
          </w:rPr>
          <w:fldChar w:fldCharType="separate"/>
        </w:r>
        <w:r>
          <w:rPr>
            <w:noProof/>
            <w:webHidden/>
          </w:rPr>
          <w:t>42</w:t>
        </w:r>
        <w:r>
          <w:rPr>
            <w:noProof/>
            <w:webHidden/>
          </w:rPr>
          <w:fldChar w:fldCharType="end"/>
        </w:r>
      </w:hyperlink>
    </w:p>
    <w:p w14:paraId="686E4C41" w14:textId="66991470" w:rsidR="009937C9" w:rsidRDefault="009937C9">
      <w:pPr>
        <w:pStyle w:val="TOC4"/>
        <w:rPr>
          <w:rFonts w:asciiTheme="minorHAnsi" w:eastAsiaTheme="minorEastAsia" w:hAnsiTheme="minorHAnsi" w:cstheme="minorBidi"/>
          <w:noProof/>
          <w:sz w:val="22"/>
          <w:szCs w:val="22"/>
        </w:rPr>
      </w:pPr>
      <w:hyperlink w:anchor="_Toc519507554" w:history="1">
        <w:r w:rsidRPr="000878A0">
          <w:rPr>
            <w:rStyle w:val="Hyperlink"/>
            <w:noProof/>
          </w:rPr>
          <w:t>A.4.3.3 RCP Segment</w:t>
        </w:r>
        <w:r>
          <w:rPr>
            <w:noProof/>
            <w:webHidden/>
          </w:rPr>
          <w:tab/>
        </w:r>
        <w:r>
          <w:rPr>
            <w:noProof/>
            <w:webHidden/>
          </w:rPr>
          <w:fldChar w:fldCharType="begin"/>
        </w:r>
        <w:r>
          <w:rPr>
            <w:noProof/>
            <w:webHidden/>
          </w:rPr>
          <w:instrText xml:space="preserve"> PAGEREF _Toc519507554 \h </w:instrText>
        </w:r>
        <w:r>
          <w:rPr>
            <w:noProof/>
            <w:webHidden/>
          </w:rPr>
        </w:r>
        <w:r>
          <w:rPr>
            <w:noProof/>
            <w:webHidden/>
          </w:rPr>
          <w:fldChar w:fldCharType="separate"/>
        </w:r>
        <w:r>
          <w:rPr>
            <w:noProof/>
            <w:webHidden/>
          </w:rPr>
          <w:t>43</w:t>
        </w:r>
        <w:r>
          <w:rPr>
            <w:noProof/>
            <w:webHidden/>
          </w:rPr>
          <w:fldChar w:fldCharType="end"/>
        </w:r>
      </w:hyperlink>
    </w:p>
    <w:p w14:paraId="6A704475" w14:textId="43CE5E81" w:rsidR="009937C9" w:rsidRDefault="009937C9">
      <w:pPr>
        <w:pStyle w:val="TOC2"/>
        <w:rPr>
          <w:rFonts w:asciiTheme="minorHAnsi" w:eastAsiaTheme="minorEastAsia" w:hAnsiTheme="minorHAnsi" w:cstheme="minorBidi"/>
          <w:noProof/>
          <w:sz w:val="22"/>
          <w:szCs w:val="22"/>
        </w:rPr>
      </w:pPr>
      <w:hyperlink w:anchor="_Toc519507555" w:history="1">
        <w:r w:rsidRPr="000878A0">
          <w:rPr>
            <w:rStyle w:val="Hyperlink"/>
            <w:noProof/>
          </w:rPr>
          <w:t>A.5 Query Response Message</w:t>
        </w:r>
        <w:r>
          <w:rPr>
            <w:noProof/>
            <w:webHidden/>
          </w:rPr>
          <w:tab/>
        </w:r>
        <w:r>
          <w:rPr>
            <w:noProof/>
            <w:webHidden/>
          </w:rPr>
          <w:fldChar w:fldCharType="begin"/>
        </w:r>
        <w:r>
          <w:rPr>
            <w:noProof/>
            <w:webHidden/>
          </w:rPr>
          <w:instrText xml:space="preserve"> PAGEREF _Toc519507555 \h </w:instrText>
        </w:r>
        <w:r>
          <w:rPr>
            <w:noProof/>
            <w:webHidden/>
          </w:rPr>
        </w:r>
        <w:r>
          <w:rPr>
            <w:noProof/>
            <w:webHidden/>
          </w:rPr>
          <w:fldChar w:fldCharType="separate"/>
        </w:r>
        <w:r>
          <w:rPr>
            <w:noProof/>
            <w:webHidden/>
          </w:rPr>
          <w:t>43</w:t>
        </w:r>
        <w:r>
          <w:rPr>
            <w:noProof/>
            <w:webHidden/>
          </w:rPr>
          <w:fldChar w:fldCharType="end"/>
        </w:r>
      </w:hyperlink>
    </w:p>
    <w:p w14:paraId="6FFF3D74" w14:textId="1F60A8B5" w:rsidR="009937C9" w:rsidRDefault="009937C9">
      <w:pPr>
        <w:pStyle w:val="TOC3"/>
        <w:rPr>
          <w:rFonts w:asciiTheme="minorHAnsi" w:eastAsiaTheme="minorEastAsia" w:hAnsiTheme="minorHAnsi" w:cstheme="minorBidi"/>
          <w:noProof/>
          <w:sz w:val="22"/>
          <w:szCs w:val="22"/>
        </w:rPr>
      </w:pPr>
      <w:hyperlink w:anchor="_Toc519507556" w:history="1">
        <w:r w:rsidRPr="000878A0">
          <w:rPr>
            <w:rStyle w:val="Hyperlink"/>
            <w:noProof/>
          </w:rPr>
          <w:t>A.5.1 MSH Segment</w:t>
        </w:r>
        <w:r>
          <w:rPr>
            <w:noProof/>
            <w:webHidden/>
          </w:rPr>
          <w:tab/>
        </w:r>
        <w:r>
          <w:rPr>
            <w:noProof/>
            <w:webHidden/>
          </w:rPr>
          <w:fldChar w:fldCharType="begin"/>
        </w:r>
        <w:r>
          <w:rPr>
            <w:noProof/>
            <w:webHidden/>
          </w:rPr>
          <w:instrText xml:space="preserve"> PAGEREF _Toc519507556 \h </w:instrText>
        </w:r>
        <w:r>
          <w:rPr>
            <w:noProof/>
            <w:webHidden/>
          </w:rPr>
        </w:r>
        <w:r>
          <w:rPr>
            <w:noProof/>
            <w:webHidden/>
          </w:rPr>
          <w:fldChar w:fldCharType="separate"/>
        </w:r>
        <w:r>
          <w:rPr>
            <w:noProof/>
            <w:webHidden/>
          </w:rPr>
          <w:t>44</w:t>
        </w:r>
        <w:r>
          <w:rPr>
            <w:noProof/>
            <w:webHidden/>
          </w:rPr>
          <w:fldChar w:fldCharType="end"/>
        </w:r>
      </w:hyperlink>
    </w:p>
    <w:p w14:paraId="2DE57C22" w14:textId="1AD403DE" w:rsidR="009937C9" w:rsidRDefault="009937C9">
      <w:pPr>
        <w:pStyle w:val="TOC3"/>
        <w:rPr>
          <w:rFonts w:asciiTheme="minorHAnsi" w:eastAsiaTheme="minorEastAsia" w:hAnsiTheme="minorHAnsi" w:cstheme="minorBidi"/>
          <w:noProof/>
          <w:sz w:val="22"/>
          <w:szCs w:val="22"/>
        </w:rPr>
      </w:pPr>
      <w:hyperlink w:anchor="_Toc519507557" w:history="1">
        <w:r w:rsidRPr="000878A0">
          <w:rPr>
            <w:rStyle w:val="Hyperlink"/>
            <w:noProof/>
          </w:rPr>
          <w:t>A.5.2 MSA Segment</w:t>
        </w:r>
        <w:r>
          <w:rPr>
            <w:noProof/>
            <w:webHidden/>
          </w:rPr>
          <w:tab/>
        </w:r>
        <w:r>
          <w:rPr>
            <w:noProof/>
            <w:webHidden/>
          </w:rPr>
          <w:fldChar w:fldCharType="begin"/>
        </w:r>
        <w:r>
          <w:rPr>
            <w:noProof/>
            <w:webHidden/>
          </w:rPr>
          <w:instrText xml:space="preserve"> PAGEREF _Toc519507557 \h </w:instrText>
        </w:r>
        <w:r>
          <w:rPr>
            <w:noProof/>
            <w:webHidden/>
          </w:rPr>
        </w:r>
        <w:r>
          <w:rPr>
            <w:noProof/>
            <w:webHidden/>
          </w:rPr>
          <w:fldChar w:fldCharType="separate"/>
        </w:r>
        <w:r>
          <w:rPr>
            <w:noProof/>
            <w:webHidden/>
          </w:rPr>
          <w:t>44</w:t>
        </w:r>
        <w:r>
          <w:rPr>
            <w:noProof/>
            <w:webHidden/>
          </w:rPr>
          <w:fldChar w:fldCharType="end"/>
        </w:r>
      </w:hyperlink>
    </w:p>
    <w:p w14:paraId="57D7FAE5" w14:textId="0C8EDD53" w:rsidR="009937C9" w:rsidRDefault="009937C9">
      <w:pPr>
        <w:pStyle w:val="TOC3"/>
        <w:rPr>
          <w:rFonts w:asciiTheme="minorHAnsi" w:eastAsiaTheme="minorEastAsia" w:hAnsiTheme="minorHAnsi" w:cstheme="minorBidi"/>
          <w:noProof/>
          <w:sz w:val="22"/>
          <w:szCs w:val="22"/>
        </w:rPr>
      </w:pPr>
      <w:hyperlink w:anchor="_Toc519507558" w:history="1">
        <w:r w:rsidRPr="000878A0">
          <w:rPr>
            <w:rStyle w:val="Hyperlink"/>
            <w:noProof/>
          </w:rPr>
          <w:t>A.5.3 QAK Segment</w:t>
        </w:r>
        <w:r>
          <w:rPr>
            <w:noProof/>
            <w:webHidden/>
          </w:rPr>
          <w:tab/>
        </w:r>
        <w:r>
          <w:rPr>
            <w:noProof/>
            <w:webHidden/>
          </w:rPr>
          <w:fldChar w:fldCharType="begin"/>
        </w:r>
        <w:r>
          <w:rPr>
            <w:noProof/>
            <w:webHidden/>
          </w:rPr>
          <w:instrText xml:space="preserve"> PAGEREF _Toc519507558 \h </w:instrText>
        </w:r>
        <w:r>
          <w:rPr>
            <w:noProof/>
            <w:webHidden/>
          </w:rPr>
        </w:r>
        <w:r>
          <w:rPr>
            <w:noProof/>
            <w:webHidden/>
          </w:rPr>
          <w:fldChar w:fldCharType="separate"/>
        </w:r>
        <w:r>
          <w:rPr>
            <w:noProof/>
            <w:webHidden/>
          </w:rPr>
          <w:t>44</w:t>
        </w:r>
        <w:r>
          <w:rPr>
            <w:noProof/>
            <w:webHidden/>
          </w:rPr>
          <w:fldChar w:fldCharType="end"/>
        </w:r>
      </w:hyperlink>
    </w:p>
    <w:p w14:paraId="13C0F52A" w14:textId="0A214346" w:rsidR="009937C9" w:rsidRDefault="009937C9">
      <w:pPr>
        <w:pStyle w:val="TOC3"/>
        <w:rPr>
          <w:rFonts w:asciiTheme="minorHAnsi" w:eastAsiaTheme="minorEastAsia" w:hAnsiTheme="minorHAnsi" w:cstheme="minorBidi"/>
          <w:noProof/>
          <w:sz w:val="22"/>
          <w:szCs w:val="22"/>
        </w:rPr>
      </w:pPr>
      <w:hyperlink w:anchor="_Toc519507559" w:history="1">
        <w:r w:rsidRPr="000878A0">
          <w:rPr>
            <w:rStyle w:val="Hyperlink"/>
            <w:noProof/>
          </w:rPr>
          <w:t>A.5.4 QPD Segment</w:t>
        </w:r>
        <w:r>
          <w:rPr>
            <w:noProof/>
            <w:webHidden/>
          </w:rPr>
          <w:tab/>
        </w:r>
        <w:r>
          <w:rPr>
            <w:noProof/>
            <w:webHidden/>
          </w:rPr>
          <w:fldChar w:fldCharType="begin"/>
        </w:r>
        <w:r>
          <w:rPr>
            <w:noProof/>
            <w:webHidden/>
          </w:rPr>
          <w:instrText xml:space="preserve"> PAGEREF _Toc519507559 \h </w:instrText>
        </w:r>
        <w:r>
          <w:rPr>
            <w:noProof/>
            <w:webHidden/>
          </w:rPr>
        </w:r>
        <w:r>
          <w:rPr>
            <w:noProof/>
            <w:webHidden/>
          </w:rPr>
          <w:fldChar w:fldCharType="separate"/>
        </w:r>
        <w:r>
          <w:rPr>
            <w:noProof/>
            <w:webHidden/>
          </w:rPr>
          <w:t>44</w:t>
        </w:r>
        <w:r>
          <w:rPr>
            <w:noProof/>
            <w:webHidden/>
          </w:rPr>
          <w:fldChar w:fldCharType="end"/>
        </w:r>
      </w:hyperlink>
    </w:p>
    <w:p w14:paraId="6C8A1B28" w14:textId="28CAB6C8" w:rsidR="009937C9" w:rsidRDefault="009937C9">
      <w:pPr>
        <w:pStyle w:val="TOC3"/>
        <w:rPr>
          <w:rFonts w:asciiTheme="minorHAnsi" w:eastAsiaTheme="minorEastAsia" w:hAnsiTheme="minorHAnsi" w:cstheme="minorBidi"/>
          <w:noProof/>
          <w:sz w:val="22"/>
          <w:szCs w:val="22"/>
        </w:rPr>
      </w:pPr>
      <w:hyperlink w:anchor="_Toc519507560" w:history="1">
        <w:r w:rsidRPr="000878A0">
          <w:rPr>
            <w:rStyle w:val="Hyperlink"/>
            <w:noProof/>
          </w:rPr>
          <w:t>A.5.5 Remaining Segments</w:t>
        </w:r>
        <w:r>
          <w:rPr>
            <w:noProof/>
            <w:webHidden/>
          </w:rPr>
          <w:tab/>
        </w:r>
        <w:r>
          <w:rPr>
            <w:noProof/>
            <w:webHidden/>
          </w:rPr>
          <w:fldChar w:fldCharType="begin"/>
        </w:r>
        <w:r>
          <w:rPr>
            <w:noProof/>
            <w:webHidden/>
          </w:rPr>
          <w:instrText xml:space="preserve"> PAGEREF _Toc519507560 \h </w:instrText>
        </w:r>
        <w:r>
          <w:rPr>
            <w:noProof/>
            <w:webHidden/>
          </w:rPr>
        </w:r>
        <w:r>
          <w:rPr>
            <w:noProof/>
            <w:webHidden/>
          </w:rPr>
          <w:fldChar w:fldCharType="separate"/>
        </w:r>
        <w:r>
          <w:rPr>
            <w:noProof/>
            <w:webHidden/>
          </w:rPr>
          <w:t>44</w:t>
        </w:r>
        <w:r>
          <w:rPr>
            <w:noProof/>
            <w:webHidden/>
          </w:rPr>
          <w:fldChar w:fldCharType="end"/>
        </w:r>
      </w:hyperlink>
    </w:p>
    <w:p w14:paraId="17DFEF06" w14:textId="17ECC59B" w:rsidR="00FF69C3" w:rsidRPr="003651D9" w:rsidRDefault="00FF69C3" w:rsidP="00FF69C3">
      <w:pPr>
        <w:pStyle w:val="BodyText"/>
      </w:pPr>
      <w:r w:rsidRPr="003651D9">
        <w:fldChar w:fldCharType="end"/>
      </w:r>
      <w:r w:rsidRPr="003651D9">
        <w:t xml:space="preserve"> </w:t>
      </w:r>
    </w:p>
    <w:p w14:paraId="04E18888" w14:textId="77777777" w:rsidR="00FF69C3" w:rsidRPr="003651D9" w:rsidRDefault="00FF69C3" w:rsidP="00FF69C3">
      <w:pPr>
        <w:pStyle w:val="Heading1"/>
        <w:pageBreakBefore w:val="0"/>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Start w:id="9" w:name="_Toc519507471"/>
      <w:bookmarkEnd w:id="0"/>
      <w:bookmarkEnd w:id="1"/>
      <w:r w:rsidRPr="003651D9">
        <w:rPr>
          <w:noProof w:val="0"/>
        </w:rPr>
        <w:t>Introduction</w:t>
      </w:r>
      <w:bookmarkEnd w:id="2"/>
      <w:bookmarkEnd w:id="3"/>
      <w:bookmarkEnd w:id="4"/>
      <w:bookmarkEnd w:id="5"/>
      <w:bookmarkEnd w:id="6"/>
      <w:bookmarkEnd w:id="7"/>
      <w:bookmarkEnd w:id="8"/>
      <w:r w:rsidRPr="003651D9">
        <w:rPr>
          <w:noProof w:val="0"/>
        </w:rPr>
        <w:t xml:space="preserve"> to this Supplement</w:t>
      </w:r>
      <w:bookmarkEnd w:id="9"/>
    </w:p>
    <w:p w14:paraId="5B3F8A98" w14:textId="77777777" w:rsidR="00FF69C3" w:rsidRPr="003651D9" w:rsidRDefault="00FF69C3" w:rsidP="00FF69C3">
      <w:pPr>
        <w:pStyle w:val="BodyText"/>
      </w:pPr>
      <w:r>
        <w:t xml:space="preserve">This </w:t>
      </w:r>
      <w:r w:rsidRPr="0082538B">
        <w:t>Supplement</w:t>
      </w:r>
      <w:r>
        <w:t xml:space="preserve"> to the IHE Patient Care Device Technical Frameworks adds the rationale and implementation details of the Point-of-Care Identity Management Profile to the Framework, providing a means for standards-based exchange between systems of information collected and confirmed at the point of care tracking the set of medical devices originating observations about each patient. </w:t>
      </w:r>
    </w:p>
    <w:p w14:paraId="2FB4C41C" w14:textId="77777777" w:rsidR="00FF69C3" w:rsidRPr="003651D9" w:rsidRDefault="00FF69C3" w:rsidP="00FF69C3">
      <w:pPr>
        <w:pStyle w:val="Heading2"/>
        <w:numPr>
          <w:ilvl w:val="0"/>
          <w:numId w:val="0"/>
        </w:numPr>
        <w:rPr>
          <w:noProof w:val="0"/>
        </w:rPr>
      </w:pPr>
      <w:bookmarkStart w:id="10" w:name="_Toc519507472"/>
      <w:r w:rsidRPr="003651D9">
        <w:rPr>
          <w:noProof w:val="0"/>
        </w:rPr>
        <w:lastRenderedPageBreak/>
        <w:t>Open Issues and Questions</w:t>
      </w:r>
      <w:bookmarkEnd w:id="10"/>
    </w:p>
    <w:p w14:paraId="44D4264F" w14:textId="77777777" w:rsidR="00FF69C3" w:rsidRPr="007158D7" w:rsidRDefault="00FF69C3" w:rsidP="00FF69C3">
      <w:pPr>
        <w:pStyle w:val="AuthorInstructions"/>
        <w:numPr>
          <w:ilvl w:val="0"/>
          <w:numId w:val="14"/>
        </w:numPr>
        <w:rPr>
          <w:i w:val="0"/>
        </w:rPr>
      </w:pPr>
      <w:r>
        <w:rPr>
          <w:i w:val="0"/>
        </w:rPr>
        <w:t>The work group solicits feedback on workflow effects and problems found in analyzing the profile and in trial implementation.</w:t>
      </w:r>
    </w:p>
    <w:p w14:paraId="19CE9120" w14:textId="77777777" w:rsidR="00FF69C3" w:rsidRPr="003651D9" w:rsidRDefault="00FF69C3" w:rsidP="00FF69C3">
      <w:pPr>
        <w:pStyle w:val="Heading2"/>
        <w:numPr>
          <w:ilvl w:val="0"/>
          <w:numId w:val="0"/>
        </w:numPr>
        <w:rPr>
          <w:noProof w:val="0"/>
        </w:rPr>
      </w:pPr>
      <w:bookmarkStart w:id="11" w:name="_Toc473170357"/>
      <w:bookmarkStart w:id="12" w:name="_Toc504625754"/>
      <w:bookmarkStart w:id="13" w:name="_Toc519507473"/>
      <w:r w:rsidRPr="003651D9">
        <w:rPr>
          <w:noProof w:val="0"/>
        </w:rPr>
        <w:t>Closed Issues</w:t>
      </w:r>
      <w:bookmarkEnd w:id="13"/>
    </w:p>
    <w:p w14:paraId="7B8E5E1B" w14:textId="35ACE1AD" w:rsidR="00FF69C3" w:rsidRDefault="00FF69C3" w:rsidP="00FF69C3">
      <w:pPr>
        <w:pStyle w:val="AuthorInstructions"/>
        <w:numPr>
          <w:ilvl w:val="0"/>
          <w:numId w:val="15"/>
        </w:numPr>
        <w:rPr>
          <w:i w:val="0"/>
        </w:rPr>
      </w:pPr>
      <w:r>
        <w:rPr>
          <w:i w:val="0"/>
        </w:rPr>
        <w:t xml:space="preserve">Discuss differences from previous approaches based on ADT messages: will be faster, closer to the actual events than ADT feeds, which have a different </w:t>
      </w:r>
      <w:r>
        <w:rPr>
          <w:i w:val="0"/>
          <w:noProof/>
        </w:rPr>
        <w:t xml:space="preserve">purpose and are often not well synchronized with actual events at the point-of-care. Will enable devices, device controllers and a variety of other hospital </w:t>
      </w:r>
      <w:r w:rsidR="00AC0FCA">
        <w:rPr>
          <w:i w:val="0"/>
          <w:noProof/>
        </w:rPr>
        <w:t xml:space="preserve">systems </w:t>
      </w:r>
      <w:r>
        <w:rPr>
          <w:i w:val="0"/>
          <w:noProof/>
        </w:rPr>
        <w:t xml:space="preserve">to flexibly exchange information, publish or subscribe </w:t>
      </w:r>
      <w:r w:rsidR="00AC0FCA">
        <w:rPr>
          <w:i w:val="0"/>
          <w:noProof/>
        </w:rPr>
        <w:t xml:space="preserve">to </w:t>
      </w:r>
      <w:r>
        <w:rPr>
          <w:i w:val="0"/>
          <w:noProof/>
        </w:rPr>
        <w:t>change notifications.</w:t>
      </w:r>
    </w:p>
    <w:p w14:paraId="1FBD3695" w14:textId="6E53B92B" w:rsidR="00FF69C3" w:rsidRDefault="00FF69C3" w:rsidP="004C7270">
      <w:pPr>
        <w:pStyle w:val="AuthorInstructions"/>
        <w:ind w:left="720"/>
        <w:rPr>
          <w:i w:val="0"/>
        </w:rPr>
      </w:pPr>
    </w:p>
    <w:p w14:paraId="38E3C6E0" w14:textId="77777777" w:rsidR="00FF69C3" w:rsidRPr="003651D9" w:rsidRDefault="00FF69C3" w:rsidP="00FF69C3">
      <w:pPr>
        <w:pStyle w:val="Heading1"/>
        <w:rPr>
          <w:noProof w:val="0"/>
        </w:rPr>
      </w:pPr>
      <w:bookmarkStart w:id="14" w:name="_Toc519507474"/>
      <w:r w:rsidRPr="003651D9">
        <w:rPr>
          <w:noProof w:val="0"/>
        </w:rPr>
        <w:lastRenderedPageBreak/>
        <w:t>General Introduction</w:t>
      </w:r>
      <w:bookmarkEnd w:id="14"/>
    </w:p>
    <w:p w14:paraId="15514390" w14:textId="77777777" w:rsidR="00FF69C3" w:rsidRPr="003651D9" w:rsidRDefault="00FF69C3" w:rsidP="00FF69C3">
      <w:pPr>
        <w:pStyle w:val="EditorInstructions"/>
      </w:pPr>
      <w:r w:rsidRPr="003651D9">
        <w:t>Update the following Appendices to the General Introduction as indicated below. Note that these are not appendices to Volume 1.</w:t>
      </w:r>
    </w:p>
    <w:p w14:paraId="6999AA06" w14:textId="77777777" w:rsidR="00FF69C3" w:rsidRPr="003651D9" w:rsidRDefault="00FF69C3" w:rsidP="00FF69C3">
      <w:pPr>
        <w:pStyle w:val="AppendixHeading1"/>
        <w:rPr>
          <w:noProof w:val="0"/>
        </w:rPr>
      </w:pPr>
      <w:bookmarkStart w:id="15" w:name="_Toc519507475"/>
      <w:r w:rsidRPr="003651D9">
        <w:rPr>
          <w:noProof w:val="0"/>
        </w:rPr>
        <w:t>Appendix A - Actor Summary Definitions</w:t>
      </w:r>
      <w:bookmarkEnd w:id="15"/>
    </w:p>
    <w:p w14:paraId="471CA9A8" w14:textId="77777777" w:rsidR="00FF69C3" w:rsidRPr="003651D9" w:rsidRDefault="00FF69C3" w:rsidP="00FF69C3">
      <w:pPr>
        <w:pStyle w:val="EditorInstructions"/>
      </w:pPr>
      <w:r w:rsidRPr="003651D9">
        <w:t xml:space="preserve">Add the following actors </w:t>
      </w:r>
      <w:r w:rsidRPr="003651D9">
        <w:rPr>
          <w:iCs w:val="0"/>
        </w:rPr>
        <w:t xml:space="preserve">to the IHE </w:t>
      </w:r>
      <w:r w:rsidRPr="003651D9">
        <w:t>Technical Frameworks</w:t>
      </w:r>
      <w:r w:rsidRPr="003651D9">
        <w:rPr>
          <w:iCs w:val="0"/>
        </w:rPr>
        <w:t xml:space="preserve"> General Introduction list of Actors</w:t>
      </w:r>
      <w:r w:rsidRPr="003651D9">
        <w:t>:</w:t>
      </w:r>
    </w:p>
    <w:p w14:paraId="31A56713" w14:textId="77777777" w:rsidR="00FF69C3" w:rsidRPr="003651D9" w:rsidRDefault="00FF69C3" w:rsidP="00FF69C3">
      <w:pPr>
        <w:pStyle w:val="AuthorInstructions"/>
      </w:pPr>
    </w:p>
    <w:p w14:paraId="317023F6" w14:textId="77777777" w:rsidR="00FF69C3" w:rsidRPr="003651D9" w:rsidRDefault="00FF69C3" w:rsidP="00FF69C3">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FF69C3" w:rsidRPr="003651D9" w14:paraId="61F24124" w14:textId="77777777" w:rsidTr="0066543B">
        <w:tc>
          <w:tcPr>
            <w:tcW w:w="3078" w:type="dxa"/>
            <w:shd w:val="clear" w:color="auto" w:fill="D9D9D9"/>
          </w:tcPr>
          <w:p w14:paraId="362068F6" w14:textId="77777777" w:rsidR="00FF69C3" w:rsidRPr="003651D9" w:rsidRDefault="00FF69C3" w:rsidP="00EB40EB">
            <w:pPr>
              <w:pStyle w:val="TableEntryHeader"/>
            </w:pPr>
            <w:bookmarkStart w:id="16" w:name="OLE_LINK1"/>
            <w:bookmarkStart w:id="17" w:name="OLE_LINK2"/>
            <w:r w:rsidRPr="003651D9">
              <w:t>Actor</w:t>
            </w:r>
          </w:p>
        </w:tc>
        <w:tc>
          <w:tcPr>
            <w:tcW w:w="6498" w:type="dxa"/>
            <w:shd w:val="clear" w:color="auto" w:fill="D9D9D9"/>
          </w:tcPr>
          <w:p w14:paraId="146781FB" w14:textId="77777777" w:rsidR="00FF69C3" w:rsidRPr="003651D9" w:rsidRDefault="00FF69C3" w:rsidP="00EB40EB">
            <w:pPr>
              <w:pStyle w:val="TableEntryHeader"/>
            </w:pPr>
            <w:r w:rsidRPr="003651D9">
              <w:t>Definition</w:t>
            </w:r>
          </w:p>
        </w:tc>
      </w:tr>
      <w:tr w:rsidR="00FF69C3" w:rsidRPr="003651D9" w14:paraId="5B609C9E" w14:textId="77777777" w:rsidTr="0066543B">
        <w:tc>
          <w:tcPr>
            <w:tcW w:w="3078" w:type="dxa"/>
            <w:shd w:val="clear" w:color="auto" w:fill="auto"/>
          </w:tcPr>
          <w:p w14:paraId="25B9DC72" w14:textId="77777777" w:rsidR="00FF69C3" w:rsidRPr="003651D9" w:rsidRDefault="00FF69C3" w:rsidP="00EB40EB">
            <w:pPr>
              <w:pStyle w:val="TableEntry"/>
            </w:pPr>
            <w:bookmarkStart w:id="18" w:name="_Toc448137396"/>
            <w:r>
              <w:t>Device-Patient</w:t>
            </w:r>
            <w:r w:rsidRPr="00324ABB">
              <w:t xml:space="preserve"> Association Reporter</w:t>
            </w:r>
            <w:bookmarkEnd w:id="18"/>
          </w:p>
        </w:tc>
        <w:tc>
          <w:tcPr>
            <w:tcW w:w="6498" w:type="dxa"/>
            <w:shd w:val="clear" w:color="auto" w:fill="auto"/>
          </w:tcPr>
          <w:p w14:paraId="664AB723" w14:textId="5AC0FA86" w:rsidR="00FF69C3" w:rsidRPr="003651D9" w:rsidRDefault="00FF69C3" w:rsidP="00EB40EB">
            <w:pPr>
              <w:pStyle w:val="TableEntry"/>
            </w:pPr>
            <w:r w:rsidRPr="000A0A79">
              <w:t>A</w:t>
            </w:r>
            <w:r>
              <w:t xml:space="preserve"> </w:t>
            </w:r>
            <w:r w:rsidRPr="000A0A79">
              <w:t>system</w:t>
            </w:r>
            <w:r>
              <w:t xml:space="preserve"> </w:t>
            </w:r>
            <w:r w:rsidRPr="000A0A79">
              <w:t>or</w:t>
            </w:r>
            <w:r>
              <w:t xml:space="preserve"> </w:t>
            </w:r>
            <w:r w:rsidRPr="000A0A79">
              <w:t>person</w:t>
            </w:r>
            <w:r>
              <w:t xml:space="preserve"> </w:t>
            </w:r>
            <w:r w:rsidRPr="000A0A79">
              <w:t>that</w:t>
            </w:r>
            <w:r>
              <w:t xml:space="preserve"> </w:t>
            </w:r>
            <w:r w:rsidRPr="000A0A79">
              <w:t>asserts</w:t>
            </w:r>
            <w:r>
              <w:t xml:space="preserve"> </w:t>
            </w:r>
            <w:r w:rsidRPr="000A0A79">
              <w:t>a</w:t>
            </w:r>
            <w:r>
              <w:t xml:space="preserve"> </w:t>
            </w:r>
            <w:r w:rsidRPr="000A0A79">
              <w:t>device-patient</w:t>
            </w:r>
            <w:r>
              <w:t xml:space="preserve"> </w:t>
            </w:r>
            <w:r w:rsidRPr="000A0A79">
              <w:t>association,</w:t>
            </w:r>
            <w:r>
              <w:t xml:space="preserve"> </w:t>
            </w:r>
            <w:r w:rsidRPr="000A0A79">
              <w:t>disassociation,</w:t>
            </w:r>
            <w:r>
              <w:t xml:space="preserve"> </w:t>
            </w:r>
            <w:r w:rsidRPr="000A0A79">
              <w:t>or</w:t>
            </w:r>
            <w:r>
              <w:t xml:space="preserve"> </w:t>
            </w:r>
            <w:r w:rsidRPr="000A0A79">
              <w:t>attributes</w:t>
            </w:r>
            <w:r>
              <w:t xml:space="preserve"> </w:t>
            </w:r>
            <w:r w:rsidRPr="000A0A79">
              <w:t>related</w:t>
            </w:r>
            <w:r>
              <w:t xml:space="preserve"> </w:t>
            </w:r>
            <w:r w:rsidRPr="000A0A79">
              <w:t>to</w:t>
            </w:r>
            <w:r>
              <w:t xml:space="preserve"> </w:t>
            </w:r>
            <w:r w:rsidRPr="000A0A79">
              <w:t>either</w:t>
            </w:r>
            <w:r w:rsidR="00A428F6">
              <w:t xml:space="preserve"> such as current state or starting and ending times.</w:t>
            </w:r>
            <w:r w:rsidRPr="000A0A79">
              <w:t>.</w:t>
            </w:r>
          </w:p>
        </w:tc>
      </w:tr>
      <w:tr w:rsidR="00FF69C3" w:rsidRPr="003651D9" w14:paraId="6772F5E8" w14:textId="77777777" w:rsidTr="0066543B">
        <w:tc>
          <w:tcPr>
            <w:tcW w:w="3078" w:type="dxa"/>
            <w:shd w:val="clear" w:color="auto" w:fill="auto"/>
          </w:tcPr>
          <w:p w14:paraId="2465509D" w14:textId="77777777" w:rsidR="00FF69C3" w:rsidRPr="003651D9" w:rsidRDefault="00FF69C3" w:rsidP="00EB40EB">
            <w:pPr>
              <w:pStyle w:val="TableEntry"/>
            </w:pPr>
            <w:bookmarkStart w:id="19" w:name="_Toc448137397"/>
            <w:r>
              <w:t>Device-Patient</w:t>
            </w:r>
            <w:r w:rsidRPr="00324ABB">
              <w:t xml:space="preserve"> Association Manager</w:t>
            </w:r>
            <w:bookmarkEnd w:id="19"/>
          </w:p>
        </w:tc>
        <w:tc>
          <w:tcPr>
            <w:tcW w:w="6498" w:type="dxa"/>
            <w:shd w:val="clear" w:color="auto" w:fill="auto"/>
          </w:tcPr>
          <w:p w14:paraId="5DD24A22" w14:textId="77777777" w:rsidR="00FF69C3" w:rsidRPr="003651D9" w:rsidRDefault="00FF69C3" w:rsidP="00EB40EB">
            <w:pPr>
              <w:pStyle w:val="TableEntry"/>
            </w:pPr>
            <w:r w:rsidRPr="00E2457C">
              <w:t>A system that records, manages, and serves records of device-patient associations.</w:t>
            </w:r>
          </w:p>
        </w:tc>
      </w:tr>
      <w:tr w:rsidR="00FF69C3" w:rsidRPr="003651D9" w14:paraId="0DB9A3CE" w14:textId="77777777" w:rsidTr="0066543B">
        <w:tc>
          <w:tcPr>
            <w:tcW w:w="3078" w:type="dxa"/>
            <w:shd w:val="clear" w:color="auto" w:fill="auto"/>
          </w:tcPr>
          <w:p w14:paraId="4050B347" w14:textId="77777777" w:rsidR="00FF69C3" w:rsidRDefault="00FF69C3" w:rsidP="00EB40EB">
            <w:pPr>
              <w:pStyle w:val="TableEntry"/>
            </w:pPr>
            <w:r>
              <w:t>Device-Patient Association Consumer</w:t>
            </w:r>
          </w:p>
        </w:tc>
        <w:tc>
          <w:tcPr>
            <w:tcW w:w="6498" w:type="dxa"/>
            <w:shd w:val="clear" w:color="auto" w:fill="auto"/>
          </w:tcPr>
          <w:p w14:paraId="72FA7724" w14:textId="27CF6777" w:rsidR="00FF69C3" w:rsidRPr="00E2457C" w:rsidRDefault="00FF69C3" w:rsidP="00EB40EB">
            <w:pPr>
              <w:pStyle w:val="TableEntry"/>
            </w:pPr>
            <w:r w:rsidRPr="00E2457C">
              <w:t>A system or person that queries a Device-Patient Association Manager for device-patient association records</w:t>
            </w:r>
            <w:r w:rsidR="00A428F6">
              <w:t>, either as a snapshot of current associations or as a subscription for ongoing updates.</w:t>
            </w:r>
          </w:p>
        </w:tc>
      </w:tr>
      <w:tr w:rsidR="00FF69C3" w:rsidRPr="003651D9" w14:paraId="12ED2A52" w14:textId="77777777" w:rsidTr="0066543B">
        <w:tc>
          <w:tcPr>
            <w:tcW w:w="3078" w:type="dxa"/>
            <w:shd w:val="clear" w:color="auto" w:fill="auto"/>
          </w:tcPr>
          <w:p w14:paraId="25CDD5E7" w14:textId="77777777" w:rsidR="00FF69C3" w:rsidRDefault="00FF69C3" w:rsidP="00EB40EB">
            <w:pPr>
              <w:pStyle w:val="TableEntry"/>
            </w:pPr>
            <w:r w:rsidRPr="00E2457C">
              <w:t>Device Registrant</w:t>
            </w:r>
          </w:p>
        </w:tc>
        <w:tc>
          <w:tcPr>
            <w:tcW w:w="6498" w:type="dxa"/>
            <w:shd w:val="clear" w:color="auto" w:fill="auto"/>
          </w:tcPr>
          <w:p w14:paraId="6493BE01" w14:textId="4D443569" w:rsidR="00FF69C3" w:rsidRPr="00E2457C" w:rsidRDefault="00FF69C3" w:rsidP="00EB40EB">
            <w:pPr>
              <w:pStyle w:val="TableEntry"/>
            </w:pPr>
            <w:r w:rsidRPr="00E2457C">
              <w:t>A system (including the device itself) or person that</w:t>
            </w:r>
            <w:r w:rsidR="00A428F6">
              <w:t>, when the device is set up for use by a Device-Patient Association Manager,</w:t>
            </w:r>
            <w:r w:rsidRPr="00E2457C">
              <w:t xml:space="preserve"> </w:t>
            </w:r>
            <w:r w:rsidR="00A428F6">
              <w:t xml:space="preserve">uniquely </w:t>
            </w:r>
            <w:r w:rsidRPr="00E2457C">
              <w:t xml:space="preserve">identifies a device </w:t>
            </w:r>
            <w:r w:rsidR="00A428F6">
              <w:t xml:space="preserve">instance </w:t>
            </w:r>
            <w:r w:rsidRPr="00E2457C">
              <w:t>that may participate in device-patient associations.</w:t>
            </w:r>
          </w:p>
        </w:tc>
      </w:tr>
      <w:tr w:rsidR="00FF69C3" w:rsidRPr="003651D9" w14:paraId="2431FC5A" w14:textId="77777777" w:rsidTr="0066543B">
        <w:tc>
          <w:tcPr>
            <w:tcW w:w="3078" w:type="dxa"/>
            <w:shd w:val="clear" w:color="auto" w:fill="auto"/>
          </w:tcPr>
          <w:p w14:paraId="2F7D4C3B" w14:textId="69630F22" w:rsidR="00FF69C3" w:rsidRPr="00E2457C" w:rsidRDefault="00A428F6" w:rsidP="00EB40EB">
            <w:pPr>
              <w:pStyle w:val="TableEntry"/>
            </w:pPr>
            <w:r>
              <w:t>Device Registrati</w:t>
            </w:r>
            <w:r w:rsidR="00C32D4A">
              <w:t>on Provider</w:t>
            </w:r>
          </w:p>
        </w:tc>
        <w:tc>
          <w:tcPr>
            <w:tcW w:w="6498" w:type="dxa"/>
            <w:shd w:val="clear" w:color="auto" w:fill="auto"/>
          </w:tcPr>
          <w:p w14:paraId="74E22F00" w14:textId="77777777" w:rsidR="00FF69C3" w:rsidRPr="00E2457C" w:rsidRDefault="00FF69C3" w:rsidP="00EB40EB">
            <w:pPr>
              <w:pStyle w:val="TableEntry"/>
            </w:pPr>
            <w:commentRangeStart w:id="20"/>
            <w:r>
              <w:t xml:space="preserve">A system that registers devices and serves device identity information to a </w:t>
            </w:r>
            <w:r w:rsidRPr="00E2457C">
              <w:t>Device-Patient Association Manager</w:t>
            </w:r>
            <w:r>
              <w:t xml:space="preserve">. May </w:t>
            </w:r>
            <w:r w:rsidRPr="00AA41E3">
              <w:t>be grouped</w:t>
            </w:r>
            <w:r>
              <w:t xml:space="preserve"> with that Manager.</w:t>
            </w:r>
            <w:commentRangeEnd w:id="20"/>
            <w:r w:rsidR="00AC0FCA">
              <w:rPr>
                <w:rStyle w:val="CommentReference"/>
              </w:rPr>
              <w:commentReference w:id="20"/>
            </w:r>
          </w:p>
        </w:tc>
      </w:tr>
      <w:bookmarkEnd w:id="16"/>
      <w:bookmarkEnd w:id="17"/>
    </w:tbl>
    <w:p w14:paraId="4D51B33A" w14:textId="77777777" w:rsidR="00C32D4A" w:rsidRDefault="00C32D4A"/>
    <w:p w14:paraId="5467F103" w14:textId="77777777" w:rsidR="00FF69C3" w:rsidRPr="003651D9" w:rsidRDefault="00FF69C3" w:rsidP="00FF69C3">
      <w:pPr>
        <w:pStyle w:val="AppendixHeading1"/>
        <w:rPr>
          <w:noProof w:val="0"/>
        </w:rPr>
      </w:pPr>
      <w:bookmarkStart w:id="21" w:name="_Toc519507476"/>
      <w:r w:rsidRPr="003651D9">
        <w:rPr>
          <w:noProof w:val="0"/>
        </w:rPr>
        <w:t>Appendix B - Transaction Summary Definitions</w:t>
      </w:r>
      <w:bookmarkEnd w:id="21"/>
    </w:p>
    <w:p w14:paraId="3295E46C" w14:textId="77777777" w:rsidR="00FF69C3" w:rsidRPr="003651D9" w:rsidRDefault="00FF69C3" w:rsidP="00FF69C3">
      <w:pPr>
        <w:pStyle w:val="EditorInstructions"/>
      </w:pPr>
      <w:r w:rsidRPr="003651D9">
        <w:t xml:space="preserve">Add the following transactions </w:t>
      </w:r>
      <w:r w:rsidRPr="003651D9">
        <w:rPr>
          <w:iCs w:val="0"/>
        </w:rPr>
        <w:t xml:space="preserve">to the IHE </w:t>
      </w:r>
      <w:r w:rsidRPr="003651D9">
        <w:t>Technical Frameworks</w:t>
      </w:r>
      <w:r w:rsidRPr="003651D9">
        <w:rPr>
          <w:iCs w:val="0"/>
        </w:rPr>
        <w:t xml:space="preserve"> General Introduction list of Transactions</w:t>
      </w:r>
      <w:r w:rsidRPr="003651D9">
        <w:t>:</w:t>
      </w:r>
    </w:p>
    <w:p w14:paraId="3B68BF07" w14:textId="77777777" w:rsidR="00FF69C3" w:rsidRPr="003651D9" w:rsidRDefault="00FF69C3" w:rsidP="00FF69C3">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FF69C3" w:rsidRPr="003651D9" w14:paraId="5C0FC3A9" w14:textId="77777777" w:rsidTr="00EB40EB">
        <w:tc>
          <w:tcPr>
            <w:tcW w:w="3078" w:type="dxa"/>
            <w:shd w:val="clear" w:color="auto" w:fill="D9D9D9"/>
          </w:tcPr>
          <w:p w14:paraId="3C75476F" w14:textId="77777777" w:rsidR="00FF69C3" w:rsidRPr="003651D9" w:rsidRDefault="00FF69C3" w:rsidP="00EB40EB">
            <w:pPr>
              <w:pStyle w:val="TableEntryHeader"/>
            </w:pPr>
            <w:bookmarkStart w:id="22" w:name="OLE_LINK5"/>
            <w:bookmarkStart w:id="23" w:name="OLE_LINK6"/>
            <w:r w:rsidRPr="003651D9">
              <w:t>Transaction</w:t>
            </w:r>
          </w:p>
        </w:tc>
        <w:tc>
          <w:tcPr>
            <w:tcW w:w="6498" w:type="dxa"/>
            <w:shd w:val="clear" w:color="auto" w:fill="D9D9D9"/>
          </w:tcPr>
          <w:p w14:paraId="7A4249A2" w14:textId="77777777" w:rsidR="00FF69C3" w:rsidRPr="003651D9" w:rsidRDefault="00FF69C3" w:rsidP="00EB40EB">
            <w:pPr>
              <w:pStyle w:val="TableEntryHeader"/>
            </w:pPr>
            <w:r w:rsidRPr="003651D9">
              <w:t>Definition</w:t>
            </w:r>
          </w:p>
        </w:tc>
      </w:tr>
      <w:tr w:rsidR="00FF69C3" w:rsidRPr="003651D9" w14:paraId="4E547B0E" w14:textId="77777777" w:rsidTr="00EB40EB">
        <w:tc>
          <w:tcPr>
            <w:tcW w:w="3078" w:type="dxa"/>
            <w:shd w:val="clear" w:color="auto" w:fill="auto"/>
          </w:tcPr>
          <w:p w14:paraId="63D21551" w14:textId="77777777" w:rsidR="00FF69C3" w:rsidRPr="003651D9" w:rsidRDefault="00FF69C3" w:rsidP="00EB40EB">
            <w:pPr>
              <w:pStyle w:val="TableEntry"/>
            </w:pPr>
            <w:r>
              <w:t>Assert Device-Patient Association</w:t>
            </w:r>
          </w:p>
        </w:tc>
        <w:tc>
          <w:tcPr>
            <w:tcW w:w="6498" w:type="dxa"/>
            <w:shd w:val="clear" w:color="auto" w:fill="auto"/>
          </w:tcPr>
          <w:p w14:paraId="0D88A5FC" w14:textId="77777777" w:rsidR="00FF69C3" w:rsidRPr="003651D9" w:rsidRDefault="00FF69C3" w:rsidP="00EB40EB">
            <w:pPr>
              <w:pStyle w:val="TableEntry"/>
            </w:pPr>
            <w:r>
              <w:t xml:space="preserve">A Device-Patient Association Reporter asserts to a Device-Patient Association Manager that a device has </w:t>
            </w:r>
            <w:r w:rsidRPr="00AA41E3">
              <w:t>been associated</w:t>
            </w:r>
            <w:r>
              <w:t xml:space="preserve"> with a patient, or updates data concerning a reported assertion.</w:t>
            </w:r>
          </w:p>
        </w:tc>
      </w:tr>
      <w:tr w:rsidR="00FF69C3" w:rsidRPr="003651D9" w14:paraId="19C18739" w14:textId="77777777" w:rsidTr="00EB40EB">
        <w:tc>
          <w:tcPr>
            <w:tcW w:w="3078" w:type="dxa"/>
            <w:shd w:val="clear" w:color="auto" w:fill="auto"/>
          </w:tcPr>
          <w:p w14:paraId="1A019F01" w14:textId="77777777" w:rsidR="00FF69C3" w:rsidRPr="003651D9" w:rsidRDefault="00FF69C3" w:rsidP="00EB40EB">
            <w:pPr>
              <w:pStyle w:val="TableEntry"/>
            </w:pPr>
            <w:r>
              <w:t>Assert Device-Patient Dis</w:t>
            </w:r>
            <w:r w:rsidRPr="00E2457C">
              <w:t>association</w:t>
            </w:r>
          </w:p>
        </w:tc>
        <w:tc>
          <w:tcPr>
            <w:tcW w:w="6498" w:type="dxa"/>
            <w:shd w:val="clear" w:color="auto" w:fill="auto"/>
          </w:tcPr>
          <w:p w14:paraId="4B3DB7D0" w14:textId="17E65721" w:rsidR="00FF69C3" w:rsidRPr="003651D9" w:rsidRDefault="00FF69C3" w:rsidP="00EB40EB">
            <w:pPr>
              <w:pStyle w:val="TableEntry"/>
            </w:pPr>
            <w:r w:rsidRPr="00E2457C">
              <w:t>A Device-Patient Association Reporter asserts</w:t>
            </w:r>
            <w:r>
              <w:t xml:space="preserve"> t</w:t>
            </w:r>
            <w:r w:rsidRPr="00E2457C">
              <w:t xml:space="preserve">o a Device-Patient Association Manager that </w:t>
            </w:r>
            <w:r>
              <w:t xml:space="preserve">the association between a device and a patient has </w:t>
            </w:r>
            <w:r w:rsidRPr="00AA41E3">
              <w:t xml:space="preserve">been </w:t>
            </w:r>
            <w:r w:rsidR="000019F3" w:rsidRPr="00AA41E3">
              <w:t>terminated</w:t>
            </w:r>
            <w:r w:rsidR="000019F3">
              <w:t>.</w:t>
            </w:r>
          </w:p>
        </w:tc>
      </w:tr>
      <w:tr w:rsidR="00FF69C3" w:rsidRPr="003651D9" w14:paraId="584AB810" w14:textId="77777777" w:rsidTr="00EB40EB">
        <w:trPr>
          <w:trHeight w:val="773"/>
        </w:trPr>
        <w:tc>
          <w:tcPr>
            <w:tcW w:w="3078" w:type="dxa"/>
            <w:shd w:val="clear" w:color="auto" w:fill="auto"/>
          </w:tcPr>
          <w:p w14:paraId="306D5553" w14:textId="77777777" w:rsidR="00FF69C3" w:rsidRDefault="00FF69C3" w:rsidP="00EB40EB">
            <w:pPr>
              <w:pStyle w:val="TableEntry"/>
            </w:pPr>
            <w:r w:rsidRPr="00316761">
              <w:t xml:space="preserve">Query </w:t>
            </w:r>
            <w:r>
              <w:t>Device-Patient Associations</w:t>
            </w:r>
          </w:p>
        </w:tc>
        <w:tc>
          <w:tcPr>
            <w:tcW w:w="6498" w:type="dxa"/>
            <w:shd w:val="clear" w:color="auto" w:fill="auto"/>
          </w:tcPr>
          <w:p w14:paraId="6D6F0CCB" w14:textId="77777777" w:rsidR="00FF69C3" w:rsidRPr="00E2457C" w:rsidRDefault="00FF69C3" w:rsidP="00EB40EB">
            <w:pPr>
              <w:pStyle w:val="TableEntry"/>
            </w:pPr>
            <w:r>
              <w:t xml:space="preserve">A </w:t>
            </w:r>
            <w:r w:rsidRPr="00E2457C">
              <w:t>Device-Patient Association Consumer</w:t>
            </w:r>
            <w:r>
              <w:t xml:space="preserve"> sends a query to a </w:t>
            </w:r>
            <w:r w:rsidRPr="00E2457C">
              <w:t>Device-Patient Association Manager</w:t>
            </w:r>
            <w:r>
              <w:t xml:space="preserve"> concerning the devices associated with a patient or set of patients currently or at a stated past time.</w:t>
            </w:r>
          </w:p>
        </w:tc>
      </w:tr>
      <w:tr w:rsidR="00FF69C3" w:rsidRPr="003651D9" w14:paraId="6035FA40" w14:textId="77777777" w:rsidTr="00EB40EB">
        <w:tc>
          <w:tcPr>
            <w:tcW w:w="3078" w:type="dxa"/>
            <w:shd w:val="clear" w:color="auto" w:fill="auto"/>
          </w:tcPr>
          <w:p w14:paraId="45842271" w14:textId="77777777" w:rsidR="00FF69C3" w:rsidRDefault="00FF69C3" w:rsidP="00EB40EB">
            <w:pPr>
              <w:pStyle w:val="TableEntry"/>
            </w:pPr>
            <w:r>
              <w:t>Register Device</w:t>
            </w:r>
          </w:p>
        </w:tc>
        <w:tc>
          <w:tcPr>
            <w:tcW w:w="6498" w:type="dxa"/>
            <w:shd w:val="clear" w:color="auto" w:fill="auto"/>
          </w:tcPr>
          <w:p w14:paraId="792A20B7" w14:textId="77777777" w:rsidR="00FF69C3" w:rsidRDefault="00FF69C3" w:rsidP="00EB40EB">
            <w:pPr>
              <w:pStyle w:val="TableEntry"/>
            </w:pPr>
            <w:r>
              <w:t>A Device Registrant sends, updates, or deletes a record of identifying information on a device instance for storage and use by the Device-Patient Association Manager.</w:t>
            </w:r>
          </w:p>
        </w:tc>
      </w:tr>
    </w:tbl>
    <w:p w14:paraId="11CE4723" w14:textId="77777777" w:rsidR="00FF69C3" w:rsidRPr="003651D9" w:rsidRDefault="00FF69C3" w:rsidP="00FF69C3">
      <w:pPr>
        <w:pStyle w:val="Glossary"/>
        <w:pageBreakBefore w:val="0"/>
        <w:rPr>
          <w:noProof w:val="0"/>
        </w:rPr>
      </w:pPr>
      <w:bookmarkStart w:id="24" w:name="_Toc519507477"/>
      <w:r w:rsidRPr="003651D9">
        <w:rPr>
          <w:noProof w:val="0"/>
        </w:rPr>
        <w:t>Glossary</w:t>
      </w:r>
      <w:bookmarkEnd w:id="24"/>
    </w:p>
    <w:bookmarkEnd w:id="22"/>
    <w:bookmarkEnd w:id="23"/>
    <w:p w14:paraId="318BD40B" w14:textId="77777777" w:rsidR="00FF69C3" w:rsidRPr="003651D9" w:rsidRDefault="00FF69C3" w:rsidP="00FF69C3">
      <w:pPr>
        <w:pStyle w:val="EditorInstructions"/>
      </w:pPr>
      <w:r w:rsidRPr="003651D9">
        <w:t>Add the following glossary terms to the IHE Technical Frameworks General Introduction Glossary:</w:t>
      </w:r>
    </w:p>
    <w:p w14:paraId="5C528B07" w14:textId="77777777" w:rsidR="00FF69C3" w:rsidRPr="003651D9" w:rsidRDefault="00FF69C3" w:rsidP="00FF69C3">
      <w:pPr>
        <w:pStyle w:val="AuthorInstructions"/>
      </w:pPr>
    </w:p>
    <w:p w14:paraId="65AC6DFF" w14:textId="77777777" w:rsidR="00FF69C3" w:rsidRPr="003651D9" w:rsidRDefault="00FF69C3" w:rsidP="00FF69C3">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FF69C3" w:rsidRPr="003651D9" w14:paraId="24CDCDD6" w14:textId="77777777" w:rsidTr="0066543B">
        <w:tc>
          <w:tcPr>
            <w:tcW w:w="3078" w:type="dxa"/>
            <w:shd w:val="clear" w:color="auto" w:fill="D9D9D9"/>
          </w:tcPr>
          <w:p w14:paraId="2304C367" w14:textId="77777777" w:rsidR="00FF69C3" w:rsidRPr="003651D9" w:rsidRDefault="00FF69C3" w:rsidP="00EB40EB">
            <w:pPr>
              <w:pStyle w:val="TableEntryHeader"/>
              <w:keepLines/>
            </w:pPr>
            <w:r w:rsidRPr="003651D9">
              <w:lastRenderedPageBreak/>
              <w:t>Glossary Term</w:t>
            </w:r>
          </w:p>
        </w:tc>
        <w:tc>
          <w:tcPr>
            <w:tcW w:w="6498" w:type="dxa"/>
            <w:shd w:val="clear" w:color="auto" w:fill="D9D9D9"/>
          </w:tcPr>
          <w:p w14:paraId="08C91240" w14:textId="77777777" w:rsidR="00FF69C3" w:rsidRPr="003651D9" w:rsidRDefault="00FF69C3" w:rsidP="00EB40EB">
            <w:pPr>
              <w:pStyle w:val="TableEntryHeader"/>
              <w:keepLines/>
            </w:pPr>
            <w:commentRangeStart w:id="25"/>
            <w:r w:rsidRPr="003651D9">
              <w:t>Definition</w:t>
            </w:r>
            <w:commentRangeEnd w:id="25"/>
            <w:r w:rsidR="00AA7127">
              <w:rPr>
                <w:rStyle w:val="CommentReference"/>
                <w:rFonts w:ascii="Times New Roman" w:hAnsi="Times New Roman"/>
                <w:b w:val="0"/>
              </w:rPr>
              <w:commentReference w:id="25"/>
            </w:r>
          </w:p>
        </w:tc>
      </w:tr>
      <w:tr w:rsidR="00FF69C3" w:rsidRPr="003651D9" w14:paraId="3A44E094" w14:textId="77777777" w:rsidTr="0066543B">
        <w:tc>
          <w:tcPr>
            <w:tcW w:w="3078" w:type="dxa"/>
            <w:shd w:val="clear" w:color="auto" w:fill="auto"/>
          </w:tcPr>
          <w:p w14:paraId="065E4125" w14:textId="77777777" w:rsidR="00FF69C3" w:rsidRPr="003651D9" w:rsidRDefault="00FF69C3" w:rsidP="00EB40EB">
            <w:pPr>
              <w:pStyle w:val="TableEntry"/>
              <w:keepLines/>
            </w:pPr>
            <w:r w:rsidRPr="00656AAC">
              <w:t>Assertion</w:t>
            </w:r>
          </w:p>
        </w:tc>
        <w:tc>
          <w:tcPr>
            <w:tcW w:w="6498" w:type="dxa"/>
            <w:shd w:val="clear" w:color="auto" w:fill="auto"/>
          </w:tcPr>
          <w:p w14:paraId="68F5D6F8" w14:textId="77777777" w:rsidR="00FF69C3" w:rsidRPr="003651D9" w:rsidRDefault="00FF69C3" w:rsidP="00EB40EB">
            <w:pPr>
              <w:pStyle w:val="TableEntry"/>
              <w:keepLines/>
            </w:pPr>
            <w:r w:rsidRPr="00656AAC">
              <w:t>A statement that a certain premise is true</w:t>
            </w:r>
            <w:r>
              <w:t>, for example that a device has been prepared to collect data about a patient.</w:t>
            </w:r>
          </w:p>
        </w:tc>
      </w:tr>
      <w:tr w:rsidR="00FF69C3" w:rsidRPr="003651D9" w14:paraId="01F0E05B" w14:textId="77777777" w:rsidTr="0066543B">
        <w:tc>
          <w:tcPr>
            <w:tcW w:w="3078" w:type="dxa"/>
            <w:shd w:val="clear" w:color="auto" w:fill="auto"/>
          </w:tcPr>
          <w:p w14:paraId="7F686A99" w14:textId="77777777" w:rsidR="00FF69C3" w:rsidRPr="003651D9" w:rsidRDefault="00FF69C3" w:rsidP="00EB40EB">
            <w:pPr>
              <w:pStyle w:val="TableEntry"/>
              <w:keepLines/>
            </w:pPr>
            <w:r w:rsidRPr="00656AAC">
              <w:t>Binding</w:t>
            </w:r>
          </w:p>
        </w:tc>
        <w:tc>
          <w:tcPr>
            <w:tcW w:w="6498" w:type="dxa"/>
            <w:shd w:val="clear" w:color="auto" w:fill="auto"/>
          </w:tcPr>
          <w:p w14:paraId="63CE71CE" w14:textId="77777777" w:rsidR="00FF69C3" w:rsidRPr="003651D9" w:rsidRDefault="00FF69C3" w:rsidP="00EB40EB">
            <w:pPr>
              <w:pStyle w:val="TableEntry"/>
              <w:keepLines/>
            </w:pPr>
            <w:r w:rsidRPr="00656AAC">
              <w:t>A process of associating two related elements of information.</w:t>
            </w:r>
          </w:p>
        </w:tc>
      </w:tr>
      <w:tr w:rsidR="00FF69C3" w:rsidRPr="003651D9" w14:paraId="1A06DF2B" w14:textId="77777777" w:rsidTr="0066543B">
        <w:tc>
          <w:tcPr>
            <w:tcW w:w="3078" w:type="dxa"/>
            <w:shd w:val="clear" w:color="auto" w:fill="auto"/>
          </w:tcPr>
          <w:p w14:paraId="10DBA17C" w14:textId="77777777" w:rsidR="00FF69C3" w:rsidRPr="0083721B" w:rsidRDefault="00FF69C3" w:rsidP="00EB40EB">
            <w:pPr>
              <w:pStyle w:val="TableEntry"/>
              <w:keepLines/>
            </w:pPr>
            <w:r w:rsidRPr="0083721B">
              <w:t>Biometrics</w:t>
            </w:r>
          </w:p>
        </w:tc>
        <w:tc>
          <w:tcPr>
            <w:tcW w:w="6498" w:type="dxa"/>
            <w:shd w:val="clear" w:color="auto" w:fill="auto"/>
          </w:tcPr>
          <w:p w14:paraId="54CEBBC9" w14:textId="77777777" w:rsidR="00FF69C3" w:rsidRPr="0083721B" w:rsidRDefault="00FF69C3" w:rsidP="00EB40EB">
            <w:pPr>
              <w:pStyle w:val="TableEntry"/>
              <w:keepLines/>
            </w:pPr>
            <w:r w:rsidRPr="0083721B">
              <w:t>A measurable physical characteristic or personal behavioral trait used to recognize the identity, or verify the claimed identity of a person.</w:t>
            </w:r>
          </w:p>
        </w:tc>
      </w:tr>
      <w:tr w:rsidR="00FF69C3" w:rsidRPr="003651D9" w14:paraId="29334B61" w14:textId="77777777" w:rsidTr="0066543B">
        <w:tc>
          <w:tcPr>
            <w:tcW w:w="3078" w:type="dxa"/>
            <w:shd w:val="clear" w:color="auto" w:fill="auto"/>
          </w:tcPr>
          <w:p w14:paraId="14AC4399" w14:textId="77777777" w:rsidR="00FF69C3" w:rsidRPr="00656AAC" w:rsidRDefault="00FF69C3" w:rsidP="00EB40EB">
            <w:pPr>
              <w:pStyle w:val="TableEntry"/>
              <w:keepLines/>
            </w:pPr>
            <w:r w:rsidRPr="00656AAC">
              <w:t>Direct Association</w:t>
            </w:r>
          </w:p>
        </w:tc>
        <w:tc>
          <w:tcPr>
            <w:tcW w:w="6498" w:type="dxa"/>
            <w:shd w:val="clear" w:color="auto" w:fill="auto"/>
          </w:tcPr>
          <w:p w14:paraId="2FAA094B" w14:textId="77777777" w:rsidR="00FF69C3" w:rsidRPr="00656AAC" w:rsidRDefault="00FF69C3" w:rsidP="00EB40EB">
            <w:pPr>
              <w:pStyle w:val="TableEntry"/>
              <w:keepLines/>
            </w:pPr>
            <w:r w:rsidRPr="00656AAC">
              <w:t>A patient association established by the observation and recording of a physical connection of a device to the patient.</w:t>
            </w:r>
          </w:p>
        </w:tc>
      </w:tr>
      <w:tr w:rsidR="00FF69C3" w:rsidRPr="003651D9" w14:paraId="52C75AD0" w14:textId="77777777" w:rsidTr="0066543B">
        <w:tc>
          <w:tcPr>
            <w:tcW w:w="3078" w:type="dxa"/>
            <w:shd w:val="clear" w:color="auto" w:fill="auto"/>
          </w:tcPr>
          <w:p w14:paraId="2FDF8681" w14:textId="77777777" w:rsidR="00FF69C3" w:rsidRPr="00FA4487" w:rsidRDefault="00FF69C3" w:rsidP="00EB40EB">
            <w:pPr>
              <w:pStyle w:val="TableEntry"/>
              <w:keepLines/>
              <w:rPr>
                <w:lang w:val="fr-FR"/>
              </w:rPr>
            </w:pPr>
            <w:r w:rsidRPr="00FA4487">
              <w:rPr>
                <w:lang w:val="fr-FR"/>
              </w:rPr>
              <w:t>Direct Device-Patient Association Assertion</w:t>
            </w:r>
          </w:p>
        </w:tc>
        <w:tc>
          <w:tcPr>
            <w:tcW w:w="6498" w:type="dxa"/>
            <w:shd w:val="clear" w:color="auto" w:fill="auto"/>
          </w:tcPr>
          <w:p w14:paraId="2D37DA88" w14:textId="77777777" w:rsidR="00FF69C3" w:rsidRPr="00656AAC" w:rsidRDefault="00FF69C3" w:rsidP="00EB40EB">
            <w:pPr>
              <w:pStyle w:val="TableEntry"/>
              <w:keepLines/>
            </w:pPr>
            <w:r w:rsidRPr="00656AAC">
              <w:t>A claim of direct device-patient association based on evidence.</w:t>
            </w:r>
          </w:p>
        </w:tc>
      </w:tr>
      <w:tr w:rsidR="00FF69C3" w:rsidRPr="003651D9" w14:paraId="150383F4" w14:textId="77777777" w:rsidTr="0066543B">
        <w:tc>
          <w:tcPr>
            <w:tcW w:w="3078" w:type="dxa"/>
            <w:shd w:val="clear" w:color="auto" w:fill="auto"/>
          </w:tcPr>
          <w:p w14:paraId="44F3BB5F" w14:textId="77777777" w:rsidR="00FF69C3" w:rsidRPr="0066543B" w:rsidRDefault="00FF69C3" w:rsidP="00EB40EB">
            <w:pPr>
              <w:pStyle w:val="TableEntry"/>
              <w:keepLines/>
              <w:rPr>
                <w:highlight w:val="yellow"/>
              </w:rPr>
            </w:pPr>
            <w:r w:rsidRPr="0066543B">
              <w:rPr>
                <w:highlight w:val="yellow"/>
              </w:rPr>
              <w:t xml:space="preserve">Duplicate Patient Identification </w:t>
            </w:r>
            <w:commentRangeStart w:id="26"/>
            <w:r w:rsidRPr="0066543B">
              <w:rPr>
                <w:highlight w:val="yellow"/>
              </w:rPr>
              <w:t>Record</w:t>
            </w:r>
            <w:commentRangeEnd w:id="26"/>
            <w:r w:rsidR="009179A0">
              <w:rPr>
                <w:rStyle w:val="CommentReference"/>
              </w:rPr>
              <w:commentReference w:id="26"/>
            </w:r>
          </w:p>
        </w:tc>
        <w:tc>
          <w:tcPr>
            <w:tcW w:w="6498" w:type="dxa"/>
            <w:shd w:val="clear" w:color="auto" w:fill="auto"/>
          </w:tcPr>
          <w:p w14:paraId="5568153C" w14:textId="77777777" w:rsidR="00FF69C3" w:rsidRPr="0066543B" w:rsidRDefault="00FF69C3" w:rsidP="00EB40EB">
            <w:pPr>
              <w:pStyle w:val="TableEntry"/>
              <w:keepLines/>
              <w:rPr>
                <w:highlight w:val="yellow"/>
              </w:rPr>
            </w:pPr>
            <w:r w:rsidRPr="0066543B">
              <w:rPr>
                <w:highlight w:val="yellow"/>
              </w:rPr>
              <w:t>Two records representing the same patient, with differing identifiers of the same type with the same assigning authority. For example, two different medical record numbers issued by the same hospital to the same patient. In the context of device-patient association, an unintentional duplicate patient record may result if device data is recorded without a permanent unique patient identifier being recorded, as in an emergency. A human-validated merge operation is necessary to associate the device data with the patient after the fact.</w:t>
            </w:r>
          </w:p>
        </w:tc>
      </w:tr>
      <w:tr w:rsidR="00FF69C3" w:rsidRPr="003651D9" w14:paraId="79DA3D66" w14:textId="77777777" w:rsidTr="0066543B">
        <w:tc>
          <w:tcPr>
            <w:tcW w:w="3078" w:type="dxa"/>
            <w:shd w:val="clear" w:color="auto" w:fill="auto"/>
          </w:tcPr>
          <w:p w14:paraId="42E9E35C" w14:textId="77777777" w:rsidR="00FF69C3" w:rsidRPr="0066543B" w:rsidRDefault="00FF69C3" w:rsidP="00EB40EB">
            <w:pPr>
              <w:pStyle w:val="TableEntry"/>
              <w:keepLines/>
              <w:rPr>
                <w:highlight w:val="yellow"/>
              </w:rPr>
            </w:pPr>
            <w:commentRangeStart w:id="27"/>
            <w:r w:rsidRPr="0066543B">
              <w:rPr>
                <w:highlight w:val="yellow"/>
              </w:rPr>
              <w:t>Entity</w:t>
            </w:r>
            <w:commentRangeEnd w:id="27"/>
            <w:r w:rsidR="00846191">
              <w:rPr>
                <w:rStyle w:val="CommentReference"/>
              </w:rPr>
              <w:commentReference w:id="27"/>
            </w:r>
          </w:p>
        </w:tc>
        <w:tc>
          <w:tcPr>
            <w:tcW w:w="6498" w:type="dxa"/>
            <w:shd w:val="clear" w:color="auto" w:fill="auto"/>
          </w:tcPr>
          <w:p w14:paraId="21C41159" w14:textId="77777777" w:rsidR="00FF69C3" w:rsidRPr="0066543B" w:rsidRDefault="00FF69C3" w:rsidP="00EB40EB">
            <w:pPr>
              <w:pStyle w:val="TableEntry"/>
              <w:keepLines/>
              <w:rPr>
                <w:highlight w:val="yellow"/>
              </w:rPr>
            </w:pPr>
            <w:r w:rsidRPr="0066543B">
              <w:rPr>
                <w:highlight w:val="yellow"/>
              </w:rPr>
              <w:t>In the context of this Profile, an organizational unit within a healthcare enterprise, typically, but not necessarily, associated with a free-standing building, office, or sub-unit within a common hospital corporation. For example, a patient visit would occur within a specific entity.</w:t>
            </w:r>
          </w:p>
        </w:tc>
      </w:tr>
      <w:tr w:rsidR="00FF69C3" w:rsidRPr="003651D9" w14:paraId="66E2F0DD" w14:textId="77777777" w:rsidTr="0066543B">
        <w:tc>
          <w:tcPr>
            <w:tcW w:w="3078" w:type="dxa"/>
            <w:shd w:val="clear" w:color="auto" w:fill="auto"/>
          </w:tcPr>
          <w:p w14:paraId="05D5C31F" w14:textId="77777777" w:rsidR="00FF69C3" w:rsidRPr="002B1B52" w:rsidRDefault="00FF69C3" w:rsidP="00EB40EB">
            <w:pPr>
              <w:pStyle w:val="TableEntry"/>
              <w:keepLines/>
            </w:pPr>
            <w:r w:rsidRPr="00664BED">
              <w:t>Indirect Device-Patient Association</w:t>
            </w:r>
          </w:p>
        </w:tc>
        <w:tc>
          <w:tcPr>
            <w:tcW w:w="6498" w:type="dxa"/>
            <w:shd w:val="clear" w:color="auto" w:fill="auto"/>
          </w:tcPr>
          <w:p w14:paraId="74AB337B" w14:textId="77777777" w:rsidR="00FF69C3" w:rsidRPr="002B1B52" w:rsidRDefault="00FF69C3" w:rsidP="00EB40EB">
            <w:pPr>
              <w:pStyle w:val="TableEntry"/>
              <w:keepLines/>
            </w:pPr>
            <w:r w:rsidRPr="00664BED">
              <w:t xml:space="preserve">A patient association asserted </w:t>
            </w:r>
            <w:r w:rsidRPr="00AA41E3">
              <w:t>on the basis of</w:t>
            </w:r>
            <w:r w:rsidRPr="00664BED">
              <w:t xml:space="preserve"> a common attribute shared by a device and patient, such as a location.</w:t>
            </w:r>
          </w:p>
        </w:tc>
      </w:tr>
      <w:tr w:rsidR="00FF69C3" w:rsidRPr="003651D9" w14:paraId="19D56373" w14:textId="77777777" w:rsidTr="0066543B">
        <w:tc>
          <w:tcPr>
            <w:tcW w:w="3078" w:type="dxa"/>
            <w:shd w:val="clear" w:color="auto" w:fill="auto"/>
          </w:tcPr>
          <w:p w14:paraId="2B3F3FCE" w14:textId="77777777" w:rsidR="00FF69C3" w:rsidRPr="002B1B52" w:rsidRDefault="00FF69C3" w:rsidP="00EB40EB">
            <w:pPr>
              <w:pStyle w:val="TableEntry"/>
              <w:keepLines/>
            </w:pPr>
            <w:r w:rsidRPr="00664BED">
              <w:t>Location-based Assertion</w:t>
            </w:r>
          </w:p>
        </w:tc>
        <w:tc>
          <w:tcPr>
            <w:tcW w:w="6498" w:type="dxa"/>
            <w:shd w:val="clear" w:color="auto" w:fill="auto"/>
          </w:tcPr>
          <w:p w14:paraId="347F7C6E" w14:textId="77777777" w:rsidR="00FF69C3" w:rsidRPr="002B1B52" w:rsidRDefault="00FF69C3" w:rsidP="00EB40EB">
            <w:pPr>
              <w:pStyle w:val="TableEntry"/>
              <w:keepLines/>
            </w:pPr>
            <w:r w:rsidRPr="00664BED">
              <w:t>An assertion of an association between two objects (e.g. a patient and a device, device-to-device, patient-to-caregiver), based solely upon the co-location (e.g. same room and bed) of these two objects.</w:t>
            </w:r>
          </w:p>
        </w:tc>
      </w:tr>
      <w:tr w:rsidR="00FF69C3" w:rsidRPr="003651D9" w14:paraId="44D3603C" w14:textId="77777777" w:rsidTr="0066543B">
        <w:tc>
          <w:tcPr>
            <w:tcW w:w="3078" w:type="dxa"/>
            <w:shd w:val="clear" w:color="auto" w:fill="auto"/>
          </w:tcPr>
          <w:p w14:paraId="00785289" w14:textId="77777777" w:rsidR="00FF69C3" w:rsidRPr="002B1B52" w:rsidRDefault="00FF69C3" w:rsidP="00EB40EB">
            <w:pPr>
              <w:pStyle w:val="TableEntry"/>
              <w:keepLines/>
            </w:pPr>
            <w:r w:rsidRPr="00664BED">
              <w:t>Observation-Patient Association</w:t>
            </w:r>
          </w:p>
        </w:tc>
        <w:tc>
          <w:tcPr>
            <w:tcW w:w="6498" w:type="dxa"/>
            <w:shd w:val="clear" w:color="auto" w:fill="auto"/>
          </w:tcPr>
          <w:p w14:paraId="2302FDE8" w14:textId="77777777" w:rsidR="00FF69C3" w:rsidRPr="002B1B52" w:rsidRDefault="00FF69C3" w:rsidP="00EB40EB">
            <w:pPr>
              <w:pStyle w:val="TableEntry"/>
              <w:keepLines/>
            </w:pPr>
            <w:r w:rsidRPr="00664BED">
              <w:t>The assignment of a device measurement/parameter to a specific patient. Observation - patient associations are established through the connection relationship of a unique patient to a unique device at the point in time that the measurement was recorded by the device.</w:t>
            </w:r>
          </w:p>
        </w:tc>
      </w:tr>
      <w:tr w:rsidR="00FF69C3" w:rsidRPr="003651D9" w14:paraId="33004CD0" w14:textId="77777777" w:rsidTr="0066543B">
        <w:tc>
          <w:tcPr>
            <w:tcW w:w="3078" w:type="dxa"/>
            <w:shd w:val="clear" w:color="auto" w:fill="auto"/>
          </w:tcPr>
          <w:p w14:paraId="1E1B48C3" w14:textId="77777777" w:rsidR="00FF69C3" w:rsidRPr="0082538B" w:rsidRDefault="00FF69C3" w:rsidP="00EB40EB">
            <w:pPr>
              <w:pStyle w:val="TableEntry"/>
              <w:keepLines/>
              <w:rPr>
                <w:lang w:val="fr-FR"/>
              </w:rPr>
            </w:pPr>
            <w:r w:rsidRPr="003146F8">
              <w:rPr>
                <w:lang w:val="fr-FR"/>
              </w:rPr>
              <w:t>Device</w:t>
            </w:r>
            <w:r w:rsidRPr="0082538B">
              <w:rPr>
                <w:lang w:val="fr-FR"/>
              </w:rPr>
              <w:t xml:space="preserve">-Patient Association </w:t>
            </w:r>
            <w:r w:rsidRPr="003146F8">
              <w:rPr>
                <w:lang w:val="fr-FR"/>
              </w:rPr>
              <w:t>Conflict</w:t>
            </w:r>
            <w:r w:rsidRPr="0082538B">
              <w:rPr>
                <w:lang w:val="fr-FR"/>
              </w:rPr>
              <w:t xml:space="preserve"> Notification</w:t>
            </w:r>
          </w:p>
        </w:tc>
        <w:tc>
          <w:tcPr>
            <w:tcW w:w="6498" w:type="dxa"/>
            <w:shd w:val="clear" w:color="auto" w:fill="auto"/>
          </w:tcPr>
          <w:p w14:paraId="17C31B70" w14:textId="77777777" w:rsidR="00FF69C3" w:rsidRPr="00664BED" w:rsidRDefault="00FF69C3" w:rsidP="00EB40EB">
            <w:pPr>
              <w:pStyle w:val="TableEntry"/>
              <w:keepLines/>
            </w:pPr>
            <w:r w:rsidRPr="00664BED">
              <w:t>A message from a particular clinical IT system that it detects an inconsistency between different identity assertions. For example, a device and an intermediary system may be simultaneously asserting that a single data stream represents two different patients.</w:t>
            </w:r>
          </w:p>
        </w:tc>
      </w:tr>
      <w:tr w:rsidR="00FF69C3" w:rsidRPr="003651D9" w14:paraId="441467E2" w14:textId="77777777" w:rsidTr="0066543B">
        <w:tc>
          <w:tcPr>
            <w:tcW w:w="3078" w:type="dxa"/>
            <w:shd w:val="clear" w:color="auto" w:fill="auto"/>
          </w:tcPr>
          <w:p w14:paraId="2D8F9916" w14:textId="77777777" w:rsidR="00FF69C3" w:rsidRPr="00664BED" w:rsidRDefault="00FF69C3" w:rsidP="00EB40EB">
            <w:pPr>
              <w:pStyle w:val="TableEntry"/>
              <w:keepLines/>
            </w:pPr>
            <w:r w:rsidRPr="00664BED">
              <w:t>Device-Patient Record Linkage</w:t>
            </w:r>
          </w:p>
        </w:tc>
        <w:tc>
          <w:tcPr>
            <w:tcW w:w="6498" w:type="dxa"/>
            <w:shd w:val="clear" w:color="auto" w:fill="auto"/>
          </w:tcPr>
          <w:p w14:paraId="78F0AC71" w14:textId="77777777" w:rsidR="00FF69C3" w:rsidRPr="00664BED" w:rsidRDefault="00FF69C3" w:rsidP="00EB40EB">
            <w:pPr>
              <w:pStyle w:val="TableEntry"/>
              <w:keepLines/>
            </w:pPr>
            <w:r w:rsidRPr="00664BED">
              <w:t xml:space="preserve">The process of binding </w:t>
            </w:r>
            <w:r w:rsidRPr="00AA41E3">
              <w:t>and/or</w:t>
            </w:r>
            <w:r w:rsidRPr="00664BED">
              <w:t xml:space="preserve"> associating a discrete patient record to a discrete device record.</w:t>
            </w:r>
          </w:p>
        </w:tc>
      </w:tr>
      <w:tr w:rsidR="00FF69C3" w:rsidRPr="003651D9" w14:paraId="35C80C13" w14:textId="77777777" w:rsidTr="0066543B">
        <w:tc>
          <w:tcPr>
            <w:tcW w:w="3078" w:type="dxa"/>
            <w:shd w:val="clear" w:color="auto" w:fill="auto"/>
          </w:tcPr>
          <w:p w14:paraId="456B8E5A" w14:textId="77777777" w:rsidR="00FF69C3" w:rsidRPr="00664BED" w:rsidRDefault="00FF69C3" w:rsidP="00EB40EB">
            <w:pPr>
              <w:pStyle w:val="TableEntry"/>
              <w:keepLines/>
            </w:pPr>
            <w:r w:rsidRPr="00664BED">
              <w:t>Precondition</w:t>
            </w:r>
          </w:p>
        </w:tc>
        <w:tc>
          <w:tcPr>
            <w:tcW w:w="6498" w:type="dxa"/>
            <w:shd w:val="clear" w:color="auto" w:fill="auto"/>
          </w:tcPr>
          <w:p w14:paraId="4A40DF6C" w14:textId="77777777" w:rsidR="00FF69C3" w:rsidRPr="00664BED" w:rsidRDefault="00FF69C3" w:rsidP="00EB40EB">
            <w:pPr>
              <w:pStyle w:val="TableEntry"/>
              <w:keepLines/>
            </w:pPr>
            <w:r w:rsidRPr="00664BED">
              <w:t>"What the system under analysis will ensure is true before letting the use case start."</w:t>
            </w:r>
          </w:p>
        </w:tc>
      </w:tr>
      <w:tr w:rsidR="00FF69C3" w:rsidRPr="003651D9" w14:paraId="600AA619" w14:textId="77777777" w:rsidTr="0066543B">
        <w:tc>
          <w:tcPr>
            <w:tcW w:w="3078" w:type="dxa"/>
            <w:shd w:val="clear" w:color="auto" w:fill="auto"/>
          </w:tcPr>
          <w:p w14:paraId="5961CF35" w14:textId="77777777" w:rsidR="00FF69C3" w:rsidRPr="00664BED" w:rsidRDefault="00FF69C3" w:rsidP="00EB40EB">
            <w:pPr>
              <w:pStyle w:val="TableEntry"/>
              <w:keepLines/>
            </w:pPr>
            <w:r w:rsidRPr="00664BED">
              <w:t>Receiving System</w:t>
            </w:r>
          </w:p>
        </w:tc>
        <w:tc>
          <w:tcPr>
            <w:tcW w:w="6498" w:type="dxa"/>
            <w:shd w:val="clear" w:color="auto" w:fill="auto"/>
          </w:tcPr>
          <w:p w14:paraId="18571699" w14:textId="77777777" w:rsidR="00FF69C3" w:rsidRPr="00664BED" w:rsidRDefault="00FF69C3" w:rsidP="00EB40EB">
            <w:pPr>
              <w:pStyle w:val="TableEntry"/>
              <w:keepLines/>
            </w:pPr>
            <w:r w:rsidRPr="00664BED">
              <w:t>In the context of PCIM, any system which is a consumer of device-patient association or observation messages, such as an electronic medical record system, device gateway, or a device at the point of care.</w:t>
            </w:r>
          </w:p>
        </w:tc>
      </w:tr>
      <w:tr w:rsidR="00FF69C3" w:rsidRPr="003651D9" w14:paraId="060881F5" w14:textId="77777777" w:rsidTr="0066543B">
        <w:tc>
          <w:tcPr>
            <w:tcW w:w="3078" w:type="dxa"/>
            <w:shd w:val="clear" w:color="auto" w:fill="auto"/>
          </w:tcPr>
          <w:p w14:paraId="139307F8" w14:textId="77777777" w:rsidR="00FF69C3" w:rsidRPr="00664BED" w:rsidRDefault="00FF69C3" w:rsidP="00EB40EB">
            <w:pPr>
              <w:pStyle w:val="TableEntry"/>
              <w:keepLines/>
            </w:pPr>
            <w:r w:rsidRPr="00664BED">
              <w:t>Record</w:t>
            </w:r>
          </w:p>
        </w:tc>
        <w:tc>
          <w:tcPr>
            <w:tcW w:w="6498" w:type="dxa"/>
            <w:shd w:val="clear" w:color="auto" w:fill="auto"/>
          </w:tcPr>
          <w:p w14:paraId="0AA56461" w14:textId="77777777" w:rsidR="00FF69C3" w:rsidRPr="00664BED" w:rsidRDefault="00FF69C3" w:rsidP="00EB40EB">
            <w:pPr>
              <w:pStyle w:val="TableEntry"/>
              <w:keepLines/>
            </w:pPr>
            <w:r w:rsidRPr="00664BED">
              <w:t>The discrete representation of a specific and unique patient or the device in either the reporting or consuming system's database.</w:t>
            </w:r>
          </w:p>
        </w:tc>
      </w:tr>
      <w:tr w:rsidR="00FF69C3" w:rsidRPr="003651D9" w14:paraId="76824F3A" w14:textId="77777777" w:rsidTr="0066543B">
        <w:tc>
          <w:tcPr>
            <w:tcW w:w="3078" w:type="dxa"/>
            <w:shd w:val="clear" w:color="auto" w:fill="auto"/>
          </w:tcPr>
          <w:p w14:paraId="0F6E47A2" w14:textId="77777777" w:rsidR="00FF69C3" w:rsidRPr="00664BED" w:rsidRDefault="00FF69C3" w:rsidP="00EB40EB">
            <w:pPr>
              <w:pStyle w:val="TableEntry"/>
              <w:keepLines/>
            </w:pPr>
            <w:r w:rsidRPr="00664BED">
              <w:t>Strong Identity Assertion</w:t>
            </w:r>
          </w:p>
        </w:tc>
        <w:tc>
          <w:tcPr>
            <w:tcW w:w="6498" w:type="dxa"/>
            <w:shd w:val="clear" w:color="auto" w:fill="auto"/>
          </w:tcPr>
          <w:p w14:paraId="14BECB1A" w14:textId="77777777" w:rsidR="00FF69C3" w:rsidRPr="00664BED" w:rsidRDefault="00FF69C3" w:rsidP="00EB40EB">
            <w:pPr>
              <w:pStyle w:val="TableEntry"/>
              <w:keepLines/>
            </w:pPr>
            <w:r w:rsidRPr="00664BED">
              <w:t>A presumption of patient or device unique recognition using multiple factors that provides a high degree of accuracy and certainty (e.g., barcode, biometric).</w:t>
            </w:r>
          </w:p>
        </w:tc>
      </w:tr>
      <w:tr w:rsidR="00FF69C3" w:rsidRPr="003651D9" w14:paraId="045EBB6F" w14:textId="77777777" w:rsidTr="0066543B">
        <w:tc>
          <w:tcPr>
            <w:tcW w:w="3078" w:type="dxa"/>
            <w:shd w:val="clear" w:color="auto" w:fill="auto"/>
          </w:tcPr>
          <w:p w14:paraId="0026596A" w14:textId="77777777" w:rsidR="00FF69C3" w:rsidRPr="00664BED" w:rsidRDefault="00FF69C3" w:rsidP="00EB40EB">
            <w:pPr>
              <w:pStyle w:val="TableEntry"/>
              <w:keepLines/>
            </w:pPr>
            <w:r w:rsidRPr="00664BED">
              <w:t>Strong Identity Factors</w:t>
            </w:r>
          </w:p>
        </w:tc>
        <w:tc>
          <w:tcPr>
            <w:tcW w:w="6498" w:type="dxa"/>
            <w:shd w:val="clear" w:color="auto" w:fill="auto"/>
          </w:tcPr>
          <w:p w14:paraId="5A40D601" w14:textId="77777777" w:rsidR="00FF69C3" w:rsidRPr="00664BED" w:rsidRDefault="00FF69C3" w:rsidP="00EB40EB">
            <w:pPr>
              <w:pStyle w:val="TableEntry"/>
              <w:keepLines/>
            </w:pPr>
            <w:r w:rsidRPr="00664BED">
              <w:t>An identifier designed to be unique (applies to only one person) and consistent over the appropriate domain for at least throughout the visit or encounter, for example, Medical Record Number or National ID number.</w:t>
            </w:r>
          </w:p>
        </w:tc>
      </w:tr>
      <w:tr w:rsidR="00FF69C3" w:rsidRPr="003651D9" w14:paraId="575443A5" w14:textId="77777777" w:rsidTr="0066543B">
        <w:tc>
          <w:tcPr>
            <w:tcW w:w="3078" w:type="dxa"/>
            <w:shd w:val="clear" w:color="auto" w:fill="auto"/>
          </w:tcPr>
          <w:p w14:paraId="14B1896F" w14:textId="77777777" w:rsidR="00FF69C3" w:rsidRPr="00664BED" w:rsidRDefault="00FF69C3" w:rsidP="00EB40EB">
            <w:pPr>
              <w:pStyle w:val="TableEntry"/>
              <w:keepLines/>
            </w:pPr>
            <w:r w:rsidRPr="00664BED">
              <w:t>Unique Device Identifier</w:t>
            </w:r>
          </w:p>
        </w:tc>
        <w:tc>
          <w:tcPr>
            <w:tcW w:w="6498" w:type="dxa"/>
            <w:shd w:val="clear" w:color="auto" w:fill="auto"/>
          </w:tcPr>
          <w:p w14:paraId="79F21673" w14:textId="77777777" w:rsidR="00FF69C3" w:rsidRPr="00664BED" w:rsidRDefault="00FF69C3" w:rsidP="00EB40EB">
            <w:pPr>
              <w:pStyle w:val="TableEntry"/>
              <w:keepLines/>
            </w:pPr>
            <w:r w:rsidRPr="00664BED">
              <w:t>In the US, a unique identifier for a medical device that is recognized by the US FDA and which has a part that identifies the maker and model of the device (DI) and a part that identifies the particular instance of the device. More generally, any identifier which allows a particular device to be uniquely identified.</w:t>
            </w:r>
          </w:p>
        </w:tc>
      </w:tr>
      <w:tr w:rsidR="00FF69C3" w:rsidRPr="003651D9" w14:paraId="0F73DFAA" w14:textId="77777777" w:rsidTr="0066543B">
        <w:tc>
          <w:tcPr>
            <w:tcW w:w="3078" w:type="dxa"/>
            <w:shd w:val="clear" w:color="auto" w:fill="auto"/>
          </w:tcPr>
          <w:p w14:paraId="56B3F32C" w14:textId="77777777" w:rsidR="00FF69C3" w:rsidRPr="00664BED" w:rsidRDefault="00FF69C3" w:rsidP="00EB40EB">
            <w:pPr>
              <w:pStyle w:val="TableEntry"/>
              <w:keepLines/>
            </w:pPr>
            <w:r w:rsidRPr="00664BED">
              <w:t>Weak Identity Assertion</w:t>
            </w:r>
          </w:p>
        </w:tc>
        <w:tc>
          <w:tcPr>
            <w:tcW w:w="6498" w:type="dxa"/>
            <w:shd w:val="clear" w:color="auto" w:fill="auto"/>
          </w:tcPr>
          <w:p w14:paraId="5084BDD8" w14:textId="77777777" w:rsidR="00FF69C3" w:rsidRPr="00664BED" w:rsidRDefault="00FF69C3" w:rsidP="00EB40EB">
            <w:pPr>
              <w:pStyle w:val="TableEntry"/>
              <w:keepLines/>
            </w:pPr>
            <w:r w:rsidRPr="00664BED">
              <w:t>A presumption of patient or device unique recognition using factors that provides a low degree of accuracy and certainty (e.g., name, location).</w:t>
            </w:r>
          </w:p>
        </w:tc>
      </w:tr>
      <w:tr w:rsidR="00FF69C3" w:rsidRPr="003651D9" w14:paraId="4B0475C2" w14:textId="77777777" w:rsidTr="0066543B">
        <w:tc>
          <w:tcPr>
            <w:tcW w:w="3078" w:type="dxa"/>
            <w:shd w:val="clear" w:color="auto" w:fill="auto"/>
          </w:tcPr>
          <w:p w14:paraId="6B582837" w14:textId="77777777" w:rsidR="00FF69C3" w:rsidRPr="00664BED" w:rsidRDefault="00FF69C3" w:rsidP="00EB40EB">
            <w:pPr>
              <w:pStyle w:val="TableEntry"/>
              <w:keepLines/>
            </w:pPr>
            <w:r w:rsidRPr="0068331F">
              <w:lastRenderedPageBreak/>
              <w:t>Weak Identity Factors</w:t>
            </w:r>
          </w:p>
        </w:tc>
        <w:tc>
          <w:tcPr>
            <w:tcW w:w="6498" w:type="dxa"/>
            <w:shd w:val="clear" w:color="auto" w:fill="auto"/>
          </w:tcPr>
          <w:p w14:paraId="300BAD4F" w14:textId="77777777" w:rsidR="00FF69C3" w:rsidRPr="00664BED" w:rsidRDefault="00FF69C3" w:rsidP="00EB40EB">
            <w:pPr>
              <w:pStyle w:val="TableEntry"/>
              <w:keepLines/>
            </w:pPr>
            <w:r w:rsidRPr="0068331F">
              <w:t>Factors which can contribute to identification, but typically are not unique to patient; for example, name, sex, date of birth.</w:t>
            </w:r>
          </w:p>
        </w:tc>
      </w:tr>
    </w:tbl>
    <w:p w14:paraId="052666F3" w14:textId="77777777" w:rsidR="00FF69C3" w:rsidRPr="003651D9" w:rsidRDefault="00FF69C3" w:rsidP="00FF69C3">
      <w:pPr>
        <w:pStyle w:val="PartTitle"/>
      </w:pPr>
      <w:bookmarkStart w:id="28" w:name="_Toc519507478"/>
      <w:r w:rsidRPr="003651D9">
        <w:lastRenderedPageBreak/>
        <w:t>Volume 1 – Profiles</w:t>
      </w:r>
      <w:bookmarkEnd w:id="28"/>
    </w:p>
    <w:p w14:paraId="2D483917" w14:textId="77777777" w:rsidR="00FF69C3" w:rsidRPr="003651D9" w:rsidRDefault="00FF69C3" w:rsidP="00FF69C3">
      <w:pPr>
        <w:pStyle w:val="EditorInstructions"/>
      </w:pPr>
      <w:bookmarkStart w:id="29" w:name="_Toc473170358"/>
      <w:bookmarkStart w:id="30" w:name="_Toc504625755"/>
      <w:bookmarkStart w:id="31" w:name="_Toc530206508"/>
      <w:bookmarkStart w:id="32" w:name="_Toc1388428"/>
      <w:bookmarkStart w:id="33" w:name="_Toc1388582"/>
      <w:bookmarkStart w:id="34" w:name="_Toc1456609"/>
      <w:bookmarkStart w:id="35" w:name="_Toc37034634"/>
      <w:bookmarkStart w:id="36" w:name="_Toc38846112"/>
      <w:bookmarkEnd w:id="11"/>
      <w:bookmarkEnd w:id="12"/>
      <w:r w:rsidRPr="003651D9">
        <w:t>Add to Section …</w:t>
      </w:r>
    </w:p>
    <w:p w14:paraId="46C305C4" w14:textId="1B580634" w:rsidR="00FF69C3" w:rsidRPr="003651D9" w:rsidRDefault="00FF69C3" w:rsidP="00F76F58">
      <w:pPr>
        <w:pStyle w:val="Heading1"/>
      </w:pPr>
      <w:bookmarkStart w:id="37" w:name="_Toc519507479"/>
      <w:r>
        <w:lastRenderedPageBreak/>
        <w:t>Point-of-Care Identity Management (PCIM)</w:t>
      </w:r>
      <w:r w:rsidRPr="003651D9">
        <w:t xml:space="preserve"> Profile</w:t>
      </w:r>
      <w:bookmarkEnd w:id="37"/>
    </w:p>
    <w:p w14:paraId="42C104F2" w14:textId="77777777" w:rsidR="00FF69C3" w:rsidRDefault="00FF69C3" w:rsidP="00FF69C3">
      <w:pPr>
        <w:pStyle w:val="BodyText"/>
      </w:pPr>
      <w:r>
        <w:t>The Point-of-Care Identity Management (PCIM) Profile is a Transport Profile specifying HL7 v2 standard messaging for devices and IT systems at an acute-care point-of-care to exchange and synchronize information about the identity of specific devices collecting clinical information about a specific patient, to:</w:t>
      </w:r>
    </w:p>
    <w:p w14:paraId="01E7A277" w14:textId="77777777" w:rsidR="00FF69C3" w:rsidRDefault="00FF69C3" w:rsidP="00FF69C3">
      <w:pPr>
        <w:pStyle w:val="BodyText"/>
        <w:numPr>
          <w:ilvl w:val="0"/>
          <w:numId w:val="18"/>
        </w:numPr>
        <w:spacing w:before="120" w:after="0"/>
      </w:pPr>
      <w:r>
        <w:t>Assist in the reliable association of the collected data to the proper patient record, based on first-hand observation and data entry by a person at the point of care, specifically designed to avoid wrong attribution of data from before or after the period of actual measurement on the patient.</w:t>
      </w:r>
    </w:p>
    <w:p w14:paraId="2E506DF2" w14:textId="77777777" w:rsidR="00FF69C3" w:rsidRDefault="00FF69C3" w:rsidP="00FF69C3">
      <w:pPr>
        <w:pStyle w:val="BodyText"/>
        <w:numPr>
          <w:ilvl w:val="0"/>
          <w:numId w:val="18"/>
        </w:numPr>
        <w:spacing w:before="120" w:after="0"/>
      </w:pPr>
      <w:r>
        <w:t>Assist in maintaining a correct “census” of devices that frequently move between patients such as infusion pumps, and mechanical ventilators.</w:t>
      </w:r>
    </w:p>
    <w:p w14:paraId="5E96B807" w14:textId="77777777" w:rsidR="00FF69C3" w:rsidRDefault="00FF69C3" w:rsidP="00FF69C3">
      <w:pPr>
        <w:pStyle w:val="BodyText"/>
      </w:pPr>
      <w:r>
        <w:t>The messaging defined provides for capable devices to originate messages asserting association and disassociation to a particular patient, for human interface software components to afford users the opportunity to originate or confirm association or disassociation assertions, for one or more systems to receive and persist device-patient association information, to distribute reporting messages or receive and respond to queries about such associations.</w:t>
      </w:r>
    </w:p>
    <w:p w14:paraId="571ED097" w14:textId="77777777" w:rsidR="00FF69C3" w:rsidRPr="003651D9" w:rsidRDefault="00FF69C3" w:rsidP="00FF69C3">
      <w:pPr>
        <w:pStyle w:val="BodyText"/>
      </w:pPr>
    </w:p>
    <w:p w14:paraId="543507D9" w14:textId="77777777" w:rsidR="00FF69C3" w:rsidRPr="003651D9" w:rsidRDefault="00FF69C3" w:rsidP="00FF69C3">
      <w:pPr>
        <w:pStyle w:val="Heading2"/>
        <w:numPr>
          <w:ilvl w:val="0"/>
          <w:numId w:val="0"/>
        </w:numPr>
        <w:rPr>
          <w:noProof w:val="0"/>
        </w:rPr>
      </w:pPr>
      <w:bookmarkStart w:id="38" w:name="_Toc519507480"/>
      <w:r>
        <w:rPr>
          <w:noProof w:val="0"/>
        </w:rPr>
        <w:t>7</w:t>
      </w:r>
      <w:r w:rsidRPr="003651D9">
        <w:rPr>
          <w:noProof w:val="0"/>
        </w:rPr>
        <w:t xml:space="preserve">.1 </w:t>
      </w:r>
      <w:r>
        <w:rPr>
          <w:noProof w:val="0"/>
        </w:rPr>
        <w:t>PCIM</w:t>
      </w:r>
      <w:r w:rsidRPr="003651D9">
        <w:rPr>
          <w:noProof w:val="0"/>
        </w:rPr>
        <w:t xml:space="preserve"> Actors, Transactions</w:t>
      </w:r>
      <w:bookmarkEnd w:id="29"/>
      <w:bookmarkEnd w:id="30"/>
      <w:bookmarkEnd w:id="31"/>
      <w:bookmarkEnd w:id="32"/>
      <w:bookmarkEnd w:id="33"/>
      <w:bookmarkEnd w:id="34"/>
      <w:bookmarkEnd w:id="35"/>
      <w:bookmarkEnd w:id="36"/>
      <w:r w:rsidRPr="003651D9">
        <w:rPr>
          <w:noProof w:val="0"/>
        </w:rPr>
        <w:t>, and Content Modules</w:t>
      </w:r>
      <w:bookmarkStart w:id="39" w:name="_Toc473170359"/>
      <w:bookmarkStart w:id="40" w:name="_Toc504625756"/>
      <w:bookmarkStart w:id="41" w:name="_Toc530206509"/>
      <w:bookmarkStart w:id="42" w:name="_Toc1388429"/>
      <w:bookmarkStart w:id="43" w:name="_Toc1388583"/>
      <w:bookmarkStart w:id="44" w:name="_Toc1456610"/>
      <w:bookmarkStart w:id="45" w:name="_Toc37034635"/>
      <w:bookmarkStart w:id="46" w:name="_Toc38846113"/>
      <w:bookmarkEnd w:id="38"/>
    </w:p>
    <w:p w14:paraId="117AE541" w14:textId="77777777" w:rsidR="00FF69C3" w:rsidRPr="003651D9" w:rsidRDefault="00FF69C3" w:rsidP="00FF69C3">
      <w:pPr>
        <w:pStyle w:val="BodyText"/>
      </w:pPr>
      <w:r w:rsidRPr="003651D9">
        <w:t xml:space="preserve">This section defines the actors, transactions, </w:t>
      </w:r>
      <w:r w:rsidRPr="00AA41E3">
        <w:rPr>
          <w:noProof/>
        </w:rPr>
        <w:t>and/or</w:t>
      </w:r>
      <w:r w:rsidRPr="003651D9">
        <w:t xml:space="preserve"> content modules in this profile. General definitions of actors are given in the Technical Frameworks General Introduction Appendix A at </w:t>
      </w:r>
      <w:hyperlink r:id="rId16" w:history="1">
        <w:r>
          <w:rPr>
            <w:rStyle w:val="Hyperlink"/>
          </w:rPr>
          <w:t xml:space="preserve">http://www.ihe.net/Technical </w:t>
        </w:r>
        <w:r w:rsidRPr="003651D9">
          <w:rPr>
            <w:rStyle w:val="Hyperlink"/>
          </w:rPr>
          <w:t>Framework/index.cfm</w:t>
        </w:r>
      </w:hyperlink>
      <w:r w:rsidRPr="003651D9">
        <w:t>.</w:t>
      </w:r>
    </w:p>
    <w:p w14:paraId="32B9A4CA" w14:textId="77777777" w:rsidR="00FF69C3" w:rsidRPr="003651D9" w:rsidRDefault="00FF69C3" w:rsidP="00FF69C3">
      <w:pPr>
        <w:pStyle w:val="BodyText"/>
        <w:rPr>
          <w:i/>
        </w:rPr>
      </w:pPr>
      <w:r w:rsidRPr="003651D9">
        <w:t xml:space="preserve">Figure </w:t>
      </w:r>
      <w:r>
        <w:t>7</w:t>
      </w:r>
      <w:r w:rsidRPr="003651D9">
        <w:t>.1-1 shows the a</w:t>
      </w:r>
      <w:r>
        <w:t xml:space="preserve">ctors directly involved in the </w:t>
      </w:r>
      <w:r w:rsidRPr="003651D9">
        <w:t>Profile and the relevant transactions between them. If needed for context, other actors that may be indirectly involved due to their participation in other related profiles are shown in dotted lines.</w:t>
      </w:r>
    </w:p>
    <w:p w14:paraId="16F39960" w14:textId="77777777" w:rsidR="00FF69C3" w:rsidRPr="003651D9" w:rsidRDefault="00FF69C3" w:rsidP="00FF69C3">
      <w:pPr>
        <w:pStyle w:val="BodyText"/>
      </w:pPr>
    </w:p>
    <w:p w14:paraId="1A4FB000" w14:textId="77777777" w:rsidR="00FF69C3" w:rsidRPr="003651D9" w:rsidRDefault="00FF69C3" w:rsidP="00FF69C3">
      <w:pPr>
        <w:pStyle w:val="BodyText"/>
      </w:pPr>
    </w:p>
    <w:p w14:paraId="7E1FA558" w14:textId="689EAA0C" w:rsidR="00FF69C3" w:rsidRPr="003651D9" w:rsidRDefault="00FF69C3" w:rsidP="00FF69C3">
      <w:pPr>
        <w:pStyle w:val="FigureTitle"/>
      </w:pPr>
      <w:r>
        <w:rPr>
          <w:rStyle w:val="CommentReference"/>
          <w:rFonts w:ascii="Times New Roman" w:hAnsi="Times New Roman"/>
          <w:b w:val="0"/>
        </w:rPr>
        <w:lastRenderedPageBreak/>
        <w:commentReference w:id="47"/>
      </w:r>
      <w:r w:rsidR="00012B1F">
        <w:rPr>
          <w:rStyle w:val="CommentReference"/>
          <w:rFonts w:ascii="Times New Roman" w:hAnsi="Times New Roman"/>
          <w:b w:val="0"/>
        </w:rPr>
        <w:commentReference w:id="48"/>
      </w:r>
      <w:r w:rsidR="00012B1F">
        <w:rPr>
          <w:rStyle w:val="CommentReference"/>
          <w:rFonts w:ascii="Times New Roman" w:hAnsi="Times New Roman"/>
          <w:b w:val="0"/>
        </w:rPr>
        <w:commentReference w:id="49"/>
      </w:r>
      <w:r w:rsidR="001F0B92" w:rsidRPr="003651D9">
        <w:rPr>
          <w:noProof/>
        </w:rPr>
        <mc:AlternateContent>
          <mc:Choice Requires="wpg">
            <w:drawing>
              <wp:inline distT="0" distB="0" distL="0" distR="0" wp14:anchorId="701A7888" wp14:editId="36D7FCE7">
                <wp:extent cx="5943600" cy="4629712"/>
                <wp:effectExtent l="0" t="0" r="0" b="0"/>
                <wp:docPr id="1" name="Group 2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4629712"/>
                          <a:chOff x="1701" y="5384"/>
                          <a:chExt cx="9459" cy="7368"/>
                        </a:xfrm>
                      </wpg:grpSpPr>
                      <wps:wsp>
                        <wps:cNvPr id="2" name="AutoShape 23"/>
                        <wps:cNvSpPr>
                          <a:spLocks noChangeAspect="1" noChangeArrowheads="1" noTextEdit="1"/>
                        </wps:cNvSpPr>
                        <wps:spPr bwMode="auto">
                          <a:xfrm>
                            <a:off x="1800" y="5384"/>
                            <a:ext cx="9360" cy="73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3" name="Group 43"/>
                        <wpg:cNvGrpSpPr>
                          <a:grpSpLocks/>
                        </wpg:cNvGrpSpPr>
                        <wpg:grpSpPr bwMode="auto">
                          <a:xfrm>
                            <a:off x="5598" y="7250"/>
                            <a:ext cx="2204" cy="1810"/>
                            <a:chOff x="8698" y="8601"/>
                            <a:chExt cx="2205" cy="2222"/>
                          </a:xfrm>
                        </wpg:grpSpPr>
                        <wps:wsp>
                          <wps:cNvPr id="4" name="Line 44"/>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 name="Arc 45"/>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wps:wsp>
                          <wps:cNvPr id="6" name="Line 46"/>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7" name="Rectangle 47"/>
                        <wps:cNvSpPr>
                          <a:spLocks noChangeArrowheads="1"/>
                        </wps:cNvSpPr>
                        <wps:spPr bwMode="auto">
                          <a:xfrm>
                            <a:off x="7987" y="7691"/>
                            <a:ext cx="3173" cy="112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FCA13C0" w14:textId="77777777" w:rsidR="009937C9" w:rsidRPr="00FA4487" w:rsidRDefault="009937C9" w:rsidP="001F0B92">
                              <w:pPr>
                                <w:rPr>
                                  <w:lang w:val="fr-FR"/>
                                </w:rPr>
                              </w:pPr>
                              <w:r w:rsidRPr="00077324">
                                <w:rPr>
                                  <w:sz w:val="22"/>
                                  <w:szCs w:val="22"/>
                                </w:rPr>
                                <w:sym w:font="Symbol" w:char="F0AF"/>
                              </w:r>
                              <w:r w:rsidRPr="00DA7581">
                                <w:rPr>
                                  <w:sz w:val="22"/>
                                  <w:szCs w:val="22"/>
                                  <w:lang w:val="fr-FR"/>
                                </w:rPr>
                                <w:t xml:space="preserve"> </w:t>
                              </w:r>
                              <w:r>
                                <w:rPr>
                                  <w:lang w:val="fr-FR"/>
                                </w:rPr>
                                <w:t>Register Device [PCD-xx]</w:t>
                              </w:r>
                            </w:p>
                            <w:p w14:paraId="16647C7A" w14:textId="77777777" w:rsidR="009937C9" w:rsidRPr="00D23973" w:rsidRDefault="009937C9" w:rsidP="001F0B92">
                              <w:pPr>
                                <w:rPr>
                                  <w:sz w:val="22"/>
                                  <w:szCs w:val="22"/>
                                  <w:lang w:val="fr-FR"/>
                                </w:rPr>
                              </w:pPr>
                            </w:p>
                            <w:p w14:paraId="280811FD" w14:textId="6287051F" w:rsidR="009937C9" w:rsidRPr="00D23973" w:rsidRDefault="009937C9" w:rsidP="001F0B92">
                              <w:pPr>
                                <w:rPr>
                                  <w:sz w:val="22"/>
                                  <w:szCs w:val="22"/>
                                  <w:lang w:val="fr-FR"/>
                                </w:rPr>
                              </w:pPr>
                              <w:r w:rsidRPr="00D23973">
                                <w:rPr>
                                  <w:sz w:val="22"/>
                                  <w:szCs w:val="22"/>
                                  <w:lang w:val="fr-FR"/>
                                </w:rPr>
                                <w:t>Transaction 4 [4]</w:t>
                              </w:r>
                            </w:p>
                            <w:p w14:paraId="58A6DD31" w14:textId="77777777" w:rsidR="009937C9" w:rsidRPr="00D23973" w:rsidRDefault="009937C9" w:rsidP="001F0B92">
                              <w:pPr>
                                <w:rPr>
                                  <w:sz w:val="22"/>
                                  <w:szCs w:val="22"/>
                                  <w:lang w:val="fr-FR"/>
                                </w:rPr>
                              </w:pPr>
                            </w:p>
                          </w:txbxContent>
                        </wps:txbx>
                        <wps:bodyPr rot="0" vert="horz" wrap="square" lIns="18288" tIns="18288" rIns="18288" bIns="18288" anchor="t" anchorCtr="0" upright="1">
                          <a:noAutofit/>
                        </wps:bodyPr>
                      </wps:wsp>
                      <wps:wsp>
                        <wps:cNvPr id="8" name="Line 49"/>
                        <wps:cNvCnPr>
                          <a:cxnSpLocks noChangeShapeType="1"/>
                        </wps:cNvCnPr>
                        <wps:spPr bwMode="auto">
                          <a:xfrm>
                            <a:off x="4072" y="6848"/>
                            <a:ext cx="0" cy="467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9" name="Line 50"/>
                        <wps:cNvCnPr>
                          <a:cxnSpLocks noChangeShapeType="1"/>
                        </wps:cNvCnPr>
                        <wps:spPr bwMode="auto">
                          <a:xfrm>
                            <a:off x="4867" y="6848"/>
                            <a:ext cx="0" cy="4679"/>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0" name="Rectangle 51"/>
                        <wps:cNvSpPr>
                          <a:spLocks noChangeArrowheads="1"/>
                        </wps:cNvSpPr>
                        <wps:spPr bwMode="auto">
                          <a:xfrm>
                            <a:off x="1701" y="7368"/>
                            <a:ext cx="2404" cy="5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1B5E2A" w14:textId="77777777" w:rsidR="009937C9" w:rsidRPr="007641CC" w:rsidRDefault="009937C9" w:rsidP="001F0B92">
                              <w:pPr>
                                <w:pStyle w:val="p1"/>
                                <w:rPr>
                                  <w:lang w:val="fr-FR"/>
                                </w:rPr>
                              </w:pPr>
                              <w:r w:rsidRPr="007641CC">
                                <w:rPr>
                                  <w:lang w:val="fr-FR"/>
                                </w:rPr>
                                <w:t>Assert Device-Patient Association [PCD-17]</w:t>
                              </w:r>
                              <w:r>
                                <w:rPr>
                                  <w:lang w:val="fr-FR"/>
                                </w:rPr>
                                <w:t xml:space="preserve"> </w:t>
                              </w:r>
                              <w:bookmarkStart w:id="50" w:name="OLE_LINK8"/>
                              <w:bookmarkStart w:id="51" w:name="OLE_LINK9"/>
                              <w:r w:rsidRPr="00077324">
                                <w:rPr>
                                  <w:sz w:val="22"/>
                                  <w:szCs w:val="22"/>
                                </w:rPr>
                                <w:sym w:font="Symbol" w:char="F0AF"/>
                              </w:r>
                              <w:bookmarkEnd w:id="50"/>
                              <w:bookmarkEnd w:id="51"/>
                              <w:r w:rsidRPr="0082538B">
                                <w:rPr>
                                  <w:sz w:val="22"/>
                                  <w:szCs w:val="22"/>
                                  <w:lang w:val="fr-FR"/>
                                </w:rPr>
                                <w:t xml:space="preserve"> </w:t>
                              </w:r>
                              <w:r w:rsidRPr="007641CC">
                                <w:rPr>
                                  <w:rStyle w:val="apple-converted-space"/>
                                  <w:lang w:val="fr-FR"/>
                                </w:rPr>
                                <w:t> </w:t>
                              </w:r>
                            </w:p>
                            <w:p w14:paraId="0EF82A6E" w14:textId="77777777" w:rsidR="009937C9" w:rsidRPr="00FA4487" w:rsidRDefault="009937C9" w:rsidP="001F0B92">
                              <w:pPr>
                                <w:rPr>
                                  <w:sz w:val="22"/>
                                  <w:szCs w:val="22"/>
                                  <w:lang w:val="fr-FR"/>
                                </w:rPr>
                              </w:pPr>
                              <w:r w:rsidRPr="00077324">
                                <w:rPr>
                                  <w:sz w:val="22"/>
                                  <w:szCs w:val="22"/>
                                </w:rPr>
                                <w:sym w:font="Symbol" w:char="F0AF"/>
                              </w:r>
                            </w:p>
                            <w:p w14:paraId="61808823" w14:textId="77777777" w:rsidR="009937C9" w:rsidRPr="00FA4487" w:rsidRDefault="009937C9" w:rsidP="001F0B92">
                              <w:pPr>
                                <w:rPr>
                                  <w:lang w:val="fr-FR"/>
                                </w:rPr>
                              </w:pPr>
                            </w:p>
                            <w:p w14:paraId="1AF3A02D" w14:textId="77777777" w:rsidR="009937C9" w:rsidRPr="00FA4487" w:rsidRDefault="009937C9" w:rsidP="001F0B92">
                              <w:pPr>
                                <w:rPr>
                                  <w:sz w:val="22"/>
                                  <w:szCs w:val="22"/>
                                  <w:lang w:val="fr-FR"/>
                                </w:rPr>
                              </w:pPr>
                              <w:r w:rsidRPr="00FA4487">
                                <w:rPr>
                                  <w:sz w:val="22"/>
                                  <w:szCs w:val="22"/>
                                  <w:lang w:val="fr-FR"/>
                                </w:rPr>
                                <w:t xml:space="preserve">Transaction 1 [1] </w:t>
                              </w:r>
                              <w:r w:rsidRPr="00077324">
                                <w:rPr>
                                  <w:sz w:val="22"/>
                                  <w:szCs w:val="22"/>
                                </w:rPr>
                                <w:sym w:font="Symbol" w:char="F0AF"/>
                              </w:r>
                            </w:p>
                          </w:txbxContent>
                        </wps:txbx>
                        <wps:bodyPr rot="0" vert="horz" wrap="square" lIns="91440" tIns="45720" rIns="91440" bIns="45720" anchor="t" anchorCtr="0" upright="1">
                          <a:noAutofit/>
                        </wps:bodyPr>
                      </wps:wsp>
                      <wps:wsp>
                        <wps:cNvPr id="11" name="Rectangle 52"/>
                        <wps:cNvSpPr>
                          <a:spLocks noChangeArrowheads="1"/>
                        </wps:cNvSpPr>
                        <wps:spPr bwMode="auto">
                          <a:xfrm>
                            <a:off x="4892" y="7530"/>
                            <a:ext cx="2457" cy="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F1E03A" w14:textId="77777777" w:rsidR="009937C9" w:rsidRPr="007641CC" w:rsidRDefault="009937C9" w:rsidP="001F0B92">
                              <w:pPr>
                                <w:pStyle w:val="p1"/>
                                <w:rPr>
                                  <w:lang w:val="fr-FR"/>
                                </w:rPr>
                              </w:pPr>
                              <w:r w:rsidRPr="00077324">
                                <w:rPr>
                                  <w:sz w:val="22"/>
                                  <w:szCs w:val="22"/>
                                </w:rPr>
                                <w:sym w:font="Symbol" w:char="F0AF"/>
                              </w:r>
                              <w:r w:rsidRPr="0082538B">
                                <w:rPr>
                                  <w:sz w:val="22"/>
                                  <w:szCs w:val="22"/>
                                  <w:lang w:val="fr-FR"/>
                                </w:rPr>
                                <w:t xml:space="preserve"> </w:t>
                              </w:r>
                              <w:r w:rsidRPr="007641CC">
                                <w:rPr>
                                  <w:rStyle w:val="apple-converted-space"/>
                                  <w:lang w:val="fr-FR"/>
                                </w:rPr>
                                <w:t> </w:t>
                              </w:r>
                              <w:r w:rsidRPr="007641CC">
                                <w:rPr>
                                  <w:lang w:val="fr-FR"/>
                                </w:rPr>
                                <w:t>Assert Device-Patient Disassociation [PCD-18]</w:t>
                              </w:r>
                            </w:p>
                            <w:p w14:paraId="2633E3F1" w14:textId="77777777" w:rsidR="009937C9" w:rsidRPr="0082538B" w:rsidRDefault="009937C9" w:rsidP="001F0B92">
                              <w:pPr>
                                <w:rPr>
                                  <w:sz w:val="22"/>
                                  <w:szCs w:val="22"/>
                                  <w:lang w:val="fr-FR"/>
                                </w:rPr>
                              </w:pPr>
                            </w:p>
                            <w:p w14:paraId="2FBC6A58" w14:textId="77777777" w:rsidR="009937C9" w:rsidRPr="0082538B" w:rsidRDefault="009937C9" w:rsidP="001F0B92">
                              <w:pPr>
                                <w:rPr>
                                  <w:lang w:val="fr-FR"/>
                                </w:rPr>
                              </w:pPr>
                            </w:p>
                            <w:p w14:paraId="6A488AFB" w14:textId="77777777" w:rsidR="009937C9" w:rsidRPr="0082538B" w:rsidRDefault="009937C9" w:rsidP="001F0B92">
                              <w:pPr>
                                <w:rPr>
                                  <w:sz w:val="22"/>
                                  <w:szCs w:val="22"/>
                                  <w:lang w:val="fr-FR"/>
                                </w:rPr>
                              </w:pPr>
                              <w:r w:rsidRPr="00077324">
                                <w:rPr>
                                  <w:sz w:val="22"/>
                                  <w:szCs w:val="22"/>
                                </w:rPr>
                                <w:sym w:font="Symbol" w:char="F0AF"/>
                              </w:r>
                              <w:r w:rsidRPr="0082538B">
                                <w:rPr>
                                  <w:sz w:val="22"/>
                                  <w:szCs w:val="22"/>
                                  <w:lang w:val="fr-FR"/>
                                </w:rPr>
                                <w:t xml:space="preserve"> Transaction 2 [2]</w:t>
                              </w:r>
                            </w:p>
                          </w:txbxContent>
                        </wps:txbx>
                        <wps:bodyPr rot="0" vert="horz" wrap="square" lIns="0" tIns="0" rIns="0" bIns="0" anchor="t" anchorCtr="0" upright="1">
                          <a:noAutofit/>
                        </wps:bodyPr>
                      </wps:wsp>
                      <wps:wsp>
                        <wps:cNvPr id="13" name="Text Box 53"/>
                        <wps:cNvSpPr txBox="1">
                          <a:spLocks noChangeArrowheads="1"/>
                        </wps:cNvSpPr>
                        <wps:spPr bwMode="auto">
                          <a:xfrm>
                            <a:off x="3352" y="5968"/>
                            <a:ext cx="2280" cy="1080"/>
                          </a:xfrm>
                          <a:prstGeom prst="rect">
                            <a:avLst/>
                          </a:prstGeom>
                          <a:solidFill>
                            <a:srgbClr val="FFFFFF"/>
                          </a:solidFill>
                          <a:ln w="25400">
                            <a:solidFill>
                              <a:srgbClr val="000000"/>
                            </a:solidFill>
                            <a:miter lim="800000"/>
                            <a:headEnd/>
                            <a:tailEnd/>
                          </a:ln>
                        </wps:spPr>
                        <wps:txbx>
                          <w:txbxContent>
                            <w:p w14:paraId="756C989A" w14:textId="77777777" w:rsidR="009937C9" w:rsidRDefault="009937C9" w:rsidP="001F0B92">
                              <w:pPr>
                                <w:spacing w:after="120"/>
                                <w:jc w:val="center"/>
                              </w:pPr>
                              <w:r>
                                <w:t>Device-Patient Association Reporter</w:t>
                              </w:r>
                            </w:p>
                            <w:p w14:paraId="62273C90" w14:textId="77777777" w:rsidR="009937C9" w:rsidRDefault="009937C9" w:rsidP="001F0B92"/>
                            <w:p w14:paraId="164B3A74" w14:textId="77777777" w:rsidR="009937C9" w:rsidRDefault="009937C9" w:rsidP="001F0B92">
                              <w:pPr>
                                <w:spacing w:after="120"/>
                                <w:jc w:val="center"/>
                              </w:pPr>
                              <w:r>
                                <w:t>Actor A</w:t>
                              </w:r>
                            </w:p>
                          </w:txbxContent>
                        </wps:txbx>
                        <wps:bodyPr rot="0" vert="horz" wrap="square" lIns="91440" tIns="45720" rIns="91440" bIns="45720" anchor="t" anchorCtr="0" upright="1">
                          <a:noAutofit/>
                        </wps:bodyPr>
                      </wps:wsp>
                      <wps:wsp>
                        <wps:cNvPr id="14" name="Text Box 54"/>
                        <wps:cNvSpPr txBox="1">
                          <a:spLocks noChangeArrowheads="1"/>
                        </wps:cNvSpPr>
                        <wps:spPr bwMode="auto">
                          <a:xfrm>
                            <a:off x="3352" y="11309"/>
                            <a:ext cx="2280" cy="640"/>
                          </a:xfrm>
                          <a:prstGeom prst="rect">
                            <a:avLst/>
                          </a:prstGeom>
                          <a:solidFill>
                            <a:srgbClr val="FFFFFF"/>
                          </a:solidFill>
                          <a:ln w="25400">
                            <a:solidFill>
                              <a:srgbClr val="000000"/>
                            </a:solidFill>
                            <a:miter lim="800000"/>
                            <a:headEnd/>
                            <a:tailEnd/>
                          </a:ln>
                        </wps:spPr>
                        <wps:txbx>
                          <w:txbxContent>
                            <w:p w14:paraId="4006A80F" w14:textId="77777777" w:rsidR="009937C9" w:rsidRPr="007641CC" w:rsidRDefault="009937C9" w:rsidP="001F0B92">
                              <w:pPr>
                                <w:rPr>
                                  <w:rFonts w:ascii="Helvetica" w:hAnsi="Helvetica"/>
                                  <w:color w:val="1A1A1A"/>
                                  <w:sz w:val="18"/>
                                  <w:szCs w:val="18"/>
                                </w:rPr>
                              </w:pPr>
                              <w:r w:rsidRPr="007641CC">
                                <w:rPr>
                                  <w:rFonts w:ascii="Helvetica" w:hAnsi="Helvetica"/>
                                  <w:color w:val="1A1A1A"/>
                                  <w:sz w:val="18"/>
                                  <w:szCs w:val="18"/>
                                </w:rPr>
                                <w:t>Device-Patient Association Consumer</w:t>
                              </w:r>
                            </w:p>
                            <w:p w14:paraId="5A6A172C" w14:textId="77777777" w:rsidR="009937C9" w:rsidRDefault="009937C9" w:rsidP="001F0B92"/>
                            <w:p w14:paraId="3307D704" w14:textId="77777777" w:rsidR="009937C9" w:rsidRDefault="009937C9" w:rsidP="001F0B92">
                              <w:pPr>
                                <w:spacing w:after="120"/>
                                <w:jc w:val="center"/>
                              </w:pPr>
                              <w:r>
                                <w:t>Actor F</w:t>
                              </w:r>
                            </w:p>
                          </w:txbxContent>
                        </wps:txbx>
                        <wps:bodyPr rot="0" vert="horz" wrap="square" lIns="91440" tIns="45720" rIns="91440" bIns="45720" anchor="t" anchorCtr="0" upright="1">
                          <a:noAutofit/>
                        </wps:bodyPr>
                      </wps:wsp>
                      <wps:wsp>
                        <wps:cNvPr id="15" name="Text Box 56"/>
                        <wps:cNvSpPr txBox="1">
                          <a:spLocks noChangeArrowheads="1"/>
                        </wps:cNvSpPr>
                        <wps:spPr bwMode="auto">
                          <a:xfrm>
                            <a:off x="3141" y="8668"/>
                            <a:ext cx="2521" cy="900"/>
                          </a:xfrm>
                          <a:prstGeom prst="rect">
                            <a:avLst/>
                          </a:prstGeom>
                          <a:solidFill>
                            <a:srgbClr val="FFFFFF"/>
                          </a:solidFill>
                          <a:ln w="25400">
                            <a:solidFill>
                              <a:srgbClr val="000000"/>
                            </a:solidFill>
                            <a:miter lim="800000"/>
                            <a:headEnd/>
                            <a:tailEnd/>
                          </a:ln>
                        </wps:spPr>
                        <wps:txbx>
                          <w:txbxContent>
                            <w:p w14:paraId="2F0166AC" w14:textId="77777777" w:rsidR="009937C9" w:rsidRDefault="009937C9" w:rsidP="001F0B92">
                              <w:pPr>
                                <w:spacing w:after="120"/>
                                <w:jc w:val="center"/>
                              </w:pPr>
                              <w:r>
                                <w:t>Device-Patient Association Manager</w:t>
                              </w:r>
                            </w:p>
                            <w:p w14:paraId="63CCAF4C" w14:textId="77777777" w:rsidR="009937C9" w:rsidRDefault="009937C9" w:rsidP="001F0B92">
                              <w:pPr>
                                <w:spacing w:after="120"/>
                                <w:jc w:val="center"/>
                              </w:pPr>
                              <w:r>
                                <w:t>Actor D</w:t>
                              </w:r>
                            </w:p>
                          </w:txbxContent>
                        </wps:txbx>
                        <wps:bodyPr rot="0" vert="horz" wrap="square" lIns="91440" tIns="45720" rIns="91440" bIns="45720" anchor="t" anchorCtr="0" upright="1">
                          <a:noAutofit/>
                        </wps:bodyPr>
                      </wps:wsp>
                      <wps:wsp>
                        <wps:cNvPr id="16" name="Text Box 58"/>
                        <wps:cNvSpPr txBox="1">
                          <a:spLocks noChangeArrowheads="1"/>
                        </wps:cNvSpPr>
                        <wps:spPr bwMode="auto">
                          <a:xfrm>
                            <a:off x="6695" y="6187"/>
                            <a:ext cx="1869" cy="1063"/>
                          </a:xfrm>
                          <a:prstGeom prst="rect">
                            <a:avLst/>
                          </a:prstGeom>
                          <a:solidFill>
                            <a:srgbClr val="FFFFFF"/>
                          </a:solidFill>
                          <a:ln w="25400">
                            <a:solidFill>
                              <a:srgbClr val="000000"/>
                            </a:solidFill>
                            <a:miter lim="800000"/>
                            <a:headEnd/>
                            <a:tailEnd/>
                          </a:ln>
                        </wps:spPr>
                        <wps:txbx>
                          <w:txbxContent>
                            <w:p w14:paraId="16BD13A0" w14:textId="77777777" w:rsidR="009937C9" w:rsidRDefault="009937C9" w:rsidP="001F0B92">
                              <w:pPr>
                                <w:spacing w:before="180" w:after="120"/>
                                <w:jc w:val="center"/>
                              </w:pPr>
                              <w:r>
                                <w:t>Device Registrant</w:t>
                              </w:r>
                            </w:p>
                            <w:p w14:paraId="6EA68DDB" w14:textId="77777777" w:rsidR="009937C9" w:rsidRDefault="009937C9" w:rsidP="001F0B92"/>
                            <w:p w14:paraId="069CF543" w14:textId="77777777" w:rsidR="009937C9" w:rsidRDefault="009937C9" w:rsidP="001F0B92">
                              <w:pPr>
                                <w:spacing w:before="180" w:after="120"/>
                                <w:jc w:val="center"/>
                              </w:pPr>
                              <w:r>
                                <w:t>Actor B</w:t>
                              </w:r>
                            </w:p>
                          </w:txbxContent>
                        </wps:txbx>
                        <wps:bodyPr rot="0" vert="horz" wrap="square" lIns="91440" tIns="45720" rIns="91440" bIns="45720" anchor="t" anchorCtr="0" upright="1">
                          <a:noAutofit/>
                        </wps:bodyPr>
                      </wps:wsp>
                      <wps:wsp>
                        <wps:cNvPr id="17" name="Rectangle 59"/>
                        <wps:cNvSpPr>
                          <a:spLocks noChangeArrowheads="1"/>
                        </wps:cNvSpPr>
                        <wps:spPr bwMode="auto">
                          <a:xfrm>
                            <a:off x="1800" y="10113"/>
                            <a:ext cx="2421" cy="10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A0405C" w14:textId="77777777" w:rsidR="009937C9" w:rsidRDefault="009937C9" w:rsidP="001F0B92">
                              <w:pPr>
                                <w:pStyle w:val="p1"/>
                              </w:pPr>
                              <w:r>
                                <w:t xml:space="preserve">Query / Subscribe to Device-Patient Associations [PCD-19] </w:t>
                              </w:r>
                              <w:r w:rsidRPr="00077324">
                                <w:rPr>
                                  <w:sz w:val="22"/>
                                  <w:szCs w:val="22"/>
                                </w:rPr>
                                <w:sym w:font="Symbol" w:char="F0AF"/>
                              </w:r>
                              <w:r w:rsidRPr="0082538B">
                                <w:rPr>
                                  <w:sz w:val="22"/>
                                  <w:szCs w:val="22"/>
                                  <w:lang w:val="fr-FR"/>
                                </w:rPr>
                                <w:t xml:space="preserve"> </w:t>
                              </w:r>
                              <w:r w:rsidRPr="007641CC">
                                <w:rPr>
                                  <w:rStyle w:val="apple-converted-space"/>
                                  <w:lang w:val="fr-FR"/>
                                </w:rPr>
                                <w:t> </w:t>
                              </w:r>
                            </w:p>
                            <w:p w14:paraId="77D1DF36" w14:textId="77777777" w:rsidR="009937C9" w:rsidRPr="00FA4487" w:rsidRDefault="009937C9" w:rsidP="001F0B92">
                              <w:pPr>
                                <w:rPr>
                                  <w:sz w:val="22"/>
                                  <w:szCs w:val="22"/>
                                  <w:lang w:val="fr-FR"/>
                                </w:rPr>
                              </w:pPr>
                              <w:r w:rsidRPr="00077324">
                                <w:rPr>
                                  <w:sz w:val="22"/>
                                  <w:szCs w:val="22"/>
                                </w:rPr>
                                <w:sym w:font="Symbol" w:char="F0AD"/>
                              </w:r>
                            </w:p>
                            <w:p w14:paraId="496D19FF" w14:textId="77777777" w:rsidR="009937C9" w:rsidRPr="00FA4487" w:rsidRDefault="009937C9" w:rsidP="001F0B92">
                              <w:pPr>
                                <w:rPr>
                                  <w:lang w:val="fr-FR"/>
                                </w:rPr>
                              </w:pPr>
                            </w:p>
                            <w:p w14:paraId="798B1D61" w14:textId="77777777" w:rsidR="009937C9" w:rsidRPr="00FA4487" w:rsidRDefault="009937C9" w:rsidP="001F0B92">
                              <w:pPr>
                                <w:rPr>
                                  <w:sz w:val="22"/>
                                  <w:szCs w:val="22"/>
                                  <w:lang w:val="fr-FR"/>
                                </w:rPr>
                              </w:pPr>
                              <w:r w:rsidRPr="00FA4487">
                                <w:rPr>
                                  <w:sz w:val="22"/>
                                  <w:szCs w:val="22"/>
                                  <w:lang w:val="fr-FR"/>
                                </w:rPr>
                                <w:t xml:space="preserve">Transaction 1 [1] </w:t>
                              </w:r>
                              <w:r w:rsidRPr="00077324">
                                <w:rPr>
                                  <w:sz w:val="22"/>
                                  <w:szCs w:val="22"/>
                                </w:rPr>
                                <w:sym w:font="Symbol" w:char="F0AD"/>
                              </w:r>
                            </w:p>
                          </w:txbxContent>
                        </wps:txbx>
                        <wps:bodyPr rot="0" vert="horz" wrap="square" lIns="91440" tIns="45720" rIns="91440" bIns="45720" anchor="t" anchorCtr="0" upright="1">
                          <a:noAutofit/>
                        </wps:bodyPr>
                      </wps:wsp>
                      <wps:wsp>
                        <wps:cNvPr id="18" name="Rectangle 60"/>
                        <wps:cNvSpPr>
                          <a:spLocks noChangeArrowheads="1"/>
                        </wps:cNvSpPr>
                        <wps:spPr bwMode="auto">
                          <a:xfrm>
                            <a:off x="4963" y="10218"/>
                            <a:ext cx="3433" cy="7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115F9F" w14:textId="77777777" w:rsidR="009937C9" w:rsidRPr="0082538B" w:rsidRDefault="009937C9" w:rsidP="001F0B92">
                              <w:pPr>
                                <w:rPr>
                                  <w:sz w:val="22"/>
                                  <w:szCs w:val="22"/>
                                  <w:lang w:val="fr-FR"/>
                                </w:rPr>
                              </w:pPr>
                              <w:r w:rsidRPr="00077324">
                                <w:rPr>
                                  <w:sz w:val="22"/>
                                  <w:szCs w:val="22"/>
                                </w:rPr>
                                <w:sym w:font="Symbol" w:char="F0AD"/>
                              </w:r>
                              <w:r w:rsidRPr="0082538B">
                                <w:rPr>
                                  <w:sz w:val="22"/>
                                  <w:szCs w:val="22"/>
                                  <w:lang w:val="fr-FR"/>
                                </w:rPr>
                                <w:t xml:space="preserve"> </w:t>
                              </w:r>
                              <w:r>
                                <w:rPr>
                                  <w:sz w:val="22"/>
                                  <w:szCs w:val="22"/>
                                  <w:lang w:val="fr-FR"/>
                                </w:rPr>
                                <w:t>Device-Patient Association Query Response / Subscription</w:t>
                              </w:r>
                            </w:p>
                            <w:p w14:paraId="228E30D4" w14:textId="77777777" w:rsidR="009937C9" w:rsidRPr="0082538B" w:rsidRDefault="009937C9" w:rsidP="001F0B92">
                              <w:pPr>
                                <w:rPr>
                                  <w:lang w:val="fr-FR"/>
                                </w:rPr>
                              </w:pPr>
                            </w:p>
                            <w:p w14:paraId="43F3F53B" w14:textId="77777777" w:rsidR="009937C9" w:rsidRPr="0082538B" w:rsidRDefault="009937C9" w:rsidP="001F0B92">
                              <w:pPr>
                                <w:rPr>
                                  <w:sz w:val="22"/>
                                  <w:szCs w:val="22"/>
                                  <w:lang w:val="fr-FR"/>
                                </w:rPr>
                              </w:pPr>
                              <w:r w:rsidRPr="00077324">
                                <w:rPr>
                                  <w:sz w:val="22"/>
                                  <w:szCs w:val="22"/>
                                </w:rPr>
                                <w:sym w:font="Symbol" w:char="F0AD"/>
                              </w:r>
                              <w:r w:rsidRPr="0082538B">
                                <w:rPr>
                                  <w:sz w:val="22"/>
                                  <w:szCs w:val="22"/>
                                  <w:lang w:val="fr-FR"/>
                                </w:rPr>
                                <w:t xml:space="preserve"> Transaction 2 [2]</w:t>
                              </w:r>
                            </w:p>
                          </w:txbxContent>
                        </wps:txbx>
                        <wps:bodyPr rot="0" vert="horz" wrap="square" lIns="0" tIns="0" rIns="0" bIns="0" anchor="t" anchorCtr="0" upright="1">
                          <a:noAutofit/>
                        </wps:bodyPr>
                      </wps:wsp>
                    </wpg:wgp>
                  </a:graphicData>
                </a:graphic>
              </wp:inline>
            </w:drawing>
          </mc:Choice>
          <mc:Fallback>
            <w:pict>
              <v:group w14:anchorId="701A7888" id="Group 24" o:spid="_x0000_s1026" style="width:468pt;height:364.55pt;mso-position-horizontal-relative:char;mso-position-vertical-relative:line" coordorigin="1701,5384" coordsize="9459,7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">
                <o:lock v:ext="edit" aspectratio="t"/>
                <v:rect id="AutoShape 23" o:spid="_x0000_s1027" style="position:absolute;left:1800;top:5384;width:9360;height:7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group id="Group 43" o:spid="_x0000_s1028" style="position:absolute;left:5598;top:7250;width:2204;height:1810"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Line 44" o:spid="_x0000_s1029"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" strokeweight="1.5pt">
                    <v:shadow color="black" opacity="49150f" offset=".74833mm,.74833mm"/>
                  </v:line>
                  <v:shape id="Arc 45" o:spid="_x0000_s1030"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" path="m5210,-1nfc14839,2393,21600,11039,21600,20962v,729,-37,1457,-111,2183em5210,-1nsc14839,2393,21600,11039,21600,20962v,729,-37,1457,-111,2183l,20962,5210,-1xe" filled="f" strokeweight="1.5pt">
                    <v:shadow color="black" opacity="49150f" offset=".74833mm,.74833mm"/>
                    <v:path arrowok="t" o:extrusionok="f" o:connecttype="custom" o:connectlocs="69,0;284,273;0,247" o:connectangles="0,0,0"/>
                  </v:shape>
                  <v:line id="Line 46" o:spid="_x0000_s1031"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" strokeweight="1.5pt">
                    <v:shadow color="black" opacity="49150f" offset=".74833mm,.74833mm"/>
                  </v:line>
                </v:group>
                <v:rect id="Rectangle 47" o:spid="_x0000_s1032" style="position:absolute;left:7987;top:7691;width:3173;height:1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" filled="f" stroked="f" strokeweight="0">
                  <v:textbox inset="1.44pt,1.44pt,1.44pt,1.44pt">
                    <w:txbxContent>
                      <w:p w14:paraId="4FCA13C0" w14:textId="77777777" w:rsidR="009937C9" w:rsidRPr="00FA4487" w:rsidRDefault="009937C9" w:rsidP="001F0B92">
                        <w:pPr>
                          <w:rPr>
                            <w:lang w:val="fr-FR"/>
                          </w:rPr>
                        </w:pPr>
                        <w:r w:rsidRPr="00077324">
                          <w:rPr>
                            <w:sz w:val="22"/>
                            <w:szCs w:val="22"/>
                          </w:rPr>
                          <w:sym w:font="Symbol" w:char="F0AF"/>
                        </w:r>
                        <w:r w:rsidRPr="00DA7581">
                          <w:rPr>
                            <w:sz w:val="22"/>
                            <w:szCs w:val="22"/>
                            <w:lang w:val="fr-FR"/>
                          </w:rPr>
                          <w:t xml:space="preserve"> </w:t>
                        </w:r>
                        <w:r>
                          <w:rPr>
                            <w:lang w:val="fr-FR"/>
                          </w:rPr>
                          <w:t>Register Device [PCD-xx]</w:t>
                        </w:r>
                      </w:p>
                      <w:p w14:paraId="16647C7A" w14:textId="77777777" w:rsidR="009937C9" w:rsidRPr="00D23973" w:rsidRDefault="009937C9" w:rsidP="001F0B92">
                        <w:pPr>
                          <w:rPr>
                            <w:sz w:val="22"/>
                            <w:szCs w:val="22"/>
                            <w:lang w:val="fr-FR"/>
                          </w:rPr>
                        </w:pPr>
                      </w:p>
                      <w:p w14:paraId="280811FD" w14:textId="6287051F" w:rsidR="009937C9" w:rsidRPr="00D23973" w:rsidRDefault="009937C9" w:rsidP="001F0B92">
                        <w:pPr>
                          <w:rPr>
                            <w:sz w:val="22"/>
                            <w:szCs w:val="22"/>
                            <w:lang w:val="fr-FR"/>
                          </w:rPr>
                        </w:pPr>
                        <w:r w:rsidRPr="00D23973">
                          <w:rPr>
                            <w:sz w:val="22"/>
                            <w:szCs w:val="22"/>
                            <w:lang w:val="fr-FR"/>
                          </w:rPr>
                          <w:t>Transaction 4 [4]</w:t>
                        </w:r>
                      </w:p>
                      <w:p w14:paraId="58A6DD31" w14:textId="77777777" w:rsidR="009937C9" w:rsidRPr="00D23973" w:rsidRDefault="009937C9" w:rsidP="001F0B92">
                        <w:pPr>
                          <w:rPr>
                            <w:sz w:val="22"/>
                            <w:szCs w:val="22"/>
                            <w:lang w:val="fr-FR"/>
                          </w:rPr>
                        </w:pPr>
                      </w:p>
                    </w:txbxContent>
                  </v:textbox>
                </v:rect>
                <v:line id="Line 49" o:spid="_x0000_s1033" style="position:absolute;visibility:visible;mso-wrap-style:square" from="4072,6848" to="4072,1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" strokeweight="1.5pt">
                  <v:shadow color="black" opacity="49150f" offset=".74833mm,.74833mm"/>
                </v:line>
                <v:line id="Line 50" o:spid="_x0000_s1034" style="position:absolute;visibility:visible;mso-wrap-style:square" from="4867,6848" to="4867,1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" strokeweight="1.5pt">
                  <v:shadow color="black" opacity="49150f" offset=".74833mm,.74833mm"/>
                </v:line>
                <v:rect id="Rectangle 51" o:spid="_x0000_s1035" style="position:absolute;left:1701;top:7368;width:2404;height: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" filled="f" stroked="f" strokeweight="0">
                  <v:textbox>
                    <w:txbxContent>
                      <w:p w14:paraId="221B5E2A" w14:textId="77777777" w:rsidR="009937C9" w:rsidRPr="007641CC" w:rsidRDefault="009937C9" w:rsidP="001F0B92">
                        <w:pPr>
                          <w:pStyle w:val="p1"/>
                          <w:rPr>
                            <w:lang w:val="fr-FR"/>
                          </w:rPr>
                        </w:pPr>
                        <w:r w:rsidRPr="007641CC">
                          <w:rPr>
                            <w:lang w:val="fr-FR"/>
                          </w:rPr>
                          <w:t>Assert Device-Patient Association [PCD-17]</w:t>
                        </w:r>
                        <w:r>
                          <w:rPr>
                            <w:lang w:val="fr-FR"/>
                          </w:rPr>
                          <w:t xml:space="preserve"> </w:t>
                        </w:r>
                        <w:bookmarkStart w:id="52" w:name="OLE_LINK8"/>
                        <w:bookmarkStart w:id="53" w:name="OLE_LINK9"/>
                        <w:r w:rsidRPr="00077324">
                          <w:rPr>
                            <w:sz w:val="22"/>
                            <w:szCs w:val="22"/>
                          </w:rPr>
                          <w:sym w:font="Symbol" w:char="F0AF"/>
                        </w:r>
                        <w:bookmarkEnd w:id="52"/>
                        <w:bookmarkEnd w:id="53"/>
                        <w:r w:rsidRPr="0082538B">
                          <w:rPr>
                            <w:sz w:val="22"/>
                            <w:szCs w:val="22"/>
                            <w:lang w:val="fr-FR"/>
                          </w:rPr>
                          <w:t xml:space="preserve"> </w:t>
                        </w:r>
                        <w:r w:rsidRPr="007641CC">
                          <w:rPr>
                            <w:rStyle w:val="apple-converted-space"/>
                            <w:lang w:val="fr-FR"/>
                          </w:rPr>
                          <w:t> </w:t>
                        </w:r>
                      </w:p>
                      <w:p w14:paraId="0EF82A6E" w14:textId="77777777" w:rsidR="009937C9" w:rsidRPr="00FA4487" w:rsidRDefault="009937C9" w:rsidP="001F0B92">
                        <w:pPr>
                          <w:rPr>
                            <w:sz w:val="22"/>
                            <w:szCs w:val="22"/>
                            <w:lang w:val="fr-FR"/>
                          </w:rPr>
                        </w:pPr>
                        <w:r w:rsidRPr="00077324">
                          <w:rPr>
                            <w:sz w:val="22"/>
                            <w:szCs w:val="22"/>
                          </w:rPr>
                          <w:sym w:font="Symbol" w:char="F0AF"/>
                        </w:r>
                      </w:p>
                      <w:p w14:paraId="61808823" w14:textId="77777777" w:rsidR="009937C9" w:rsidRPr="00FA4487" w:rsidRDefault="009937C9" w:rsidP="001F0B92">
                        <w:pPr>
                          <w:rPr>
                            <w:lang w:val="fr-FR"/>
                          </w:rPr>
                        </w:pPr>
                      </w:p>
                      <w:p w14:paraId="1AF3A02D" w14:textId="77777777" w:rsidR="009937C9" w:rsidRPr="00FA4487" w:rsidRDefault="009937C9" w:rsidP="001F0B92">
                        <w:pPr>
                          <w:rPr>
                            <w:sz w:val="22"/>
                            <w:szCs w:val="22"/>
                            <w:lang w:val="fr-FR"/>
                          </w:rPr>
                        </w:pPr>
                        <w:r w:rsidRPr="00FA4487">
                          <w:rPr>
                            <w:sz w:val="22"/>
                            <w:szCs w:val="22"/>
                            <w:lang w:val="fr-FR"/>
                          </w:rPr>
                          <w:t xml:space="preserve">Transaction 1 [1] </w:t>
                        </w:r>
                        <w:r w:rsidRPr="00077324">
                          <w:rPr>
                            <w:sz w:val="22"/>
                            <w:szCs w:val="22"/>
                          </w:rPr>
                          <w:sym w:font="Symbol" w:char="F0AF"/>
                        </w:r>
                      </w:p>
                    </w:txbxContent>
                  </v:textbox>
                </v:rect>
                <v:rect id="Rectangle 52" o:spid="_x0000_s1036" style="position:absolute;left:4892;top:7530;width:2457;height: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" filled="f" stroked="f" strokeweight="0">
                  <v:textbox inset="0,0,0,0">
                    <w:txbxContent>
                      <w:p w14:paraId="3CF1E03A" w14:textId="77777777" w:rsidR="009937C9" w:rsidRPr="007641CC" w:rsidRDefault="009937C9" w:rsidP="001F0B92">
                        <w:pPr>
                          <w:pStyle w:val="p1"/>
                          <w:rPr>
                            <w:lang w:val="fr-FR"/>
                          </w:rPr>
                        </w:pPr>
                        <w:r w:rsidRPr="00077324">
                          <w:rPr>
                            <w:sz w:val="22"/>
                            <w:szCs w:val="22"/>
                          </w:rPr>
                          <w:sym w:font="Symbol" w:char="F0AF"/>
                        </w:r>
                        <w:r w:rsidRPr="0082538B">
                          <w:rPr>
                            <w:sz w:val="22"/>
                            <w:szCs w:val="22"/>
                            <w:lang w:val="fr-FR"/>
                          </w:rPr>
                          <w:t xml:space="preserve"> </w:t>
                        </w:r>
                        <w:r w:rsidRPr="007641CC">
                          <w:rPr>
                            <w:rStyle w:val="apple-converted-space"/>
                            <w:lang w:val="fr-FR"/>
                          </w:rPr>
                          <w:t> </w:t>
                        </w:r>
                        <w:r w:rsidRPr="007641CC">
                          <w:rPr>
                            <w:lang w:val="fr-FR"/>
                          </w:rPr>
                          <w:t>Assert Device-Patient Disassociation [PCD-18]</w:t>
                        </w:r>
                      </w:p>
                      <w:p w14:paraId="2633E3F1" w14:textId="77777777" w:rsidR="009937C9" w:rsidRPr="0082538B" w:rsidRDefault="009937C9" w:rsidP="001F0B92">
                        <w:pPr>
                          <w:rPr>
                            <w:sz w:val="22"/>
                            <w:szCs w:val="22"/>
                            <w:lang w:val="fr-FR"/>
                          </w:rPr>
                        </w:pPr>
                      </w:p>
                      <w:p w14:paraId="2FBC6A58" w14:textId="77777777" w:rsidR="009937C9" w:rsidRPr="0082538B" w:rsidRDefault="009937C9" w:rsidP="001F0B92">
                        <w:pPr>
                          <w:rPr>
                            <w:lang w:val="fr-FR"/>
                          </w:rPr>
                        </w:pPr>
                      </w:p>
                      <w:p w14:paraId="6A488AFB" w14:textId="77777777" w:rsidR="009937C9" w:rsidRPr="0082538B" w:rsidRDefault="009937C9" w:rsidP="001F0B92">
                        <w:pPr>
                          <w:rPr>
                            <w:sz w:val="22"/>
                            <w:szCs w:val="22"/>
                            <w:lang w:val="fr-FR"/>
                          </w:rPr>
                        </w:pPr>
                        <w:r w:rsidRPr="00077324">
                          <w:rPr>
                            <w:sz w:val="22"/>
                            <w:szCs w:val="22"/>
                          </w:rPr>
                          <w:sym w:font="Symbol" w:char="F0AF"/>
                        </w:r>
                        <w:r w:rsidRPr="0082538B">
                          <w:rPr>
                            <w:sz w:val="22"/>
                            <w:szCs w:val="22"/>
                            <w:lang w:val="fr-FR"/>
                          </w:rPr>
                          <w:t xml:space="preserve"> Transaction 2 [2]</w:t>
                        </w:r>
                      </w:p>
                    </w:txbxContent>
                  </v:textbox>
                </v:rect>
                <v:shapetype id="_x0000_t202" coordsize="21600,21600" o:spt="202" path="m,l,21600r21600,l21600,xe">
                  <v:stroke joinstyle="miter"/>
                  <v:path gradientshapeok="t" o:connecttype="rect"/>
                </v:shapetype>
                <v:shape id="Text Box 53" o:spid="_x0000_s1037" type="#_x0000_t202" style="position:absolute;left:3352;top:5968;width:22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" strokeweight="2pt">
                  <v:textbox>
                    <w:txbxContent>
                      <w:p w14:paraId="756C989A" w14:textId="77777777" w:rsidR="009937C9" w:rsidRDefault="009937C9" w:rsidP="001F0B92">
                        <w:pPr>
                          <w:spacing w:after="120"/>
                          <w:jc w:val="center"/>
                        </w:pPr>
                        <w:r>
                          <w:t>Device-Patient Association Reporter</w:t>
                        </w:r>
                      </w:p>
                      <w:p w14:paraId="62273C90" w14:textId="77777777" w:rsidR="009937C9" w:rsidRDefault="009937C9" w:rsidP="001F0B92"/>
                      <w:p w14:paraId="164B3A74" w14:textId="77777777" w:rsidR="009937C9" w:rsidRDefault="009937C9" w:rsidP="001F0B92">
                        <w:pPr>
                          <w:spacing w:after="120"/>
                          <w:jc w:val="center"/>
                        </w:pPr>
                        <w:r>
                          <w:t>Actor A</w:t>
                        </w:r>
                      </w:p>
                    </w:txbxContent>
                  </v:textbox>
                </v:shape>
                <v:shape id="Text Box 54" o:spid="_x0000_s1038" type="#_x0000_t202" style="position:absolute;left:3352;top:11309;width:2280;height: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" strokeweight="2pt">
                  <v:textbox>
                    <w:txbxContent>
                      <w:p w14:paraId="4006A80F" w14:textId="77777777" w:rsidR="009937C9" w:rsidRPr="007641CC" w:rsidRDefault="009937C9" w:rsidP="001F0B92">
                        <w:pPr>
                          <w:rPr>
                            <w:rFonts w:ascii="Helvetica" w:hAnsi="Helvetica"/>
                            <w:color w:val="1A1A1A"/>
                            <w:sz w:val="18"/>
                            <w:szCs w:val="18"/>
                          </w:rPr>
                        </w:pPr>
                        <w:r w:rsidRPr="007641CC">
                          <w:rPr>
                            <w:rFonts w:ascii="Helvetica" w:hAnsi="Helvetica"/>
                            <w:color w:val="1A1A1A"/>
                            <w:sz w:val="18"/>
                            <w:szCs w:val="18"/>
                          </w:rPr>
                          <w:t>Device-Patient Association Consumer</w:t>
                        </w:r>
                      </w:p>
                      <w:p w14:paraId="5A6A172C" w14:textId="77777777" w:rsidR="009937C9" w:rsidRDefault="009937C9" w:rsidP="001F0B92"/>
                      <w:p w14:paraId="3307D704" w14:textId="77777777" w:rsidR="009937C9" w:rsidRDefault="009937C9" w:rsidP="001F0B92">
                        <w:pPr>
                          <w:spacing w:after="120"/>
                          <w:jc w:val="center"/>
                        </w:pPr>
                        <w:r>
                          <w:t>Actor F</w:t>
                        </w:r>
                      </w:p>
                    </w:txbxContent>
                  </v:textbox>
                </v:shape>
                <v:shape id="Text Box 56" o:spid="_x0000_s1039" type="#_x0000_t202" style="position:absolute;left:3141;top:8668;width:2521;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" strokeweight="2pt">
                  <v:textbox>
                    <w:txbxContent>
                      <w:p w14:paraId="2F0166AC" w14:textId="77777777" w:rsidR="009937C9" w:rsidRDefault="009937C9" w:rsidP="001F0B92">
                        <w:pPr>
                          <w:spacing w:after="120"/>
                          <w:jc w:val="center"/>
                        </w:pPr>
                        <w:r>
                          <w:t>Device-Patient Association Manager</w:t>
                        </w:r>
                      </w:p>
                      <w:p w14:paraId="63CCAF4C" w14:textId="77777777" w:rsidR="009937C9" w:rsidRDefault="009937C9" w:rsidP="001F0B92">
                        <w:pPr>
                          <w:spacing w:after="120"/>
                          <w:jc w:val="center"/>
                        </w:pPr>
                        <w:r>
                          <w:t>Actor D</w:t>
                        </w:r>
                      </w:p>
                    </w:txbxContent>
                  </v:textbox>
                </v:shape>
                <v:shape id="Text Box 58" o:spid="_x0000_s1040" type="#_x0000_t202" style="position:absolute;left:6695;top:6187;width:1869;height:1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" strokeweight="2pt">
                  <v:textbox>
                    <w:txbxContent>
                      <w:p w14:paraId="16BD13A0" w14:textId="77777777" w:rsidR="009937C9" w:rsidRDefault="009937C9" w:rsidP="001F0B92">
                        <w:pPr>
                          <w:spacing w:before="180" w:after="120"/>
                          <w:jc w:val="center"/>
                        </w:pPr>
                        <w:r>
                          <w:t>Device Registrant</w:t>
                        </w:r>
                      </w:p>
                      <w:p w14:paraId="6EA68DDB" w14:textId="77777777" w:rsidR="009937C9" w:rsidRDefault="009937C9" w:rsidP="001F0B92"/>
                      <w:p w14:paraId="069CF543" w14:textId="77777777" w:rsidR="009937C9" w:rsidRDefault="009937C9" w:rsidP="001F0B92">
                        <w:pPr>
                          <w:spacing w:before="180" w:after="120"/>
                          <w:jc w:val="center"/>
                        </w:pPr>
                        <w:r>
                          <w:t>Actor B</w:t>
                        </w:r>
                      </w:p>
                    </w:txbxContent>
                  </v:textbox>
                </v:shape>
                <v:rect id="Rectangle 59" o:spid="_x0000_s1041" style="position:absolute;left:1800;top:10113;width:2421;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" filled="f" stroked="f" strokeweight="0">
                  <v:textbox>
                    <w:txbxContent>
                      <w:p w14:paraId="2DA0405C" w14:textId="77777777" w:rsidR="009937C9" w:rsidRDefault="009937C9" w:rsidP="001F0B92">
                        <w:pPr>
                          <w:pStyle w:val="p1"/>
                        </w:pPr>
                        <w:r>
                          <w:t xml:space="preserve">Query / Subscribe to Device-Patient Associations [PCD-19] </w:t>
                        </w:r>
                        <w:r w:rsidRPr="00077324">
                          <w:rPr>
                            <w:sz w:val="22"/>
                            <w:szCs w:val="22"/>
                          </w:rPr>
                          <w:sym w:font="Symbol" w:char="F0AF"/>
                        </w:r>
                        <w:r w:rsidRPr="0082538B">
                          <w:rPr>
                            <w:sz w:val="22"/>
                            <w:szCs w:val="22"/>
                            <w:lang w:val="fr-FR"/>
                          </w:rPr>
                          <w:t xml:space="preserve"> </w:t>
                        </w:r>
                        <w:r w:rsidRPr="007641CC">
                          <w:rPr>
                            <w:rStyle w:val="apple-converted-space"/>
                            <w:lang w:val="fr-FR"/>
                          </w:rPr>
                          <w:t> </w:t>
                        </w:r>
                      </w:p>
                      <w:p w14:paraId="77D1DF36" w14:textId="77777777" w:rsidR="009937C9" w:rsidRPr="00FA4487" w:rsidRDefault="009937C9" w:rsidP="001F0B92">
                        <w:pPr>
                          <w:rPr>
                            <w:sz w:val="22"/>
                            <w:szCs w:val="22"/>
                            <w:lang w:val="fr-FR"/>
                          </w:rPr>
                        </w:pPr>
                        <w:r w:rsidRPr="00077324">
                          <w:rPr>
                            <w:sz w:val="22"/>
                            <w:szCs w:val="22"/>
                          </w:rPr>
                          <w:sym w:font="Symbol" w:char="F0AD"/>
                        </w:r>
                      </w:p>
                      <w:p w14:paraId="496D19FF" w14:textId="77777777" w:rsidR="009937C9" w:rsidRPr="00FA4487" w:rsidRDefault="009937C9" w:rsidP="001F0B92">
                        <w:pPr>
                          <w:rPr>
                            <w:lang w:val="fr-FR"/>
                          </w:rPr>
                        </w:pPr>
                      </w:p>
                      <w:p w14:paraId="798B1D61" w14:textId="77777777" w:rsidR="009937C9" w:rsidRPr="00FA4487" w:rsidRDefault="009937C9" w:rsidP="001F0B92">
                        <w:pPr>
                          <w:rPr>
                            <w:sz w:val="22"/>
                            <w:szCs w:val="22"/>
                            <w:lang w:val="fr-FR"/>
                          </w:rPr>
                        </w:pPr>
                        <w:r w:rsidRPr="00FA4487">
                          <w:rPr>
                            <w:sz w:val="22"/>
                            <w:szCs w:val="22"/>
                            <w:lang w:val="fr-FR"/>
                          </w:rPr>
                          <w:t xml:space="preserve">Transaction 1 [1] </w:t>
                        </w:r>
                        <w:r w:rsidRPr="00077324">
                          <w:rPr>
                            <w:sz w:val="22"/>
                            <w:szCs w:val="22"/>
                          </w:rPr>
                          <w:sym w:font="Symbol" w:char="F0AD"/>
                        </w:r>
                      </w:p>
                    </w:txbxContent>
                  </v:textbox>
                </v:rect>
                <v:rect id="Rectangle 60" o:spid="_x0000_s1042" style="position:absolute;left:4963;top:10218;width:3433;height: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" filled="f" stroked="f" strokeweight="0">
                  <v:textbox inset="0,0,0,0">
                    <w:txbxContent>
                      <w:p w14:paraId="51115F9F" w14:textId="77777777" w:rsidR="009937C9" w:rsidRPr="0082538B" w:rsidRDefault="009937C9" w:rsidP="001F0B92">
                        <w:pPr>
                          <w:rPr>
                            <w:sz w:val="22"/>
                            <w:szCs w:val="22"/>
                            <w:lang w:val="fr-FR"/>
                          </w:rPr>
                        </w:pPr>
                        <w:r w:rsidRPr="00077324">
                          <w:rPr>
                            <w:sz w:val="22"/>
                            <w:szCs w:val="22"/>
                          </w:rPr>
                          <w:sym w:font="Symbol" w:char="F0AD"/>
                        </w:r>
                        <w:r w:rsidRPr="0082538B">
                          <w:rPr>
                            <w:sz w:val="22"/>
                            <w:szCs w:val="22"/>
                            <w:lang w:val="fr-FR"/>
                          </w:rPr>
                          <w:t xml:space="preserve"> </w:t>
                        </w:r>
                        <w:r>
                          <w:rPr>
                            <w:sz w:val="22"/>
                            <w:szCs w:val="22"/>
                            <w:lang w:val="fr-FR"/>
                          </w:rPr>
                          <w:t>Device-Patient Association Query Response / Subscription</w:t>
                        </w:r>
                      </w:p>
                      <w:p w14:paraId="228E30D4" w14:textId="77777777" w:rsidR="009937C9" w:rsidRPr="0082538B" w:rsidRDefault="009937C9" w:rsidP="001F0B92">
                        <w:pPr>
                          <w:rPr>
                            <w:lang w:val="fr-FR"/>
                          </w:rPr>
                        </w:pPr>
                      </w:p>
                      <w:p w14:paraId="43F3F53B" w14:textId="77777777" w:rsidR="009937C9" w:rsidRPr="0082538B" w:rsidRDefault="009937C9" w:rsidP="001F0B92">
                        <w:pPr>
                          <w:rPr>
                            <w:sz w:val="22"/>
                            <w:szCs w:val="22"/>
                            <w:lang w:val="fr-FR"/>
                          </w:rPr>
                        </w:pPr>
                        <w:r w:rsidRPr="00077324">
                          <w:rPr>
                            <w:sz w:val="22"/>
                            <w:szCs w:val="22"/>
                          </w:rPr>
                          <w:sym w:font="Symbol" w:char="F0AD"/>
                        </w:r>
                        <w:r w:rsidRPr="0082538B">
                          <w:rPr>
                            <w:sz w:val="22"/>
                            <w:szCs w:val="22"/>
                            <w:lang w:val="fr-FR"/>
                          </w:rPr>
                          <w:t xml:space="preserve"> Transaction 2 [2]</w:t>
                        </w:r>
                      </w:p>
                    </w:txbxContent>
                  </v:textbox>
                </v:rect>
                <w10:anchorlock/>
              </v:group>
            </w:pict>
          </mc:Fallback>
        </mc:AlternateContent>
      </w:r>
      <w:r w:rsidR="00D0332A">
        <w:rPr>
          <w:rStyle w:val="CommentReference"/>
          <w:rFonts w:ascii="Times New Roman" w:hAnsi="Times New Roman"/>
          <w:b w:val="0"/>
        </w:rPr>
        <w:commentReference w:id="54"/>
      </w:r>
      <w:r w:rsidR="00A31B23">
        <w:rPr>
          <w:rStyle w:val="CommentReference"/>
          <w:rFonts w:ascii="Times New Roman" w:hAnsi="Times New Roman"/>
          <w:b w:val="0"/>
        </w:rPr>
        <w:commentReference w:id="55"/>
      </w:r>
    </w:p>
    <w:p w14:paraId="1F172DC3" w14:textId="77777777" w:rsidR="00FF69C3" w:rsidRPr="003651D9" w:rsidRDefault="00FF69C3" w:rsidP="00FF69C3">
      <w:pPr>
        <w:pStyle w:val="FigureTitle"/>
      </w:pPr>
      <w:r w:rsidRPr="003651D9">
        <w:t>Figure X.1-1:  Actor Diagram</w:t>
      </w:r>
    </w:p>
    <w:p w14:paraId="57435101" w14:textId="77777777" w:rsidR="00FF69C3" w:rsidRPr="003651D9" w:rsidRDefault="00FF69C3" w:rsidP="00FF69C3">
      <w:pPr>
        <w:pStyle w:val="BodyText"/>
      </w:pPr>
    </w:p>
    <w:p w14:paraId="4C8771EC" w14:textId="77777777" w:rsidR="00FF69C3" w:rsidRPr="003651D9" w:rsidRDefault="00FF69C3" w:rsidP="00FF69C3">
      <w:pPr>
        <w:pStyle w:val="BodyText"/>
      </w:pPr>
      <w:r>
        <w:t>Table 7</w:t>
      </w:r>
      <w:r w:rsidRPr="003651D9">
        <w:t xml:space="preserve">.1-1 lists the transactions for each actor directly involved in the  Profile. To claim compliance with this Profile, an actor shall support all required transactions (labeled “R”) and may support the optional transactions (labeled “O”). </w:t>
      </w:r>
    </w:p>
    <w:p w14:paraId="032A4D6B" w14:textId="77777777" w:rsidR="00FF69C3" w:rsidRPr="003651D9" w:rsidRDefault="00FF69C3" w:rsidP="00FF69C3">
      <w:pPr>
        <w:pStyle w:val="BodyText"/>
      </w:pPr>
    </w:p>
    <w:p w14:paraId="08E8BDD1" w14:textId="77777777" w:rsidR="00FF69C3" w:rsidRPr="003651D9" w:rsidRDefault="00FF69C3" w:rsidP="00FF69C3">
      <w:pPr>
        <w:pStyle w:val="TableTitle"/>
      </w:pPr>
      <w:r w:rsidRPr="003651D9">
        <w:t xml:space="preserve">Table </w:t>
      </w:r>
      <w:r>
        <w:t>7</w:t>
      </w:r>
      <w:r w:rsidRPr="003651D9">
        <w:t xml:space="preserve">.1-1:  Profile - Actors and </w:t>
      </w:r>
      <w:commentRangeStart w:id="56"/>
      <w:r w:rsidRPr="003651D9">
        <w:t>Transactions</w:t>
      </w:r>
      <w:commentRangeEnd w:id="56"/>
      <w:r>
        <w:rPr>
          <w:rStyle w:val="CommentReference"/>
          <w:rFonts w:ascii="Times New Roman" w:hAnsi="Times New Roman"/>
          <w:b w:val="0"/>
        </w:rPr>
        <w:commentReference w:id="56"/>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FF69C3" w:rsidRPr="003651D9" w14:paraId="4D5AF96B" w14:textId="77777777" w:rsidTr="00EB40EB">
        <w:trPr>
          <w:cantSplit/>
          <w:trHeight w:val="323"/>
          <w:tblHeader/>
          <w:jc w:val="center"/>
        </w:trPr>
        <w:tc>
          <w:tcPr>
            <w:tcW w:w="1449" w:type="dxa"/>
            <w:shd w:val="pct15" w:color="auto" w:fill="FFFFFF"/>
          </w:tcPr>
          <w:p w14:paraId="63C6BA64" w14:textId="77777777" w:rsidR="00FF69C3" w:rsidRPr="003651D9" w:rsidRDefault="00FF69C3" w:rsidP="00EB40EB">
            <w:pPr>
              <w:pStyle w:val="TableEntryHeader"/>
            </w:pPr>
            <w:r w:rsidRPr="003651D9">
              <w:t>Actors</w:t>
            </w:r>
          </w:p>
        </w:tc>
        <w:tc>
          <w:tcPr>
            <w:tcW w:w="2520" w:type="dxa"/>
            <w:shd w:val="pct15" w:color="auto" w:fill="FFFFFF"/>
          </w:tcPr>
          <w:p w14:paraId="59E97964" w14:textId="77777777" w:rsidR="00FF69C3" w:rsidRPr="003651D9" w:rsidRDefault="00FF69C3" w:rsidP="00EB40EB">
            <w:pPr>
              <w:pStyle w:val="TableEntryHeader"/>
            </w:pPr>
            <w:r w:rsidRPr="003651D9">
              <w:t xml:space="preserve">Transactions </w:t>
            </w:r>
          </w:p>
        </w:tc>
        <w:tc>
          <w:tcPr>
            <w:tcW w:w="1710" w:type="dxa"/>
            <w:shd w:val="pct15" w:color="auto" w:fill="FFFFFF"/>
          </w:tcPr>
          <w:p w14:paraId="6CE2D189" w14:textId="77777777" w:rsidR="00FF69C3" w:rsidRPr="003651D9" w:rsidRDefault="00FF69C3" w:rsidP="00EB40EB">
            <w:pPr>
              <w:pStyle w:val="TableEntryHeader"/>
            </w:pPr>
            <w:r w:rsidRPr="003651D9">
              <w:t>Optionality</w:t>
            </w:r>
          </w:p>
        </w:tc>
        <w:tc>
          <w:tcPr>
            <w:tcW w:w="2799" w:type="dxa"/>
            <w:shd w:val="pct15" w:color="auto" w:fill="FFFFFF"/>
          </w:tcPr>
          <w:p w14:paraId="548D574D" w14:textId="77777777" w:rsidR="00FF69C3" w:rsidRPr="003651D9" w:rsidRDefault="00FF69C3" w:rsidP="00EB40EB">
            <w:pPr>
              <w:pStyle w:val="TableEntryHeader"/>
              <w:rPr>
                <w:rFonts w:ascii="Times New Roman" w:hAnsi="Times New Roman"/>
                <w:b w:val="0"/>
                <w:i/>
              </w:rPr>
            </w:pPr>
            <w:r w:rsidRPr="003651D9">
              <w:t>Reference</w:t>
            </w:r>
          </w:p>
        </w:tc>
      </w:tr>
      <w:tr w:rsidR="00FF69C3" w:rsidRPr="003651D9" w14:paraId="7257CA4D" w14:textId="77777777" w:rsidTr="00EB40EB">
        <w:trPr>
          <w:cantSplit/>
          <w:jc w:val="center"/>
        </w:trPr>
        <w:tc>
          <w:tcPr>
            <w:tcW w:w="1449" w:type="dxa"/>
            <w:vMerge w:val="restart"/>
          </w:tcPr>
          <w:p w14:paraId="361F4C8C" w14:textId="77777777" w:rsidR="00FF69C3" w:rsidRPr="00B03D8D" w:rsidRDefault="00FF69C3" w:rsidP="00EB40EB">
            <w:pPr>
              <w:spacing w:after="120"/>
              <w:rPr>
                <w:sz w:val="18"/>
                <w:szCs w:val="18"/>
              </w:rPr>
            </w:pPr>
            <w:r w:rsidRPr="00B03D8D">
              <w:rPr>
                <w:sz w:val="18"/>
                <w:szCs w:val="18"/>
              </w:rPr>
              <w:t>Device-Patient Association Reporter</w:t>
            </w:r>
          </w:p>
        </w:tc>
        <w:tc>
          <w:tcPr>
            <w:tcW w:w="2520" w:type="dxa"/>
          </w:tcPr>
          <w:p w14:paraId="69C8660E" w14:textId="77777777" w:rsidR="00FF69C3" w:rsidRPr="003651D9" w:rsidRDefault="00FF69C3" w:rsidP="00EB40EB">
            <w:pPr>
              <w:pStyle w:val="TableEntry"/>
            </w:pPr>
            <w:r>
              <w:t>Report Device-Patient Association</w:t>
            </w:r>
          </w:p>
        </w:tc>
        <w:tc>
          <w:tcPr>
            <w:tcW w:w="1710" w:type="dxa"/>
          </w:tcPr>
          <w:p w14:paraId="48002710" w14:textId="77777777" w:rsidR="00FF69C3" w:rsidRPr="003651D9" w:rsidRDefault="00FF69C3" w:rsidP="00EB40EB">
            <w:pPr>
              <w:pStyle w:val="TableEntry"/>
            </w:pPr>
            <w:r w:rsidRPr="003651D9">
              <w:t>R</w:t>
            </w:r>
          </w:p>
        </w:tc>
        <w:tc>
          <w:tcPr>
            <w:tcW w:w="2799" w:type="dxa"/>
          </w:tcPr>
          <w:p w14:paraId="48E773F1" w14:textId="77777777" w:rsidR="00FF69C3" w:rsidRPr="003651D9" w:rsidRDefault="00FF69C3" w:rsidP="00EB40EB">
            <w:pPr>
              <w:pStyle w:val="TableEntry"/>
            </w:pPr>
            <w:r w:rsidRPr="003651D9">
              <w:t>&lt;Domain Acronym&gt; TF-2: 3.Y1</w:t>
            </w:r>
          </w:p>
        </w:tc>
      </w:tr>
      <w:tr w:rsidR="00FF69C3" w:rsidRPr="003651D9" w14:paraId="6F3085E8" w14:textId="77777777" w:rsidTr="00EB40EB">
        <w:trPr>
          <w:cantSplit/>
          <w:jc w:val="center"/>
        </w:trPr>
        <w:tc>
          <w:tcPr>
            <w:tcW w:w="1449" w:type="dxa"/>
            <w:vMerge/>
          </w:tcPr>
          <w:p w14:paraId="2CF8DF70" w14:textId="77777777" w:rsidR="00FF69C3" w:rsidRPr="003651D9" w:rsidRDefault="00FF69C3" w:rsidP="00EB40EB">
            <w:pPr>
              <w:pStyle w:val="TableEntry"/>
            </w:pPr>
          </w:p>
        </w:tc>
        <w:tc>
          <w:tcPr>
            <w:tcW w:w="2520" w:type="dxa"/>
          </w:tcPr>
          <w:p w14:paraId="62A0A214" w14:textId="77777777" w:rsidR="00FF69C3" w:rsidRPr="003651D9" w:rsidRDefault="00FF69C3" w:rsidP="00EB40EB">
            <w:pPr>
              <w:pStyle w:val="TableEntry"/>
            </w:pPr>
            <w:r>
              <w:t>Report Device-Patient Disassociation</w:t>
            </w:r>
          </w:p>
        </w:tc>
        <w:tc>
          <w:tcPr>
            <w:tcW w:w="1710" w:type="dxa"/>
          </w:tcPr>
          <w:p w14:paraId="4776C3AA" w14:textId="77777777" w:rsidR="00FF69C3" w:rsidRPr="003651D9" w:rsidRDefault="00FF69C3" w:rsidP="00EB40EB">
            <w:pPr>
              <w:pStyle w:val="TableEntry"/>
            </w:pPr>
            <w:r w:rsidRPr="003651D9">
              <w:t>R</w:t>
            </w:r>
          </w:p>
        </w:tc>
        <w:tc>
          <w:tcPr>
            <w:tcW w:w="2799" w:type="dxa"/>
          </w:tcPr>
          <w:p w14:paraId="323D27E7" w14:textId="77777777" w:rsidR="00FF69C3" w:rsidRPr="003651D9" w:rsidRDefault="00FF69C3" w:rsidP="00EB40EB">
            <w:pPr>
              <w:pStyle w:val="TableEntry"/>
            </w:pPr>
            <w:r w:rsidRPr="003651D9">
              <w:t>&lt;Domain Acronym&gt; TF-2: 3.Y2</w:t>
            </w:r>
          </w:p>
        </w:tc>
      </w:tr>
      <w:tr w:rsidR="00FF69C3" w:rsidRPr="003651D9" w14:paraId="0846CBD5" w14:textId="77777777" w:rsidTr="00EB40EB">
        <w:trPr>
          <w:cantSplit/>
          <w:jc w:val="center"/>
        </w:trPr>
        <w:tc>
          <w:tcPr>
            <w:tcW w:w="1449" w:type="dxa"/>
            <w:vMerge w:val="restart"/>
          </w:tcPr>
          <w:p w14:paraId="338E0FF1" w14:textId="77777777" w:rsidR="00FF69C3" w:rsidRPr="00B03D8D" w:rsidRDefault="00FF69C3" w:rsidP="00EB40EB">
            <w:pPr>
              <w:keepNext/>
              <w:keepLines/>
              <w:rPr>
                <w:color w:val="1A1A1A"/>
                <w:sz w:val="18"/>
                <w:szCs w:val="18"/>
              </w:rPr>
            </w:pPr>
            <w:r w:rsidRPr="00B03D8D">
              <w:rPr>
                <w:color w:val="1A1A1A"/>
                <w:sz w:val="18"/>
                <w:szCs w:val="18"/>
              </w:rPr>
              <w:t>Device-Patient Association Manager</w:t>
            </w:r>
          </w:p>
        </w:tc>
        <w:tc>
          <w:tcPr>
            <w:tcW w:w="2520" w:type="dxa"/>
          </w:tcPr>
          <w:p w14:paraId="6C06515D" w14:textId="77777777" w:rsidR="00FF69C3" w:rsidRPr="00D23973" w:rsidRDefault="00FF69C3" w:rsidP="00F76F58">
            <w:pPr>
              <w:pStyle w:val="TableEntry"/>
              <w:rPr>
                <w:lang w:val="fr-FR"/>
              </w:rPr>
            </w:pPr>
            <w:r w:rsidRPr="00D23973">
              <w:rPr>
                <w:lang w:val="fr-FR"/>
              </w:rPr>
              <w:t>Report Current Device-Patient Association Status</w:t>
            </w:r>
          </w:p>
        </w:tc>
        <w:tc>
          <w:tcPr>
            <w:tcW w:w="1710" w:type="dxa"/>
          </w:tcPr>
          <w:p w14:paraId="496C3B32" w14:textId="77777777" w:rsidR="00FF69C3" w:rsidRPr="003651D9" w:rsidRDefault="00FF69C3" w:rsidP="00EB40EB">
            <w:pPr>
              <w:pStyle w:val="TableEntry"/>
              <w:keepNext/>
              <w:keepLines/>
            </w:pPr>
            <w:r w:rsidRPr="003651D9">
              <w:t>R</w:t>
            </w:r>
          </w:p>
        </w:tc>
        <w:tc>
          <w:tcPr>
            <w:tcW w:w="2799" w:type="dxa"/>
          </w:tcPr>
          <w:p w14:paraId="5827C1E8" w14:textId="77777777" w:rsidR="00FF69C3" w:rsidRPr="003651D9" w:rsidRDefault="00FF69C3" w:rsidP="00EB40EB">
            <w:pPr>
              <w:pStyle w:val="TableEntry"/>
              <w:keepNext/>
              <w:keepLines/>
            </w:pPr>
            <w:r w:rsidRPr="003651D9">
              <w:t>&lt;Domain Acronym&gt; TF-2: 3.Y1</w:t>
            </w:r>
          </w:p>
        </w:tc>
      </w:tr>
      <w:tr w:rsidR="00FF69C3" w:rsidRPr="003651D9" w14:paraId="17683CD8" w14:textId="77777777" w:rsidTr="00EB40EB">
        <w:trPr>
          <w:cantSplit/>
          <w:jc w:val="center"/>
        </w:trPr>
        <w:tc>
          <w:tcPr>
            <w:tcW w:w="1449" w:type="dxa"/>
            <w:vMerge/>
          </w:tcPr>
          <w:p w14:paraId="1F066919" w14:textId="77777777" w:rsidR="00FF69C3" w:rsidRPr="003651D9" w:rsidRDefault="00FF69C3" w:rsidP="00EB40EB">
            <w:pPr>
              <w:pStyle w:val="TableEntry"/>
            </w:pPr>
          </w:p>
        </w:tc>
        <w:tc>
          <w:tcPr>
            <w:tcW w:w="2520" w:type="dxa"/>
          </w:tcPr>
          <w:p w14:paraId="53FA98D5" w14:textId="77777777" w:rsidR="00FF69C3" w:rsidRPr="003651D9" w:rsidRDefault="00FF69C3" w:rsidP="00EB40EB">
            <w:pPr>
              <w:pStyle w:val="TableEntry"/>
            </w:pPr>
            <w:r>
              <w:t>Publish Device-Patient Association Event</w:t>
            </w:r>
          </w:p>
        </w:tc>
        <w:tc>
          <w:tcPr>
            <w:tcW w:w="1710" w:type="dxa"/>
          </w:tcPr>
          <w:p w14:paraId="4FC5F86C" w14:textId="77777777" w:rsidR="00FF69C3" w:rsidRPr="003651D9" w:rsidRDefault="00FF69C3" w:rsidP="00EB40EB">
            <w:pPr>
              <w:pStyle w:val="TableEntry"/>
            </w:pPr>
            <w:r w:rsidRPr="003651D9">
              <w:t>R</w:t>
            </w:r>
          </w:p>
        </w:tc>
        <w:tc>
          <w:tcPr>
            <w:tcW w:w="2799" w:type="dxa"/>
          </w:tcPr>
          <w:p w14:paraId="78D8274A" w14:textId="77777777" w:rsidR="00FF69C3" w:rsidRPr="003651D9" w:rsidRDefault="00FF69C3" w:rsidP="00EB40EB">
            <w:pPr>
              <w:pStyle w:val="TableEntry"/>
            </w:pPr>
            <w:r w:rsidRPr="003651D9">
              <w:t>&lt;Domain Acronym&gt; TF-2: 3.Y2</w:t>
            </w:r>
          </w:p>
        </w:tc>
      </w:tr>
      <w:tr w:rsidR="00FF69C3" w:rsidRPr="003651D9" w14:paraId="28DB147D" w14:textId="77777777" w:rsidTr="00EB40EB">
        <w:trPr>
          <w:cantSplit/>
          <w:jc w:val="center"/>
        </w:trPr>
        <w:tc>
          <w:tcPr>
            <w:tcW w:w="1449" w:type="dxa"/>
            <w:vMerge w:val="restart"/>
          </w:tcPr>
          <w:p w14:paraId="14F2E0CB" w14:textId="77777777" w:rsidR="00FF69C3" w:rsidRPr="00793721" w:rsidRDefault="00FF69C3" w:rsidP="00EB40EB">
            <w:pPr>
              <w:rPr>
                <w:rFonts w:ascii="Helvetica" w:hAnsi="Helvetica"/>
                <w:color w:val="1A1A1A"/>
                <w:sz w:val="18"/>
                <w:szCs w:val="18"/>
              </w:rPr>
            </w:pPr>
            <w:r w:rsidRPr="00793721">
              <w:rPr>
                <w:rFonts w:ascii="Helvetica" w:hAnsi="Helvetica"/>
                <w:color w:val="1A1A1A"/>
                <w:sz w:val="18"/>
                <w:szCs w:val="18"/>
              </w:rPr>
              <w:t>Device-Patient Association Consumer</w:t>
            </w:r>
          </w:p>
          <w:p w14:paraId="44A699AC" w14:textId="77777777" w:rsidR="00FF69C3" w:rsidRPr="003651D9" w:rsidRDefault="00FF69C3" w:rsidP="00EB40EB">
            <w:pPr>
              <w:pStyle w:val="TableEntry"/>
            </w:pPr>
          </w:p>
        </w:tc>
        <w:tc>
          <w:tcPr>
            <w:tcW w:w="2520" w:type="dxa"/>
          </w:tcPr>
          <w:p w14:paraId="466231BA" w14:textId="77777777" w:rsidR="00FF69C3" w:rsidRPr="003651D9" w:rsidRDefault="00FF69C3" w:rsidP="00EB40EB">
            <w:pPr>
              <w:pStyle w:val="TableEntry"/>
            </w:pPr>
            <w:r>
              <w:t>Query Device-Patient Associations</w:t>
            </w:r>
          </w:p>
        </w:tc>
        <w:tc>
          <w:tcPr>
            <w:tcW w:w="1710" w:type="dxa"/>
          </w:tcPr>
          <w:p w14:paraId="401A8908" w14:textId="77777777" w:rsidR="00FF69C3" w:rsidRPr="003651D9" w:rsidRDefault="00FF69C3" w:rsidP="00EB40EB">
            <w:pPr>
              <w:pStyle w:val="TableEntry"/>
            </w:pPr>
            <w:r>
              <w:t>O</w:t>
            </w:r>
          </w:p>
        </w:tc>
        <w:tc>
          <w:tcPr>
            <w:tcW w:w="2799" w:type="dxa"/>
          </w:tcPr>
          <w:p w14:paraId="5507D74A" w14:textId="77777777" w:rsidR="00FF69C3" w:rsidRPr="003651D9" w:rsidRDefault="00FF69C3" w:rsidP="00EB40EB">
            <w:pPr>
              <w:pStyle w:val="TableEntry"/>
            </w:pPr>
            <w:r w:rsidRPr="003651D9">
              <w:t>&lt;Domain Acronym&gt; TF-2: 3.Y1</w:t>
            </w:r>
          </w:p>
        </w:tc>
      </w:tr>
      <w:tr w:rsidR="00FF69C3" w:rsidRPr="003651D9" w14:paraId="70C9131B" w14:textId="77777777" w:rsidTr="00EB40EB">
        <w:trPr>
          <w:cantSplit/>
          <w:jc w:val="center"/>
        </w:trPr>
        <w:tc>
          <w:tcPr>
            <w:tcW w:w="1449" w:type="dxa"/>
            <w:vMerge/>
          </w:tcPr>
          <w:p w14:paraId="77ADDABF" w14:textId="77777777" w:rsidR="00FF69C3" w:rsidRPr="003651D9" w:rsidRDefault="00FF69C3" w:rsidP="00EB40EB">
            <w:pPr>
              <w:pStyle w:val="TableEntry"/>
            </w:pPr>
          </w:p>
        </w:tc>
        <w:tc>
          <w:tcPr>
            <w:tcW w:w="2520" w:type="dxa"/>
          </w:tcPr>
          <w:p w14:paraId="63ADBB55" w14:textId="77777777" w:rsidR="00FF69C3" w:rsidRPr="003651D9" w:rsidRDefault="00FF69C3" w:rsidP="00EB40EB">
            <w:pPr>
              <w:pStyle w:val="TableEntry"/>
            </w:pPr>
            <w:r>
              <w:t>Subscribe to Device-Patient Association Events</w:t>
            </w:r>
          </w:p>
        </w:tc>
        <w:tc>
          <w:tcPr>
            <w:tcW w:w="1710" w:type="dxa"/>
          </w:tcPr>
          <w:p w14:paraId="1AF8A617" w14:textId="77777777" w:rsidR="00FF69C3" w:rsidRPr="003651D9" w:rsidRDefault="00FF69C3" w:rsidP="00EB40EB">
            <w:pPr>
              <w:pStyle w:val="TableEntry"/>
            </w:pPr>
            <w:r w:rsidRPr="003651D9">
              <w:t>O</w:t>
            </w:r>
          </w:p>
        </w:tc>
        <w:tc>
          <w:tcPr>
            <w:tcW w:w="2799" w:type="dxa"/>
          </w:tcPr>
          <w:p w14:paraId="50087DA5" w14:textId="77777777" w:rsidR="00FF69C3" w:rsidRPr="003651D9" w:rsidRDefault="00FF69C3" w:rsidP="00EB40EB">
            <w:pPr>
              <w:pStyle w:val="TableEntry"/>
            </w:pPr>
            <w:r w:rsidRPr="003651D9">
              <w:t>&lt;Domain Acronym&gt; TF-2: 3.Y2</w:t>
            </w:r>
          </w:p>
        </w:tc>
      </w:tr>
      <w:tr w:rsidR="00FF69C3" w:rsidRPr="003651D9" w14:paraId="2E51262C" w14:textId="77777777" w:rsidTr="00EB40EB">
        <w:trPr>
          <w:cantSplit/>
          <w:trHeight w:val="332"/>
          <w:jc w:val="center"/>
        </w:trPr>
        <w:tc>
          <w:tcPr>
            <w:tcW w:w="1449" w:type="dxa"/>
            <w:vMerge w:val="restart"/>
            <w:tcBorders>
              <w:left w:val="single" w:sz="4" w:space="0" w:color="auto"/>
              <w:right w:val="single" w:sz="4" w:space="0" w:color="auto"/>
            </w:tcBorders>
          </w:tcPr>
          <w:p w14:paraId="6CEEEFC9" w14:textId="77777777" w:rsidR="00FF69C3" w:rsidRPr="00793721" w:rsidRDefault="00FF69C3" w:rsidP="00EB40EB">
            <w:pPr>
              <w:rPr>
                <w:rFonts w:ascii="Helvetica" w:hAnsi="Helvetica"/>
                <w:color w:val="1A1A1A"/>
                <w:sz w:val="18"/>
                <w:szCs w:val="18"/>
              </w:rPr>
            </w:pPr>
            <w:r w:rsidRPr="00793721">
              <w:rPr>
                <w:rFonts w:ascii="Helvetica" w:hAnsi="Helvetica"/>
                <w:color w:val="1A1A1A"/>
                <w:sz w:val="18"/>
                <w:szCs w:val="18"/>
              </w:rPr>
              <w:t>Device Registrant</w:t>
            </w:r>
            <w:r w:rsidRPr="003651D9">
              <w:t xml:space="preserve"> </w:t>
            </w:r>
          </w:p>
        </w:tc>
        <w:tc>
          <w:tcPr>
            <w:tcW w:w="2520" w:type="dxa"/>
            <w:tcBorders>
              <w:left w:val="nil"/>
            </w:tcBorders>
          </w:tcPr>
          <w:p w14:paraId="2571F153" w14:textId="77777777" w:rsidR="00FF69C3" w:rsidRPr="003651D9" w:rsidRDefault="00FF69C3" w:rsidP="00EB40EB">
            <w:pPr>
              <w:pStyle w:val="TableEntry"/>
            </w:pPr>
            <w:r>
              <w:t>Register Device</w:t>
            </w:r>
          </w:p>
        </w:tc>
        <w:tc>
          <w:tcPr>
            <w:tcW w:w="1710" w:type="dxa"/>
          </w:tcPr>
          <w:p w14:paraId="1F43C802" w14:textId="77777777" w:rsidR="00FF69C3" w:rsidRPr="003651D9" w:rsidRDefault="00FF69C3" w:rsidP="00EB40EB">
            <w:pPr>
              <w:pStyle w:val="TableEntry"/>
            </w:pPr>
            <w:r>
              <w:t>R</w:t>
            </w:r>
          </w:p>
        </w:tc>
        <w:tc>
          <w:tcPr>
            <w:tcW w:w="2799" w:type="dxa"/>
          </w:tcPr>
          <w:p w14:paraId="065CB9D0" w14:textId="77777777" w:rsidR="00FF69C3" w:rsidRPr="003651D9" w:rsidRDefault="00FF69C3" w:rsidP="00EB40EB">
            <w:pPr>
              <w:pStyle w:val="TableEntry"/>
            </w:pPr>
          </w:p>
        </w:tc>
      </w:tr>
      <w:tr w:rsidR="00FF69C3" w:rsidRPr="003651D9" w14:paraId="50E36362" w14:textId="77777777" w:rsidTr="00EB40EB">
        <w:trPr>
          <w:cantSplit/>
          <w:jc w:val="center"/>
        </w:trPr>
        <w:tc>
          <w:tcPr>
            <w:tcW w:w="1449" w:type="dxa"/>
            <w:vMerge/>
            <w:tcBorders>
              <w:left w:val="single" w:sz="4" w:space="0" w:color="auto"/>
              <w:right w:val="single" w:sz="4" w:space="0" w:color="auto"/>
            </w:tcBorders>
          </w:tcPr>
          <w:p w14:paraId="7A323601" w14:textId="77777777" w:rsidR="00FF69C3" w:rsidRPr="003651D9" w:rsidRDefault="00FF69C3" w:rsidP="00EB40EB">
            <w:pPr>
              <w:pStyle w:val="TableEntry"/>
            </w:pPr>
          </w:p>
        </w:tc>
        <w:tc>
          <w:tcPr>
            <w:tcW w:w="2520" w:type="dxa"/>
            <w:tcBorders>
              <w:left w:val="nil"/>
            </w:tcBorders>
          </w:tcPr>
          <w:p w14:paraId="734EC443" w14:textId="77777777" w:rsidR="00FF69C3" w:rsidRPr="003651D9" w:rsidRDefault="00FF69C3" w:rsidP="00EB40EB">
            <w:pPr>
              <w:pStyle w:val="TableEntry"/>
            </w:pPr>
            <w:r>
              <w:t>Report Registered Device Details</w:t>
            </w:r>
          </w:p>
        </w:tc>
        <w:tc>
          <w:tcPr>
            <w:tcW w:w="1710" w:type="dxa"/>
          </w:tcPr>
          <w:p w14:paraId="2FCC40F1" w14:textId="77777777" w:rsidR="00FF69C3" w:rsidRPr="003651D9" w:rsidRDefault="00FF69C3" w:rsidP="00EB40EB">
            <w:pPr>
              <w:pStyle w:val="TableEntry"/>
            </w:pPr>
            <w:r>
              <w:t>R</w:t>
            </w:r>
          </w:p>
        </w:tc>
        <w:tc>
          <w:tcPr>
            <w:tcW w:w="2799" w:type="dxa"/>
          </w:tcPr>
          <w:p w14:paraId="49E4281B" w14:textId="77777777" w:rsidR="00FF69C3" w:rsidRPr="003651D9" w:rsidRDefault="00FF69C3" w:rsidP="00EB40EB">
            <w:pPr>
              <w:pStyle w:val="TableEntry"/>
            </w:pPr>
          </w:p>
        </w:tc>
      </w:tr>
      <w:bookmarkEnd w:id="39"/>
      <w:bookmarkEnd w:id="40"/>
      <w:bookmarkEnd w:id="41"/>
      <w:bookmarkEnd w:id="42"/>
      <w:bookmarkEnd w:id="43"/>
      <w:bookmarkEnd w:id="44"/>
      <w:bookmarkEnd w:id="45"/>
      <w:bookmarkEnd w:id="46"/>
    </w:tbl>
    <w:p w14:paraId="3E687CB2" w14:textId="77777777" w:rsidR="00FF69C3" w:rsidRPr="003651D9" w:rsidRDefault="00FF69C3" w:rsidP="00FF69C3">
      <w:pPr>
        <w:pStyle w:val="BodyText"/>
        <w:rPr>
          <w:i/>
          <w:iCs/>
        </w:rPr>
      </w:pPr>
    </w:p>
    <w:p w14:paraId="49848730" w14:textId="77777777" w:rsidR="00FF69C3" w:rsidRPr="003651D9" w:rsidRDefault="00FF69C3" w:rsidP="00FF69C3">
      <w:pPr>
        <w:pStyle w:val="BodyText"/>
      </w:pPr>
    </w:p>
    <w:p w14:paraId="7C43240F" w14:textId="230E18FB" w:rsidR="00FF69C3" w:rsidRPr="003651D9" w:rsidRDefault="00FF69C3" w:rsidP="00DA7581">
      <w:pPr>
        <w:pStyle w:val="Heading3"/>
      </w:pPr>
      <w:bookmarkStart w:id="57" w:name="_Toc519507481"/>
      <w:r w:rsidRPr="00DA7581">
        <w:t>Actor</w:t>
      </w:r>
      <w:r w:rsidRPr="003651D9">
        <w:t xml:space="preserve"> Descriptions and Actor Profile Requirements</w:t>
      </w:r>
      <w:bookmarkEnd w:id="57"/>
    </w:p>
    <w:p w14:paraId="36CB5BAB" w14:textId="77777777" w:rsidR="00FF69C3" w:rsidRPr="003651D9" w:rsidRDefault="00FF69C3" w:rsidP="00FF69C3">
      <w:pPr>
        <w:pStyle w:val="BodyText"/>
      </w:pPr>
      <w:r>
        <w:t>R</w:t>
      </w:r>
      <w:r w:rsidRPr="003651D9">
        <w:t>equirements are documented in Transactions (Volume 2) and Content Modules (Volume 3). This section documents any additional requirements on profile’s actors.</w:t>
      </w:r>
    </w:p>
    <w:p w14:paraId="328891A7" w14:textId="77777777" w:rsidR="00FF69C3" w:rsidRPr="003651D9" w:rsidRDefault="00FF69C3" w:rsidP="00FF69C3">
      <w:pPr>
        <w:pStyle w:val="AuthorInstructions"/>
      </w:pPr>
    </w:p>
    <w:p w14:paraId="3C48880A" w14:textId="35156535" w:rsidR="00FF69C3" w:rsidRPr="002A3AAB" w:rsidRDefault="00FF69C3" w:rsidP="002A3AAB">
      <w:pPr>
        <w:pStyle w:val="Heading4"/>
      </w:pPr>
      <w:bookmarkStart w:id="58" w:name="_Hlk513191338"/>
      <w:bookmarkStart w:id="59" w:name="_Toc519507482"/>
      <w:r w:rsidRPr="002A3AAB">
        <w:t>Device-Patient Association Reporter</w:t>
      </w:r>
      <w:bookmarkEnd w:id="59"/>
    </w:p>
    <w:p w14:paraId="1B7C034E" w14:textId="04E28EBC" w:rsidR="00C95BCC" w:rsidRPr="005071CA" w:rsidRDefault="00C95BCC" w:rsidP="00C95BCC">
      <w:pPr>
        <w:pStyle w:val="BodyText"/>
        <w:rPr>
          <w:lang w:bidi="ar-SA"/>
        </w:rPr>
      </w:pPr>
      <w:r>
        <w:rPr>
          <w:lang w:bidi="ar-SA"/>
        </w:rPr>
        <w:t>The Device-Patient Association Reporter actor represents a system or person that is asserts that a given device is attached or removed from a specific patient. For each such event, the unique Patient ID, Device ID, and timestamp must minimally be reported.</w:t>
      </w:r>
    </w:p>
    <w:p w14:paraId="4597AF57" w14:textId="43719B65" w:rsidR="007E310F" w:rsidRPr="003651D9" w:rsidRDefault="007E310F" w:rsidP="0066543B">
      <w:pPr>
        <w:pStyle w:val="BodyText"/>
      </w:pPr>
    </w:p>
    <w:p w14:paraId="672E6FEC" w14:textId="6D50BB4E" w:rsidR="00FF69C3" w:rsidRPr="002A3AAB" w:rsidRDefault="00FF69C3" w:rsidP="002A3AAB">
      <w:pPr>
        <w:pStyle w:val="Heading4"/>
      </w:pPr>
      <w:bookmarkStart w:id="60" w:name="_Toc519507483"/>
      <w:bookmarkEnd w:id="58"/>
      <w:r w:rsidRPr="002A3AAB">
        <w:t>Device-Patient Association Consumer</w:t>
      </w:r>
      <w:bookmarkEnd w:id="60"/>
    </w:p>
    <w:p w14:paraId="5DB225CF" w14:textId="5D96C375" w:rsidR="002E6E4A" w:rsidRPr="00B46812" w:rsidRDefault="000C1399" w:rsidP="0066543B">
      <w:pPr>
        <w:pStyle w:val="BodyText"/>
      </w:pPr>
      <w:r>
        <w:rPr>
          <w:lang w:bidi="ar-SA"/>
        </w:rPr>
        <w:t xml:space="preserve">The Device-Patient Association Consumer actor represents a system or person that is interested in knowing what devices are or were connected to which patients. A common example is a critical care system that charts </w:t>
      </w:r>
      <w:r w:rsidR="00C95BCC">
        <w:rPr>
          <w:lang w:bidi="ar-SA"/>
        </w:rPr>
        <w:t xml:space="preserve">device measurements to a patient. </w:t>
      </w:r>
    </w:p>
    <w:p w14:paraId="646940EB" w14:textId="3D7B7E39" w:rsidR="007E310F" w:rsidRPr="002A3AAB" w:rsidRDefault="00C46833" w:rsidP="002A3AAB">
      <w:pPr>
        <w:pStyle w:val="Heading4"/>
      </w:pPr>
      <w:bookmarkStart w:id="61" w:name="_Toc519507484"/>
      <w:r w:rsidRPr="002A3AAB">
        <w:t>Device Registrant</w:t>
      </w:r>
      <w:bookmarkEnd w:id="61"/>
    </w:p>
    <w:p w14:paraId="2ADCDBA4" w14:textId="77777777" w:rsidR="002E6E4A" w:rsidRDefault="00FA194F" w:rsidP="0066543B">
      <w:pPr>
        <w:pStyle w:val="BodyText"/>
      </w:pPr>
      <w:r>
        <w:rPr>
          <w:lang w:bidi="ar-SA"/>
        </w:rPr>
        <w:t>The Device Registrant actor represents a system or person that maintains the list of medical devices that can be connected to a patient. The list entry for each device</w:t>
      </w:r>
      <w:r w:rsidR="006A4FC1">
        <w:rPr>
          <w:lang w:bidi="ar-SA"/>
        </w:rPr>
        <w:t xml:space="preserve"> typically includes the device type, location (may not apply if mobile), </w:t>
      </w:r>
      <w:r w:rsidR="002E6E4A">
        <w:rPr>
          <w:lang w:bidi="ar-SA"/>
        </w:rPr>
        <w:t xml:space="preserve">and </w:t>
      </w:r>
      <w:r w:rsidR="006A4FC1">
        <w:rPr>
          <w:lang w:bidi="ar-SA"/>
        </w:rPr>
        <w:t>unique ide</w:t>
      </w:r>
      <w:r w:rsidR="002E6E4A">
        <w:rPr>
          <w:lang w:bidi="ar-SA"/>
        </w:rPr>
        <w:t xml:space="preserve">ntity. </w:t>
      </w:r>
    </w:p>
    <w:p w14:paraId="1DA1A193" w14:textId="77777777" w:rsidR="002E6E4A" w:rsidRDefault="002E6E4A" w:rsidP="0066543B">
      <w:pPr>
        <w:pStyle w:val="BodyText"/>
      </w:pPr>
    </w:p>
    <w:p w14:paraId="2BE1C785" w14:textId="42BAD6EB" w:rsidR="00FA194F" w:rsidRDefault="002E6E4A" w:rsidP="0066543B">
      <w:pPr>
        <w:pStyle w:val="BodyText"/>
      </w:pPr>
      <w:commentRangeStart w:id="62"/>
      <w:r>
        <w:rPr>
          <w:lang w:bidi="ar-SA"/>
        </w:rPr>
        <w:t>The Device Registrant announces when a device is placed in or taken out of service, is relocated, and other events of its choosing.</w:t>
      </w:r>
      <w:commentRangeEnd w:id="62"/>
      <w:r>
        <w:rPr>
          <w:rStyle w:val="CommentReference"/>
          <w:rFonts w:ascii="Times New Roman" w:eastAsia="Times New Roman" w:hAnsi="Times New Roman" w:cs="Times New Roman"/>
          <w:lang w:bidi="ar-SA"/>
        </w:rPr>
        <w:commentReference w:id="62"/>
      </w:r>
    </w:p>
    <w:p w14:paraId="0B7EC937" w14:textId="77777777" w:rsidR="006A4FC1" w:rsidRDefault="006A4FC1" w:rsidP="0066543B">
      <w:pPr>
        <w:pStyle w:val="BodyText"/>
      </w:pPr>
    </w:p>
    <w:p w14:paraId="40E5A67E" w14:textId="44546517" w:rsidR="00FA194F" w:rsidRDefault="00FA194F" w:rsidP="0066543B">
      <w:pPr>
        <w:pStyle w:val="BodyText"/>
      </w:pPr>
      <w:r>
        <w:rPr>
          <w:lang w:bidi="ar-SA"/>
        </w:rPr>
        <w:t>Where this is a person, it is most likely hospital staff that is interacting directly with the Devi</w:t>
      </w:r>
      <w:r w:rsidR="006A4FC1">
        <w:rPr>
          <w:lang w:bidi="ar-SA"/>
        </w:rPr>
        <w:t>ce-Patient Association Manager through its user interface.</w:t>
      </w:r>
    </w:p>
    <w:p w14:paraId="74B702A9" w14:textId="2BEE0F66" w:rsidR="006A4FC1" w:rsidRDefault="006A4FC1" w:rsidP="0066543B">
      <w:pPr>
        <w:pStyle w:val="BodyText"/>
      </w:pPr>
    </w:p>
    <w:p w14:paraId="66D17539" w14:textId="159C11E2" w:rsidR="006A4FC1" w:rsidRDefault="006A4FC1" w:rsidP="0066543B">
      <w:pPr>
        <w:pStyle w:val="BodyText"/>
      </w:pPr>
      <w:r>
        <w:rPr>
          <w:lang w:bidi="ar-SA"/>
        </w:rPr>
        <w:t>Where it is a system, it may be a comprehensive device inventory system, a “gateway” system, or even the device itself.</w:t>
      </w:r>
      <w:r w:rsidR="002E6E4A">
        <w:rPr>
          <w:lang w:bidi="ar-SA"/>
        </w:rPr>
        <w:t xml:space="preserve"> </w:t>
      </w:r>
    </w:p>
    <w:p w14:paraId="6D4822C3" w14:textId="7CC5174D" w:rsidR="002E6E4A" w:rsidRDefault="00BD5337" w:rsidP="00F76F58">
      <w:pPr>
        <w:pStyle w:val="PartTitle"/>
      </w:pPr>
      <w:r>
        <w:lastRenderedPageBreak/>
        <w:t xml:space="preserve"> </w:t>
      </w:r>
      <w:bookmarkStart w:id="63" w:name="_Toc519507485"/>
      <w:commentRangeStart w:id="64"/>
      <w:r w:rsidR="00C95BCC">
        <w:t>Device-Patient Association Manager</w:t>
      </w:r>
      <w:commentRangeEnd w:id="64"/>
      <w:r>
        <w:rPr>
          <w:rStyle w:val="CommentReference"/>
          <w:rFonts w:ascii="Times New Roman" w:hAnsi="Times New Roman"/>
          <w:b w:val="0"/>
          <w:kern w:val="0"/>
        </w:rPr>
        <w:commentReference w:id="64"/>
      </w:r>
      <w:bookmarkEnd w:id="63"/>
    </w:p>
    <w:p w14:paraId="5961DE7A" w14:textId="77777777" w:rsidR="00BD5337" w:rsidRDefault="00BD5337" w:rsidP="00BD5337">
      <w:pPr>
        <w:pStyle w:val="BodyText"/>
        <w:rPr>
          <w:lang w:bidi="ar-SA"/>
        </w:rPr>
      </w:pPr>
    </w:p>
    <w:p w14:paraId="46B6B4C0" w14:textId="5E83C71D" w:rsidR="00BD5337" w:rsidRPr="005071CA" w:rsidRDefault="00BD5337" w:rsidP="00BD5337">
      <w:pPr>
        <w:pStyle w:val="BodyText"/>
        <w:rPr>
          <w:lang w:bidi="ar-SA"/>
        </w:rPr>
      </w:pPr>
      <w:r>
        <w:rPr>
          <w:lang w:bidi="ar-SA"/>
        </w:rPr>
        <w:t>The Device-Patient Association Manager actor represents a system that knows what devices are or were connected to which patients at any given time</w:t>
      </w:r>
      <w:r w:rsidR="00531DCF">
        <w:rPr>
          <w:lang w:bidi="ar-SA"/>
        </w:rPr>
        <w:t xml:space="preserve">, and </w:t>
      </w:r>
      <w:r w:rsidR="00141080">
        <w:rPr>
          <w:lang w:bidi="ar-SA"/>
        </w:rPr>
        <w:t>can communicate these associations as query responses, event notifications, or both.</w:t>
      </w:r>
    </w:p>
    <w:p w14:paraId="7B88B055" w14:textId="0B074A12" w:rsidR="007E310F" w:rsidRPr="00B46812" w:rsidRDefault="007E310F" w:rsidP="0066543B">
      <w:pPr>
        <w:pStyle w:val="BodyText"/>
      </w:pPr>
    </w:p>
    <w:p w14:paraId="7FA55A55" w14:textId="77777777" w:rsidR="00FF69C3" w:rsidRPr="003651D9" w:rsidRDefault="00FF69C3" w:rsidP="00FF69C3">
      <w:pPr>
        <w:pStyle w:val="Heading2"/>
        <w:numPr>
          <w:ilvl w:val="0"/>
          <w:numId w:val="0"/>
        </w:numPr>
        <w:rPr>
          <w:noProof w:val="0"/>
        </w:rPr>
      </w:pPr>
      <w:bookmarkStart w:id="65" w:name="_Toc519507486"/>
      <w:r>
        <w:rPr>
          <w:noProof w:val="0"/>
        </w:rPr>
        <w:t>7</w:t>
      </w:r>
      <w:r w:rsidRPr="003651D9">
        <w:rPr>
          <w:noProof w:val="0"/>
        </w:rPr>
        <w:t xml:space="preserve">.2  Actor </w:t>
      </w:r>
      <w:commentRangeStart w:id="66"/>
      <w:commentRangeStart w:id="67"/>
      <w:r w:rsidRPr="003651D9">
        <w:rPr>
          <w:noProof w:val="0"/>
        </w:rPr>
        <w:t>Options</w:t>
      </w:r>
      <w:commentRangeEnd w:id="66"/>
      <w:r>
        <w:rPr>
          <w:rStyle w:val="CommentReference"/>
          <w:rFonts w:ascii="Times New Roman" w:hAnsi="Times New Roman"/>
          <w:b w:val="0"/>
          <w:noProof w:val="0"/>
          <w:kern w:val="0"/>
        </w:rPr>
        <w:commentReference w:id="66"/>
      </w:r>
      <w:commentRangeEnd w:id="67"/>
      <w:r w:rsidR="00216B25">
        <w:rPr>
          <w:rStyle w:val="CommentReference"/>
          <w:rFonts w:ascii="Times New Roman" w:hAnsi="Times New Roman"/>
          <w:b w:val="0"/>
          <w:noProof w:val="0"/>
          <w:kern w:val="0"/>
        </w:rPr>
        <w:commentReference w:id="67"/>
      </w:r>
      <w:bookmarkEnd w:id="65"/>
    </w:p>
    <w:p w14:paraId="1B7EDFD7" w14:textId="52F8CC41" w:rsidR="00EB40EB" w:rsidRPr="00EB40EB" w:rsidRDefault="00EB40EB" w:rsidP="00EB40EB">
      <w:pPr>
        <w:rPr>
          <w:rFonts w:ascii="Times New Roman" w:eastAsia="Times New Roman" w:hAnsi="Times New Roman" w:cs="Times New Roman"/>
          <w:szCs w:val="24"/>
        </w:rPr>
      </w:pPr>
      <w:bookmarkStart w:id="68" w:name="OLE_LINK3"/>
      <w:bookmarkStart w:id="69" w:name="OLE_LINK4"/>
      <w:r w:rsidRPr="00EB40EB">
        <w:rPr>
          <w:rFonts w:ascii="Calibri" w:eastAsia="Times New Roman" w:hAnsi="Calibri" w:cs="Calibri"/>
          <w:color w:val="000000"/>
          <w:szCs w:val="24"/>
        </w:rPr>
        <w:t>The Device-Patient Association Consumer has two options available for receiving data from the Device-Patient Association Manager. The first option is to query the Manager for a snapshot of current associations, either by sending a patient identifier and receiving back the associated device(s) or by sending a device identifier and receiving back the associated patient. The second option is to receive an unsolicited continuous stream of association and disassociation events from the Manager as they occur. The Device-Patient Association Manager should support sending data via both methods, and the Device-Patient Association Consumer may support one or both methods.</w:t>
      </w:r>
    </w:p>
    <w:bookmarkEnd w:id="68"/>
    <w:bookmarkEnd w:id="69"/>
    <w:p w14:paraId="37A36B9E" w14:textId="77777777" w:rsidR="00FF69C3" w:rsidRDefault="00FF69C3" w:rsidP="00FF69C3">
      <w:pPr>
        <w:pStyle w:val="Heading3"/>
        <w:numPr>
          <w:ilvl w:val="0"/>
          <w:numId w:val="0"/>
        </w:numPr>
        <w:ind w:left="720" w:hanging="720"/>
        <w:rPr>
          <w:noProof w:val="0"/>
        </w:rPr>
      </w:pPr>
    </w:p>
    <w:p w14:paraId="13644C17" w14:textId="77777777" w:rsidR="00FF69C3" w:rsidRDefault="00FF69C3" w:rsidP="00FF69C3">
      <w:pPr>
        <w:pStyle w:val="Heading2"/>
        <w:numPr>
          <w:ilvl w:val="0"/>
          <w:numId w:val="0"/>
        </w:numPr>
        <w:rPr>
          <w:noProof w:val="0"/>
        </w:rPr>
      </w:pPr>
      <w:bookmarkStart w:id="70" w:name="_Toc37034636"/>
      <w:bookmarkStart w:id="71" w:name="_Toc38846114"/>
      <w:bookmarkStart w:id="72" w:name="_Toc519507487"/>
      <w:r>
        <w:rPr>
          <w:noProof w:val="0"/>
        </w:rPr>
        <w:t>7</w:t>
      </w:r>
      <w:r w:rsidRPr="003651D9">
        <w:rPr>
          <w:noProof w:val="0"/>
        </w:rPr>
        <w:t>.3  Required Actor Groupings</w:t>
      </w:r>
      <w:bookmarkEnd w:id="72"/>
      <w:r w:rsidRPr="003651D9">
        <w:rPr>
          <w:noProof w:val="0"/>
        </w:rPr>
        <w:t xml:space="preserve"> </w:t>
      </w:r>
    </w:p>
    <w:p w14:paraId="09C7D0F8" w14:textId="77777777" w:rsidR="00FF69C3" w:rsidRPr="00150B57" w:rsidRDefault="00FF69C3" w:rsidP="00FF69C3">
      <w:pPr>
        <w:pStyle w:val="BodyText"/>
      </w:pPr>
      <w:r>
        <w:t>There are no required actor groupings specified in the Point-of-Care Identity Management (PCIM) profile.</w:t>
      </w:r>
    </w:p>
    <w:p w14:paraId="51A87FED" w14:textId="77777777" w:rsidR="00FF69C3" w:rsidRPr="00150B57" w:rsidRDefault="00FF69C3" w:rsidP="00FF69C3">
      <w:pPr>
        <w:pStyle w:val="BodyText"/>
      </w:pPr>
    </w:p>
    <w:p w14:paraId="48408C07" w14:textId="77777777" w:rsidR="00FF69C3" w:rsidRPr="003651D9" w:rsidRDefault="00FF69C3" w:rsidP="00FF69C3">
      <w:pPr>
        <w:pStyle w:val="Heading2"/>
        <w:numPr>
          <w:ilvl w:val="0"/>
          <w:numId w:val="0"/>
        </w:numPr>
        <w:rPr>
          <w:noProof w:val="0"/>
        </w:rPr>
      </w:pPr>
      <w:bookmarkStart w:id="73" w:name="_Toc519507488"/>
      <w:r>
        <w:rPr>
          <w:noProof w:val="0"/>
        </w:rPr>
        <w:t>7</w:t>
      </w:r>
      <w:r w:rsidRPr="003651D9">
        <w:rPr>
          <w:noProof w:val="0"/>
        </w:rPr>
        <w:t xml:space="preserve">.4  </w:t>
      </w:r>
      <w:bookmarkEnd w:id="70"/>
      <w:bookmarkEnd w:id="71"/>
      <w:r w:rsidRPr="003651D9">
        <w:rPr>
          <w:noProof w:val="0"/>
        </w:rPr>
        <w:t>Overview</w:t>
      </w:r>
      <w:bookmarkEnd w:id="73"/>
    </w:p>
    <w:p w14:paraId="7BDD851D" w14:textId="77777777" w:rsidR="00FF69C3" w:rsidRPr="003651D9" w:rsidRDefault="00FF69C3" w:rsidP="00FF69C3">
      <w:pPr>
        <w:pStyle w:val="Heading3"/>
        <w:keepNext w:val="0"/>
        <w:numPr>
          <w:ilvl w:val="0"/>
          <w:numId w:val="0"/>
        </w:numPr>
        <w:rPr>
          <w:bCs/>
          <w:noProof w:val="0"/>
        </w:rPr>
      </w:pPr>
      <w:bookmarkStart w:id="74" w:name="_Toc519507489"/>
      <w:r>
        <w:rPr>
          <w:bCs/>
          <w:noProof w:val="0"/>
        </w:rPr>
        <w:t>7</w:t>
      </w:r>
      <w:r w:rsidRPr="003651D9">
        <w:rPr>
          <w:bCs/>
          <w:noProof w:val="0"/>
        </w:rPr>
        <w:t xml:space="preserve">.4.1 </w:t>
      </w:r>
      <w:commentRangeStart w:id="75"/>
      <w:commentRangeStart w:id="76"/>
      <w:r w:rsidRPr="003651D9">
        <w:rPr>
          <w:bCs/>
          <w:noProof w:val="0"/>
        </w:rPr>
        <w:t>Concepts</w:t>
      </w:r>
      <w:commentRangeEnd w:id="75"/>
      <w:r>
        <w:rPr>
          <w:rStyle w:val="CommentReference"/>
          <w:rFonts w:ascii="Times New Roman" w:hAnsi="Times New Roman"/>
          <w:b w:val="0"/>
          <w:noProof w:val="0"/>
          <w:kern w:val="0"/>
        </w:rPr>
        <w:commentReference w:id="75"/>
      </w:r>
      <w:commentRangeEnd w:id="76"/>
      <w:r w:rsidR="00216B25">
        <w:rPr>
          <w:rStyle w:val="CommentReference"/>
          <w:rFonts w:ascii="Times New Roman" w:hAnsi="Times New Roman"/>
          <w:b w:val="0"/>
          <w:noProof w:val="0"/>
          <w:kern w:val="0"/>
        </w:rPr>
        <w:commentReference w:id="76"/>
      </w:r>
      <w:bookmarkEnd w:id="74"/>
    </w:p>
    <w:p w14:paraId="5EBFAD2D" w14:textId="7C552E07" w:rsidR="00FA0B49" w:rsidRDefault="00C32D4A" w:rsidP="00FA0B49">
      <w:pPr>
        <w:pStyle w:val="AuthorInstructions"/>
        <w:rPr>
          <w:i w:val="0"/>
          <w:iCs/>
        </w:rPr>
      </w:pPr>
      <w:r>
        <w:rPr>
          <w:i w:val="0"/>
          <w:iCs/>
        </w:rPr>
        <w:t>Properly validated associations between devices, and patients that the devices are sourcing observations for, are an essential underpinning for</w:t>
      </w:r>
      <w:r w:rsidR="00C53C32">
        <w:rPr>
          <w:i w:val="0"/>
          <w:iCs/>
        </w:rPr>
        <w:t xml:space="preserve"> clinical surveillance and clinical decision support systems. Patient safety depends on certainty that the values being charted do not have gaps, or worse, data from the wrong patient.</w:t>
      </w:r>
    </w:p>
    <w:p w14:paraId="10D868EA" w14:textId="02662201" w:rsidR="004C7270" w:rsidRPr="00FA0B49" w:rsidRDefault="004C7270" w:rsidP="00FA0B49">
      <w:pPr>
        <w:pStyle w:val="AuthorInstructions"/>
        <w:rPr>
          <w:i w:val="0"/>
          <w:iCs/>
        </w:rPr>
      </w:pPr>
      <w:r>
        <w:rPr>
          <w:i w:val="0"/>
          <w:iCs/>
        </w:rPr>
        <w:t xml:space="preserve">This profile provides standards-based messages for communications about the beginning, end, and current state of intervals in which a device is associated with a particular patient. It uses HL7 version 2 messages, still the most common pattern in healthcare institutions for similar information such as patient demographics. It does not specify a particular </w:t>
      </w:r>
      <w:r w:rsidR="005F01AF">
        <w:rPr>
          <w:i w:val="0"/>
          <w:iCs/>
        </w:rPr>
        <w:t>configuration of</w:t>
      </w:r>
      <w:r>
        <w:rPr>
          <w:i w:val="0"/>
          <w:iCs/>
        </w:rPr>
        <w:t xml:space="preserve"> system</w:t>
      </w:r>
      <w:r w:rsidR="005F01AF">
        <w:rPr>
          <w:i w:val="0"/>
          <w:iCs/>
        </w:rPr>
        <w:t>s</w:t>
      </w:r>
      <w:r>
        <w:rPr>
          <w:i w:val="0"/>
          <w:iCs/>
        </w:rPr>
        <w:t xml:space="preserve"> for its functions, but rather</w:t>
      </w:r>
      <w:r w:rsidR="005F01AF">
        <w:rPr>
          <w:i w:val="0"/>
          <w:iCs/>
        </w:rPr>
        <w:t xml:space="preserve"> describes roles which may be assigned to different systems according to the workflow in the institution. For example, selection of the patient and the devices could be accomplished on a module of an electronic medical system, on a medical device such as a physiological monitor or ventilator with appropriate communication and display capabilities, or on a hand carried device controlling another healthcare information system.</w:t>
      </w:r>
    </w:p>
    <w:p w14:paraId="02B88108" w14:textId="20D1D81B" w:rsidR="00FF69C3" w:rsidRDefault="00FF69C3" w:rsidP="00F76F58">
      <w:pPr>
        <w:pStyle w:val="Heading3"/>
      </w:pPr>
      <w:r w:rsidRPr="003651D9">
        <w:lastRenderedPageBreak/>
        <w:t xml:space="preserve"> </w:t>
      </w:r>
      <w:bookmarkStart w:id="77" w:name="_Toc519507490"/>
      <w:r w:rsidRPr="003651D9">
        <w:t>Use Cases</w:t>
      </w:r>
      <w:bookmarkEnd w:id="77"/>
    </w:p>
    <w:p w14:paraId="05D411C3" w14:textId="77777777" w:rsidR="003F2E9E" w:rsidRDefault="00FF69C3" w:rsidP="003F2E9E">
      <w:pPr>
        <w:pStyle w:val="Heading4"/>
      </w:pPr>
      <w:r w:rsidRPr="002A3AAB">
        <w:t xml:space="preserve"> </w:t>
      </w:r>
      <w:bookmarkStart w:id="78" w:name="_Toc519507491"/>
      <w:r w:rsidRPr="002A3AAB">
        <w:t xml:space="preserve">Use Case #1: </w:t>
      </w:r>
      <w:bookmarkStart w:id="79" w:name="OLE_LINK7"/>
      <w:bookmarkStart w:id="80" w:name="OLE_LINK15"/>
      <w:bookmarkStart w:id="81" w:name="OLE_LINK16"/>
      <w:r w:rsidRPr="002A3AAB">
        <w:t xml:space="preserve">Associating Device </w:t>
      </w:r>
      <w:r w:rsidR="00216B25" w:rsidRPr="002A3AAB">
        <w:t>with</w:t>
      </w:r>
      <w:r w:rsidRPr="002A3AAB">
        <w:t xml:space="preserve"> Patient</w:t>
      </w:r>
      <w:bookmarkEnd w:id="78"/>
      <w:bookmarkEnd w:id="79"/>
    </w:p>
    <w:bookmarkEnd w:id="80"/>
    <w:bookmarkEnd w:id="81"/>
    <w:p w14:paraId="7E2E56F0" w14:textId="011A4694" w:rsidR="00FD7A45" w:rsidRPr="00FD7A45" w:rsidRDefault="00FD7A45" w:rsidP="003F2E9E">
      <w:pPr>
        <w:pStyle w:val="BodyText"/>
      </w:pPr>
      <w:r>
        <w:t xml:space="preserve">An </w:t>
      </w:r>
      <w:r w:rsidR="005543A9">
        <w:t xml:space="preserve">Device-Patient </w:t>
      </w:r>
      <w:r>
        <w:t xml:space="preserve">Association Reporter asserts a device-patient association to an </w:t>
      </w:r>
      <w:r w:rsidR="005543A9">
        <w:t xml:space="preserve">Device-Patient </w:t>
      </w:r>
      <w:r>
        <w:t>Association Manager.</w:t>
      </w:r>
    </w:p>
    <w:p w14:paraId="33E7A049" w14:textId="017A0217" w:rsidR="00FE5920" w:rsidRDefault="002A3AAB" w:rsidP="00FE5920">
      <w:pPr>
        <w:pStyle w:val="Heading4"/>
      </w:pPr>
      <w:r>
        <w:rPr>
          <w:noProof w:val="0"/>
        </w:rPr>
        <w:t xml:space="preserve"> </w:t>
      </w:r>
      <w:bookmarkStart w:id="82" w:name="OLE_LINK17"/>
      <w:bookmarkStart w:id="83" w:name="OLE_LINK18"/>
      <w:bookmarkStart w:id="84" w:name="_Toc519507492"/>
      <w:r w:rsidR="00FF69C3" w:rsidRPr="003651D9">
        <w:rPr>
          <w:noProof w:val="0"/>
        </w:rPr>
        <w:t xml:space="preserve">Use Case </w:t>
      </w:r>
      <w:r w:rsidR="00EB375E">
        <w:rPr>
          <w:noProof w:val="0"/>
        </w:rPr>
        <w:t xml:space="preserve">#1 </w:t>
      </w:r>
      <w:r w:rsidR="00FE5920" w:rsidRPr="002A3AAB">
        <w:t>Associating Device with Patien</w:t>
      </w:r>
      <w:bookmarkEnd w:id="82"/>
      <w:bookmarkEnd w:id="83"/>
      <w:r w:rsidR="00FE5920" w:rsidRPr="002A3AAB">
        <w:t>t</w:t>
      </w:r>
      <w:r w:rsidR="00415C8E">
        <w:t>:</w:t>
      </w:r>
      <w:bookmarkEnd w:id="84"/>
    </w:p>
    <w:p w14:paraId="141EC15E" w14:textId="4D1BF8BF" w:rsidR="00FF69C3" w:rsidRPr="003651D9" w:rsidRDefault="00FF69C3" w:rsidP="00FF69C3">
      <w:pPr>
        <w:pStyle w:val="Heading5"/>
        <w:numPr>
          <w:ilvl w:val="0"/>
          <w:numId w:val="0"/>
        </w:numPr>
        <w:rPr>
          <w:noProof w:val="0"/>
        </w:rPr>
      </w:pPr>
      <w:bookmarkStart w:id="85" w:name="_Toc519507493"/>
      <w:r w:rsidRPr="003651D9">
        <w:rPr>
          <w:noProof w:val="0"/>
        </w:rPr>
        <w:t>Description</w:t>
      </w:r>
      <w:bookmarkEnd w:id="85"/>
    </w:p>
    <w:p w14:paraId="7AECEEDD" w14:textId="4EB137F5" w:rsidR="00FF69C3" w:rsidRDefault="003F2E9E" w:rsidP="003F2E9E">
      <w:pPr>
        <w:pStyle w:val="BodyText"/>
      </w:pPr>
      <w:r>
        <w:t xml:space="preserve">An authorized person at the point of care </w:t>
      </w:r>
      <w:r w:rsidR="005543A9">
        <w:t xml:space="preserve">and able to see the patient and the devices </w:t>
      </w:r>
      <w:r>
        <w:t>has gathered and checked the unique identifying information for a patient and one or more devices that are designated to originate observations on that patient. To reduce the chance</w:t>
      </w:r>
      <w:r w:rsidR="005543A9">
        <w:t xml:space="preserve">s for error, the collection of identifiers </w:t>
      </w:r>
      <w:r>
        <w:t xml:space="preserve"> </w:t>
      </w:r>
      <w:r w:rsidR="005543A9">
        <w:t xml:space="preserve">is done </w:t>
      </w:r>
      <w:r>
        <w:t>with the assistance of Automatic Identification and Data Capture equipment such as a bar code reader. Before being sent, t</w:t>
      </w:r>
      <w:r w:rsidR="005543A9">
        <w:t>he information is</w:t>
      </w:r>
      <w:r>
        <w:t xml:space="preserve"> displayed to the operator for </w:t>
      </w:r>
      <w:r w:rsidR="005543A9">
        <w:t>verification. Once verified, a message is originated by the Association with the following information:</w:t>
      </w:r>
    </w:p>
    <w:p w14:paraId="7FBC9EDF" w14:textId="60AE2CBE" w:rsidR="005543A9" w:rsidRDefault="005543A9" w:rsidP="00FE5920">
      <w:pPr>
        <w:pStyle w:val="ListBullet"/>
      </w:pPr>
      <w:r>
        <w:t>Patient identifier unique within the scope of the institution</w:t>
      </w:r>
    </w:p>
    <w:p w14:paraId="24324A23" w14:textId="77777777" w:rsidR="005543A9" w:rsidRDefault="005543A9" w:rsidP="00FE5920">
      <w:pPr>
        <w:pStyle w:val="ListBullet"/>
      </w:pPr>
      <w:r>
        <w:t>Method  (for example, scanned device bar code and patient wrist band, fixed device location, etc.</w:t>
      </w:r>
    </w:p>
    <w:p w14:paraId="14F7692A" w14:textId="00746191" w:rsidR="005543A9" w:rsidRDefault="005543A9" w:rsidP="00FE5920">
      <w:pPr>
        <w:pStyle w:val="ListBullet"/>
      </w:pPr>
      <w:r>
        <w:t>Time parameters (</w:t>
      </w:r>
      <w:r w:rsidR="00FE5920">
        <w:t xml:space="preserve">typically </w:t>
      </w:r>
      <w:r>
        <w:t>effective begin time of the associ</w:t>
      </w:r>
      <w:r w:rsidR="00FE5920">
        <w:t>ation. In the case where only a single set of observation from the device is expected, as for a spot-check monitor, the end time of the association is also known at this time)</w:t>
      </w:r>
    </w:p>
    <w:p w14:paraId="032A8F4D" w14:textId="77145892" w:rsidR="00FE5920" w:rsidRDefault="00FE5920" w:rsidP="00FE5920">
      <w:pPr>
        <w:pStyle w:val="ListBullet"/>
      </w:pPr>
      <w:r>
        <w:t>Authorized performing participant</w:t>
      </w:r>
    </w:p>
    <w:p w14:paraId="14918D3C" w14:textId="77777777" w:rsidR="005543A9" w:rsidRPr="003651D9" w:rsidRDefault="005543A9" w:rsidP="003F2E9E">
      <w:pPr>
        <w:pStyle w:val="BodyText"/>
      </w:pPr>
    </w:p>
    <w:p w14:paraId="6E948B92" w14:textId="47245D62" w:rsidR="00FF69C3" w:rsidRPr="003651D9" w:rsidRDefault="00FF69C3" w:rsidP="00FF69C3">
      <w:pPr>
        <w:pStyle w:val="Heading5"/>
        <w:numPr>
          <w:ilvl w:val="0"/>
          <w:numId w:val="0"/>
        </w:numPr>
        <w:rPr>
          <w:noProof w:val="0"/>
        </w:rPr>
      </w:pPr>
      <w:bookmarkStart w:id="86" w:name="_Toc519507494"/>
      <w:r>
        <w:rPr>
          <w:noProof w:val="0"/>
        </w:rPr>
        <w:t>7</w:t>
      </w:r>
      <w:r w:rsidRPr="003651D9">
        <w:rPr>
          <w:noProof w:val="0"/>
        </w:rPr>
        <w:t xml:space="preserve">.4.2.1.2 </w:t>
      </w:r>
      <w:r w:rsidR="00EB375E">
        <w:t>Use Case #1</w:t>
      </w:r>
      <w:r w:rsidR="00FE5920">
        <w:rPr>
          <w:noProof w:val="0"/>
        </w:rPr>
        <w:t xml:space="preserve"> </w:t>
      </w:r>
      <w:r w:rsidR="00FE5920" w:rsidRPr="002A3AAB">
        <w:t>Associating Device with Patien</w:t>
      </w:r>
      <w:r w:rsidR="00415C8E">
        <w:t xml:space="preserve">t: </w:t>
      </w:r>
      <w:r w:rsidRPr="003651D9">
        <w:rPr>
          <w:noProof w:val="0"/>
        </w:rPr>
        <w:t>Process Flow</w:t>
      </w:r>
      <w:bookmarkEnd w:id="86"/>
    </w:p>
    <w:p w14:paraId="25403F0C" w14:textId="77777777" w:rsidR="00FF69C3" w:rsidRPr="003651D9" w:rsidRDefault="00FF69C3" w:rsidP="00FF69C3">
      <w:pPr>
        <w:pStyle w:val="BodyText"/>
        <w:rPr>
          <w:lang w:eastAsia="x-none"/>
        </w:rPr>
      </w:pPr>
      <w:r w:rsidRPr="003651D9">
        <w:rPr>
          <w:lang w:eastAsia="x-none"/>
        </w:rPr>
        <w:t>Pre-conditions:</w:t>
      </w:r>
    </w:p>
    <w:p w14:paraId="2CBF6A08" w14:textId="33BDC85C" w:rsidR="00FF69C3" w:rsidRPr="003651D9" w:rsidRDefault="00FE5920" w:rsidP="00FE5920">
      <w:pPr>
        <w:pStyle w:val="BodyText"/>
      </w:pPr>
      <w:r>
        <w:t>Patient is to be associated with a device for clinical observations. Patient has been assigned unique identifier at registration which has been collected and verified at the point of care. Device identify has been registered for use. The identities of patient and device(s) have been collected and verified by an authorized person.</w:t>
      </w:r>
    </w:p>
    <w:p w14:paraId="46537100" w14:textId="77777777" w:rsidR="00FF69C3" w:rsidRPr="003651D9" w:rsidRDefault="00FF69C3" w:rsidP="00FF69C3">
      <w:pPr>
        <w:pStyle w:val="BodyText"/>
        <w:rPr>
          <w:lang w:eastAsia="x-none"/>
        </w:rPr>
      </w:pPr>
    </w:p>
    <w:p w14:paraId="0A22DA68" w14:textId="77777777" w:rsidR="00FF69C3" w:rsidRPr="003651D9" w:rsidRDefault="00FF69C3" w:rsidP="00FF69C3">
      <w:pPr>
        <w:pStyle w:val="BodyText"/>
        <w:rPr>
          <w:lang w:eastAsia="x-none"/>
        </w:rPr>
      </w:pPr>
      <w:r w:rsidRPr="003651D9">
        <w:rPr>
          <w:lang w:eastAsia="x-none"/>
        </w:rPr>
        <w:t>Main Flow:</w:t>
      </w:r>
    </w:p>
    <w:p w14:paraId="76216D3E" w14:textId="59F439E6" w:rsidR="00FF69C3" w:rsidRPr="00FE5920" w:rsidRDefault="00FE5920" w:rsidP="00FE5920">
      <w:pPr>
        <w:pStyle w:val="BodyText"/>
      </w:pPr>
      <w:r w:rsidRPr="00FE5920">
        <w:t>Device-Patient Association reporter originates a message with the specific information on the association and its time of beginning.</w:t>
      </w:r>
    </w:p>
    <w:p w14:paraId="7B68DCD4" w14:textId="77777777" w:rsidR="00FF69C3" w:rsidRPr="00FE5920" w:rsidRDefault="00FF69C3" w:rsidP="00FF69C3">
      <w:pPr>
        <w:pStyle w:val="BodyText"/>
        <w:rPr>
          <w:lang w:eastAsia="x-none"/>
        </w:rPr>
      </w:pPr>
    </w:p>
    <w:p w14:paraId="00ECB438" w14:textId="77777777" w:rsidR="00FF69C3" w:rsidRPr="003651D9" w:rsidRDefault="00FF69C3" w:rsidP="00FF69C3">
      <w:pPr>
        <w:pStyle w:val="BodyText"/>
        <w:rPr>
          <w:lang w:eastAsia="x-none"/>
        </w:rPr>
      </w:pPr>
      <w:r w:rsidRPr="003651D9">
        <w:rPr>
          <w:lang w:eastAsia="x-none"/>
        </w:rPr>
        <w:t>Post-conditions:</w:t>
      </w:r>
    </w:p>
    <w:p w14:paraId="13CA7DEC" w14:textId="58C7282E" w:rsidR="00FF69C3" w:rsidRDefault="00CA0329" w:rsidP="00CA0329">
      <w:pPr>
        <w:pStyle w:val="BodyText"/>
      </w:pPr>
      <w:r>
        <w:t>After completion of this use case, an association record identifying the patient and the associated device and giving the start time of the association is created and persisted by the Device-Patient Association Manager.</w:t>
      </w:r>
    </w:p>
    <w:p w14:paraId="591F4481" w14:textId="5751394E" w:rsidR="00415C8E" w:rsidRDefault="00415C8E" w:rsidP="00415C8E">
      <w:pPr>
        <w:pStyle w:val="Heading4"/>
      </w:pPr>
      <w:bookmarkStart w:id="87" w:name="_Toc519507495"/>
      <w:r>
        <w:lastRenderedPageBreak/>
        <w:t>Use Case #2: Disassociating Device From Patient</w:t>
      </w:r>
      <w:bookmarkEnd w:id="87"/>
    </w:p>
    <w:p w14:paraId="621049F6" w14:textId="5B5BEDEA" w:rsidR="00415C8E" w:rsidRDefault="00415C8E" w:rsidP="00415C8E">
      <w:pPr>
        <w:pStyle w:val="Heading5"/>
      </w:pPr>
      <w:bookmarkStart w:id="88" w:name="_Toc519507496"/>
      <w:r>
        <w:t>Description</w:t>
      </w:r>
      <w:bookmarkEnd w:id="88"/>
    </w:p>
    <w:p w14:paraId="4AB946F1" w14:textId="7B5B01B0" w:rsidR="00415C8E" w:rsidRPr="00415C8E" w:rsidRDefault="00415C8E" w:rsidP="00415C8E">
      <w:pPr>
        <w:pStyle w:val="BodyText"/>
        <w:rPr>
          <w:lang w:bidi="ar-SA"/>
        </w:rPr>
      </w:pPr>
      <w:r>
        <w:rPr>
          <w:lang w:bidi="ar-SA"/>
        </w:rPr>
        <w:t xml:space="preserve">At the time the device is no longer set up to make observations on the patient, </w:t>
      </w:r>
      <w:bookmarkStart w:id="89" w:name="OLE_LINK19"/>
      <w:bookmarkStart w:id="90" w:name="OLE_LINK20"/>
      <w:r>
        <w:rPr>
          <w:lang w:bidi="ar-SA"/>
        </w:rPr>
        <w:t>the Device-</w:t>
      </w:r>
    </w:p>
    <w:p w14:paraId="70C30AD0" w14:textId="32AA2611" w:rsidR="00415C8E" w:rsidRDefault="00415C8E" w:rsidP="00415C8E">
      <w:pPr>
        <w:pStyle w:val="BodyText"/>
        <w:rPr>
          <w:lang w:bidi="ar-SA"/>
        </w:rPr>
      </w:pPr>
      <w:r>
        <w:rPr>
          <w:lang w:bidi="ar-SA"/>
        </w:rPr>
        <w:t>Patient Association</w:t>
      </w:r>
      <w:bookmarkEnd w:id="89"/>
      <w:bookmarkEnd w:id="90"/>
      <w:r>
        <w:rPr>
          <w:lang w:bidi="ar-SA"/>
        </w:rPr>
        <w:t xml:space="preserve"> Reporter originates a message conveying this information to the Device-Patient Association Manager.</w:t>
      </w:r>
    </w:p>
    <w:p w14:paraId="0582C17B" w14:textId="0FABBE89" w:rsidR="00415C8E" w:rsidRDefault="00415C8E" w:rsidP="00415C8E">
      <w:pPr>
        <w:pStyle w:val="Heading5"/>
      </w:pPr>
      <w:bookmarkStart w:id="91" w:name="_Toc519507497"/>
      <w:r>
        <w:t>Process Flow</w:t>
      </w:r>
      <w:bookmarkEnd w:id="91"/>
    </w:p>
    <w:p w14:paraId="27145A27" w14:textId="21D9B390" w:rsidR="00415C8E" w:rsidRDefault="00415C8E" w:rsidP="00415C8E">
      <w:pPr>
        <w:pStyle w:val="BodyText"/>
        <w:rPr>
          <w:rFonts w:ascii="Helvetica Neue" w:hAnsi="Helvetica Neue" w:cs="Helvetica Neue"/>
          <w:color w:val="000000"/>
          <w:szCs w:val="24"/>
        </w:rPr>
      </w:pPr>
      <w:r>
        <w:rPr>
          <w:rFonts w:ascii="Helvetica Neue" w:hAnsi="Helvetica Neue" w:cs="Helvetica Neue"/>
          <w:color w:val="000000"/>
          <w:szCs w:val="24"/>
        </w:rPr>
        <w:t xml:space="preserve">The Device-Patient Association Manager receives the information that the association between a particular patient and one or more devices no longer exists. An authorized operator may </w:t>
      </w:r>
      <w:r w:rsidR="000D23FF">
        <w:rPr>
          <w:rFonts w:ascii="Helvetica Neue" w:hAnsi="Helvetica Neue" w:cs="Helvetica Neue"/>
          <w:color w:val="000000"/>
          <w:szCs w:val="24"/>
        </w:rPr>
        <w:t>originate this message through a user interface. In some cases the device itself is capable of determining that the association h</w:t>
      </w:r>
      <w:r w:rsidR="00A83D2E">
        <w:rPr>
          <w:rFonts w:ascii="Helvetica Neue" w:hAnsi="Helvetica Neue" w:cs="Helvetica Neue"/>
          <w:color w:val="000000"/>
          <w:szCs w:val="24"/>
        </w:rPr>
        <w:t>as been broken and can communicate this information directly to the Device-Patient Association Manager, or indirectly through the Device-Patient Association Reporter.</w:t>
      </w:r>
    </w:p>
    <w:p w14:paraId="37CA6066" w14:textId="773BF835" w:rsidR="00A83D2E" w:rsidRDefault="00A83D2E" w:rsidP="00A83D2E">
      <w:pPr>
        <w:pStyle w:val="Heading4"/>
      </w:pPr>
      <w:bookmarkStart w:id="92" w:name="_Toc519507498"/>
      <w:r>
        <w:t>Use Case #3 Query the Associated Devices for a Patient</w:t>
      </w:r>
      <w:bookmarkEnd w:id="92"/>
    </w:p>
    <w:p w14:paraId="11C029DB" w14:textId="62D4E05C" w:rsidR="002E5923" w:rsidRPr="002E5923" w:rsidRDefault="002E5923" w:rsidP="002E5923">
      <w:pPr>
        <w:pStyle w:val="Heading5"/>
      </w:pPr>
      <w:bookmarkStart w:id="93" w:name="_Toc519507499"/>
      <w:r>
        <w:t>Description</w:t>
      </w:r>
      <w:bookmarkEnd w:id="93"/>
    </w:p>
    <w:p w14:paraId="78BA9DDB" w14:textId="0DC9DA73" w:rsidR="002E5923" w:rsidRDefault="002E5923" w:rsidP="002E5923">
      <w:pPr>
        <w:pStyle w:val="BodyText"/>
        <w:rPr>
          <w:rFonts w:ascii="Helvetica Neue" w:hAnsi="Helvetica Neue" w:cs="Helvetica Neue"/>
          <w:color w:val="000000"/>
          <w:szCs w:val="24"/>
        </w:rPr>
      </w:pPr>
      <w:r w:rsidRPr="002E5923">
        <w:rPr>
          <w:lang w:bidi="ar-SA"/>
        </w:rPr>
        <w:t xml:space="preserve">A </w:t>
      </w:r>
      <w:r w:rsidRPr="002E5923">
        <w:rPr>
          <w:rFonts w:ascii="Helvetica Neue" w:hAnsi="Helvetica Neue" w:cs="Helvetica Neue"/>
          <w:color w:val="000000"/>
          <w:szCs w:val="24"/>
        </w:rPr>
        <w:t xml:space="preserve">Device-Patient Association Consumer may query a </w:t>
      </w:r>
      <w:r>
        <w:rPr>
          <w:rFonts w:ascii="Helvetica Neue" w:hAnsi="Helvetica Neue" w:cs="Helvetica Neue"/>
          <w:color w:val="000000"/>
          <w:szCs w:val="24"/>
        </w:rPr>
        <w:t>Device-Patient Association Manager for a list of devices associated with a particular patient at present, or at a designated time in the past, or more generally for a snapshot of the Device-Patient Association map.</w:t>
      </w:r>
    </w:p>
    <w:p w14:paraId="7A1551ED" w14:textId="16973F85" w:rsidR="002E5923" w:rsidRDefault="002E5923" w:rsidP="002E5923">
      <w:pPr>
        <w:pStyle w:val="Heading5"/>
      </w:pPr>
      <w:bookmarkStart w:id="94" w:name="_Toc519507500"/>
      <w:r>
        <w:t>Process Flow</w:t>
      </w:r>
      <w:bookmarkEnd w:id="94"/>
    </w:p>
    <w:p w14:paraId="436C9846" w14:textId="23EB7DA5" w:rsidR="002E5923" w:rsidRPr="002E5923" w:rsidRDefault="002E5923" w:rsidP="002E5923">
      <w:pPr>
        <w:pStyle w:val="BodyText"/>
        <w:rPr>
          <w:lang w:bidi="ar-SA"/>
        </w:rPr>
      </w:pPr>
      <w:r>
        <w:rPr>
          <w:lang w:bidi="ar-SA"/>
        </w:rPr>
        <w:t xml:space="preserve">For status display or for error-checking and diagnostic purposes, the </w:t>
      </w:r>
      <w:r>
        <w:rPr>
          <w:rFonts w:ascii="Helvetica Neue" w:hAnsi="Helvetica Neue" w:cs="Helvetica Neue"/>
          <w:color w:val="000000"/>
          <w:szCs w:val="24"/>
        </w:rPr>
        <w:t>Device-Patient Association Manager can respond to a targeted query by sending a query message.</w:t>
      </w:r>
    </w:p>
    <w:p w14:paraId="5E4196B3" w14:textId="77777777" w:rsidR="002E5923" w:rsidRPr="002E5923" w:rsidRDefault="002E5923" w:rsidP="002E5923">
      <w:pPr>
        <w:pStyle w:val="BodyText"/>
        <w:rPr>
          <w:lang w:bidi="ar-SA"/>
        </w:rPr>
      </w:pPr>
    </w:p>
    <w:p w14:paraId="2EB0F576" w14:textId="3185EF51" w:rsidR="00A83D2E" w:rsidRDefault="00A83D2E" w:rsidP="002E5923">
      <w:pPr>
        <w:pStyle w:val="Heading4"/>
      </w:pPr>
      <w:bookmarkStart w:id="95" w:name="_Toc519507501"/>
      <w:r>
        <w:t>Use Case #4 Query the Associated Patient for a Device</w:t>
      </w:r>
      <w:bookmarkEnd w:id="95"/>
    </w:p>
    <w:p w14:paraId="1C3FF2AB" w14:textId="4B7CF70F" w:rsidR="002E5923" w:rsidRDefault="002E5923" w:rsidP="002E5923">
      <w:pPr>
        <w:pStyle w:val="Heading5"/>
      </w:pPr>
      <w:bookmarkStart w:id="96" w:name="_Toc519507502"/>
      <w:r>
        <w:t>Description</w:t>
      </w:r>
      <w:bookmarkEnd w:id="96"/>
    </w:p>
    <w:p w14:paraId="014478E9" w14:textId="100FBA68" w:rsidR="002E5923" w:rsidRPr="002E5923" w:rsidRDefault="002E5923" w:rsidP="002E5923">
      <w:pPr>
        <w:pStyle w:val="BodyText"/>
        <w:rPr>
          <w:lang w:bidi="ar-SA"/>
        </w:rPr>
      </w:pPr>
      <w:r>
        <w:rPr>
          <w:lang w:bidi="ar-SA"/>
        </w:rPr>
        <w:t xml:space="preserve">A device may </w:t>
      </w:r>
      <w:r w:rsidR="007E4626">
        <w:rPr>
          <w:lang w:bidi="ar-SA"/>
        </w:rPr>
        <w:t>be able to make use of the identity of the patient it is connected to</w:t>
      </w:r>
      <w:r w:rsidR="00FF1DAF">
        <w:rPr>
          <w:lang w:bidi="ar-SA"/>
        </w:rPr>
        <w:t xml:space="preserve"> for display for display or other purposes, but not have this information available to it, so the profile provides for a </w:t>
      </w:r>
      <w:r w:rsidR="00FF1DAF">
        <w:rPr>
          <w:rFonts w:ascii="Helvetica Neue" w:hAnsi="Helvetica Neue" w:cs="Helvetica Neue"/>
          <w:color w:val="000000"/>
          <w:szCs w:val="24"/>
        </w:rPr>
        <w:t>Device-Patient Association Consumer actor to query the Device-Patient Association Manager for this information.</w:t>
      </w:r>
    </w:p>
    <w:p w14:paraId="141EDB2F" w14:textId="5455F929" w:rsidR="002E5923" w:rsidRDefault="002E5923" w:rsidP="002E5923">
      <w:pPr>
        <w:pStyle w:val="Heading5"/>
      </w:pPr>
      <w:bookmarkStart w:id="97" w:name="_Toc519507503"/>
      <w:r>
        <w:t>Process Flow</w:t>
      </w:r>
      <w:bookmarkEnd w:id="97"/>
    </w:p>
    <w:p w14:paraId="52ADF2C1" w14:textId="2160CF27" w:rsidR="00A83D2E" w:rsidRDefault="00FF1DAF" w:rsidP="00A83D2E">
      <w:pPr>
        <w:pStyle w:val="BodyText"/>
        <w:rPr>
          <w:lang w:bidi="ar-SA"/>
        </w:rPr>
      </w:pPr>
      <w:r>
        <w:rPr>
          <w:lang w:bidi="ar-SA"/>
        </w:rPr>
        <w:t>The identity of the patient associated with a device (or the lack of an associated patient identity) may be queried for.</w:t>
      </w:r>
    </w:p>
    <w:p w14:paraId="20023F3A" w14:textId="77777777" w:rsidR="005105E2" w:rsidRPr="005105E2" w:rsidRDefault="00A83D2E" w:rsidP="00A83D2E">
      <w:pPr>
        <w:pStyle w:val="Heading4"/>
        <w:rPr>
          <w:rFonts w:ascii="Helvetica Neue" w:hAnsi="Helvetica Neue" w:cs="Helvetica Neue"/>
          <w:color w:val="000000"/>
          <w:szCs w:val="24"/>
        </w:rPr>
      </w:pPr>
      <w:bookmarkStart w:id="98" w:name="_Toc519507504"/>
      <w:r>
        <w:lastRenderedPageBreak/>
        <w:t xml:space="preserve">Use Case #5 </w:t>
      </w:r>
      <w:r w:rsidR="005105E2">
        <w:t>96919691</w:t>
      </w:r>
      <w:bookmarkEnd w:id="98"/>
    </w:p>
    <w:p w14:paraId="7646A65C" w14:textId="35F8AC99" w:rsidR="00A83D2E" w:rsidRDefault="00A83D2E" w:rsidP="00A83D2E">
      <w:pPr>
        <w:pStyle w:val="Heading4"/>
        <w:rPr>
          <w:rFonts w:ascii="Helvetica Neue" w:hAnsi="Helvetica Neue" w:cs="Helvetica Neue"/>
          <w:color w:val="000000"/>
          <w:szCs w:val="24"/>
        </w:rPr>
      </w:pPr>
      <w:bookmarkStart w:id="99" w:name="_Toc519507505"/>
      <w:r>
        <w:t xml:space="preserve">Device Registrant Registers a Device with the </w:t>
      </w:r>
      <w:r>
        <w:rPr>
          <w:rFonts w:ascii="Helvetica Neue" w:hAnsi="Helvetica Neue" w:cs="Helvetica Neue"/>
          <w:color w:val="000000"/>
          <w:szCs w:val="24"/>
        </w:rPr>
        <w:t>Device-Patient Association Manager</w:t>
      </w:r>
      <w:bookmarkEnd w:id="99"/>
    </w:p>
    <w:p w14:paraId="19F7C923" w14:textId="3B2A4D2D" w:rsidR="00FF1DAF" w:rsidRDefault="00FF1DAF" w:rsidP="00FF1DAF">
      <w:pPr>
        <w:pStyle w:val="Heading5"/>
      </w:pPr>
      <w:bookmarkStart w:id="100" w:name="_Toc519507506"/>
      <w:r>
        <w:t>Description</w:t>
      </w:r>
      <w:bookmarkEnd w:id="100"/>
    </w:p>
    <w:p w14:paraId="1DEC74B7" w14:textId="054807D7" w:rsidR="00D91064" w:rsidRPr="00D91064" w:rsidRDefault="00D91064" w:rsidP="00D91064">
      <w:pPr>
        <w:pStyle w:val="BodyText"/>
        <w:rPr>
          <w:lang w:bidi="ar-SA"/>
        </w:rPr>
      </w:pPr>
      <w:r>
        <w:rPr>
          <w:lang w:bidi="ar-SA"/>
        </w:rPr>
        <w:t>Identification and supporting information about a device may be registered with the Manager.</w:t>
      </w:r>
    </w:p>
    <w:p w14:paraId="60DF8DE3" w14:textId="5BDA5459" w:rsidR="00FF1DAF" w:rsidRDefault="00FF1DAF" w:rsidP="00FF1DAF">
      <w:pPr>
        <w:pStyle w:val="Heading5"/>
      </w:pPr>
      <w:bookmarkStart w:id="101" w:name="_Toc519507507"/>
      <w:r>
        <w:t>Process Flow</w:t>
      </w:r>
      <w:bookmarkEnd w:id="101"/>
    </w:p>
    <w:p w14:paraId="748CE533" w14:textId="77777777" w:rsidR="00D91064" w:rsidRPr="00FF1DAF" w:rsidRDefault="00D91064" w:rsidP="00D91064">
      <w:pPr>
        <w:pStyle w:val="BodyText"/>
        <w:rPr>
          <w:lang w:bidi="ar-SA"/>
        </w:rPr>
      </w:pPr>
      <w:r>
        <w:rPr>
          <w:lang w:bidi="ar-SA"/>
        </w:rPr>
        <w:t xml:space="preserve">Before a device can participate in a </w:t>
      </w:r>
      <w:r>
        <w:rPr>
          <w:rFonts w:ascii="Helvetica Neue" w:hAnsi="Helvetica Neue" w:cs="Helvetica Neue"/>
          <w:color w:val="000000"/>
          <w:szCs w:val="24"/>
        </w:rPr>
        <w:t>Device-Patient Association, its identity and basic attributes such a device type, manufacturer and model, and additional identity information such as its regulatory Unique Device Identifier are provided by the Device Registrant to the Device-Patient Association Manager to be persisted and used in the other transactions in this use case.</w:t>
      </w:r>
    </w:p>
    <w:p w14:paraId="61BEECBC" w14:textId="77777777" w:rsidR="00D91064" w:rsidRPr="00D91064" w:rsidRDefault="00D91064" w:rsidP="00D91064">
      <w:pPr>
        <w:pStyle w:val="BodyText"/>
        <w:rPr>
          <w:lang w:bidi="ar-SA"/>
        </w:rPr>
      </w:pPr>
    </w:p>
    <w:p w14:paraId="613CF155" w14:textId="32F7ADD1" w:rsidR="002E5923" w:rsidRDefault="002E5923" w:rsidP="002E5923">
      <w:pPr>
        <w:pStyle w:val="Heading4"/>
      </w:pPr>
      <w:bookmarkStart w:id="102" w:name="_Toc519507508"/>
      <w:r>
        <w:t>Use Case #6 Query the Device Registrant for a list of cand</w:t>
      </w:r>
      <w:r w:rsidR="00D91064">
        <w:t>idate devices for an associa</w:t>
      </w:r>
      <w:r>
        <w:t>tion</w:t>
      </w:r>
      <w:bookmarkEnd w:id="102"/>
    </w:p>
    <w:p w14:paraId="7A03383F" w14:textId="77777777" w:rsidR="002E5923" w:rsidRDefault="002E5923" w:rsidP="002E5923">
      <w:r>
        <w:t xml:space="preserve"> A Device Registrant Actor in the present might be used by Device-Patient Association Reporter</w:t>
      </w:r>
      <w:r w:rsidRPr="003651D9">
        <w:t xml:space="preserve"> to </w:t>
      </w:r>
      <w:r>
        <w:t>allow presentation of a pick list of candidate devices to be paired with a patient</w:t>
      </w:r>
    </w:p>
    <w:p w14:paraId="26A96671" w14:textId="77777777" w:rsidR="002E5923" w:rsidRPr="002E5923" w:rsidRDefault="002E5923" w:rsidP="002E5923">
      <w:pPr>
        <w:pStyle w:val="BodyText"/>
        <w:rPr>
          <w:lang w:bidi="ar-SA"/>
        </w:rPr>
      </w:pPr>
    </w:p>
    <w:p w14:paraId="75E306A8" w14:textId="77777777" w:rsidR="00FE5920" w:rsidRPr="003651D9" w:rsidRDefault="00FE5920" w:rsidP="00CA0329">
      <w:pPr>
        <w:pStyle w:val="BodyText"/>
      </w:pPr>
    </w:p>
    <w:p w14:paraId="7A2CC1FB" w14:textId="77777777" w:rsidR="00DD73DE" w:rsidRDefault="00FF69C3" w:rsidP="002A3AAB">
      <w:pPr>
        <w:pStyle w:val="Heading2"/>
        <w:numPr>
          <w:ilvl w:val="0"/>
          <w:numId w:val="0"/>
        </w:numPr>
        <w:ind w:left="576" w:hanging="576"/>
      </w:pPr>
      <w:bookmarkStart w:id="103" w:name="_Toc519507509"/>
      <w:r>
        <w:t>7</w:t>
      </w:r>
      <w:r w:rsidRPr="003651D9">
        <w:t>.5  Security Considerations</w:t>
      </w:r>
      <w:r w:rsidR="00DD73DE">
        <w:t xml:space="preserve"> in the Use of This Proposed Profile</w:t>
      </w:r>
      <w:bookmarkEnd w:id="103"/>
    </w:p>
    <w:p w14:paraId="6AA81420" w14:textId="77777777" w:rsidR="000702F7" w:rsidRDefault="000702F7" w:rsidP="000702F7">
      <w:pPr>
        <w:pStyle w:val="BodyText"/>
      </w:pPr>
      <w:r>
        <w:t>This profile itself does not impose specific requirements for authentication, encryption, or auditing, leaving these matters to site-specific policy or agreement. The IHE PCD Technical Framework identifies security requirements across all PCD profiles.</w:t>
      </w:r>
    </w:p>
    <w:p w14:paraId="4D1911B3" w14:textId="77777777" w:rsidR="000702F7" w:rsidRDefault="000702F7" w:rsidP="000702F7">
      <w:pPr>
        <w:pStyle w:val="BodyText"/>
      </w:pPr>
      <w:r>
        <w:t>To assist the user of this profile with security considerations, a non-exhaustive exemplar of a security risk table is presented below:</w:t>
      </w:r>
    </w:p>
    <w:p w14:paraId="55C8E674" w14:textId="77777777" w:rsidR="000702F7" w:rsidRDefault="000702F7" w:rsidP="002A3AAB">
      <w:pPr>
        <w:pStyle w:val="Heading3"/>
      </w:pPr>
      <w:bookmarkStart w:id="104" w:name="_Toc472011471"/>
      <w:bookmarkStart w:id="105" w:name="_Toc519507510"/>
      <w:r>
        <w:t>General IHE PCD Guidance</w:t>
      </w:r>
      <w:bookmarkEnd w:id="104"/>
      <w:bookmarkEnd w:id="105"/>
    </w:p>
    <w:p w14:paraId="173DD599" w14:textId="77777777" w:rsidR="000702F7" w:rsidRDefault="000702F7" w:rsidP="000702F7">
      <w:pPr>
        <w:pStyle w:val="BodyText"/>
      </w:pPr>
      <w:r>
        <w:t>During the profile development there were no unusual security/privacy concerns identified. There are no mandatory security controls, but the implementer is encouraged to use of the underlying security and privacy profiles from ITI that are appropriate to the transports, such as the Audit Trail and Node Authentication (ATNA) Profile. The operational environment risk assessment, following ISO 80001, will determine the actual security and safety controls employed.</w:t>
      </w:r>
    </w:p>
    <w:p w14:paraId="3A37FFD0" w14:textId="2663A3AE" w:rsidR="000702F7" w:rsidRDefault="000702F7" w:rsidP="002A3AAB">
      <w:pPr>
        <w:pStyle w:val="Heading3"/>
      </w:pPr>
      <w:bookmarkStart w:id="106" w:name="_Toc472011472"/>
      <w:bookmarkStart w:id="107" w:name="_Toc519507511"/>
      <w:r>
        <w:t>Risk Assessment and Mitigation for Device-Patient Association Profile</w:t>
      </w:r>
      <w:bookmarkEnd w:id="106"/>
      <w:bookmarkEnd w:id="107"/>
    </w:p>
    <w:p w14:paraId="17C46A6F" w14:textId="361D8D85" w:rsidR="00A86A18" w:rsidRDefault="00A86A18" w:rsidP="00A86A18">
      <w:pPr>
        <w:pStyle w:val="BodyText"/>
        <w:rPr>
          <w:lang w:bidi="ar-SA"/>
        </w:rPr>
      </w:pPr>
      <w:r>
        <w:rPr>
          <w:lang w:bidi="ar-SA"/>
        </w:rPr>
        <w:t>Any procedures, manual or automatic, affecting identification of patients and devices in a clinical scenario should of co</w:t>
      </w:r>
      <w:r w:rsidR="00784EAC">
        <w:rPr>
          <w:lang w:bidi="ar-SA"/>
        </w:rPr>
        <w:t>urse be subject to analysis of risks and potential mitigations</w:t>
      </w:r>
      <w:r>
        <w:rPr>
          <w:lang w:bidi="ar-SA"/>
        </w:rPr>
        <w:t xml:space="preserve"> according to the institution</w:t>
      </w:r>
      <w:r w:rsidR="0030009B">
        <w:rPr>
          <w:lang w:bidi="ar-SA"/>
        </w:rPr>
        <w:t>’</w:t>
      </w:r>
      <w:r>
        <w:rPr>
          <w:lang w:bidi="ar-SA"/>
        </w:rPr>
        <w:t xml:space="preserve">s </w:t>
      </w:r>
      <w:r w:rsidR="0030009B">
        <w:rPr>
          <w:lang w:bidi="ar-SA"/>
        </w:rPr>
        <w:t xml:space="preserve">established </w:t>
      </w:r>
      <w:r>
        <w:rPr>
          <w:lang w:bidi="ar-SA"/>
        </w:rPr>
        <w:t>policies and procedures for analysis of safety, security, and privacy risk in general</w:t>
      </w:r>
      <w:r w:rsidR="0030009B">
        <w:rPr>
          <w:lang w:bidi="ar-SA"/>
        </w:rPr>
        <w:t>,</w:t>
      </w:r>
      <w:r w:rsidR="009057A5">
        <w:rPr>
          <w:lang w:bidi="ar-SA"/>
        </w:rPr>
        <w:t xml:space="preserve"> in accordance with general risk analysis best practices</w:t>
      </w:r>
      <w:r w:rsidR="00784EAC">
        <w:rPr>
          <w:lang w:bidi="ar-SA"/>
        </w:rPr>
        <w:t>.</w:t>
      </w:r>
      <w:r w:rsidR="009057A5">
        <w:rPr>
          <w:lang w:bidi="ar-SA"/>
        </w:rPr>
        <w:t xml:space="preserve"> In addition to </w:t>
      </w:r>
      <w:r w:rsidR="0030009B">
        <w:rPr>
          <w:lang w:bidi="ar-SA"/>
        </w:rPr>
        <w:lastRenderedPageBreak/>
        <w:t>the risk of clinical data loss or data associated with the wrong patient discussed elsewhere in this document</w:t>
      </w:r>
      <w:r w:rsidR="009057A5">
        <w:rPr>
          <w:lang w:bidi="ar-SA"/>
        </w:rPr>
        <w:t>,</w:t>
      </w:r>
      <w:r w:rsidR="0030009B">
        <w:rPr>
          <w:lang w:bidi="ar-SA"/>
        </w:rPr>
        <w:t xml:space="preserve"> any other hazards potentially arising</w:t>
      </w:r>
      <w:r w:rsidR="00784EAC">
        <w:rPr>
          <w:lang w:bidi="ar-SA"/>
        </w:rPr>
        <w:t xml:space="preserve"> from related activities </w:t>
      </w:r>
      <w:r>
        <w:rPr>
          <w:lang w:bidi="ar-SA"/>
        </w:rPr>
        <w:t>. The profile described in this document cannot be assessed for effects on risk in isolation from the context in which it could be used, particularly routines for assigning unique patient identification codes and manual and automatic means for verifying patient identity during care</w:t>
      </w:r>
      <w:r w:rsidR="0030009B">
        <w:rPr>
          <w:lang w:bidi="ar-SA"/>
        </w:rPr>
        <w:t xml:space="preserve"> to assure accuracy. Likewise recording unique device identification of devices and tracking procedures need to be assessed for assurance of correctness.</w:t>
      </w:r>
      <w:r w:rsidR="009057A5">
        <w:rPr>
          <w:lang w:bidi="ar-SA"/>
        </w:rPr>
        <w:t xml:space="preserve"> This risk analysis should be carried out by </w:t>
      </w:r>
      <w:r w:rsidR="00784EAC">
        <w:rPr>
          <w:lang w:bidi="ar-SA"/>
        </w:rPr>
        <w:t xml:space="preserve">a team including </w:t>
      </w:r>
      <w:r w:rsidR="009057A5">
        <w:rPr>
          <w:lang w:bidi="ar-SA"/>
        </w:rPr>
        <w:t>qualified persons in affected clinical and technology departments.</w:t>
      </w:r>
    </w:p>
    <w:p w14:paraId="0D5E9DBC" w14:textId="46D2E1DC" w:rsidR="0030009B" w:rsidRDefault="0030009B" w:rsidP="00A86A18">
      <w:pPr>
        <w:pStyle w:val="BodyText"/>
        <w:rPr>
          <w:lang w:bidi="ar-SA"/>
        </w:rPr>
      </w:pPr>
      <w:r w:rsidRPr="0030009B">
        <w:rPr>
          <w:lang w:bidi="ar-SA"/>
        </w:rPr>
        <w:t xml:space="preserve">This document describes communications protocols but not full details </w:t>
      </w:r>
      <w:r>
        <w:rPr>
          <w:lang w:bidi="ar-SA"/>
        </w:rPr>
        <w:t>of user interfaces and implementation of automated rules</w:t>
      </w:r>
      <w:r w:rsidR="009057A5">
        <w:rPr>
          <w:lang w:bidi="ar-SA"/>
        </w:rPr>
        <w:t xml:space="preserve"> in actual systems for associating devices with patients, but these implementation details strongly affect the safety and effectiveness of the system in actual use, and therefore deserve careful evaluation.</w:t>
      </w:r>
    </w:p>
    <w:p w14:paraId="232F8CE4" w14:textId="7C821619" w:rsidR="009057A5" w:rsidRPr="009057A5" w:rsidRDefault="009057A5" w:rsidP="00A86A18">
      <w:pPr>
        <w:pStyle w:val="BodyText"/>
        <w:rPr>
          <w:lang w:bidi="ar-SA"/>
        </w:rPr>
      </w:pPr>
      <w:r>
        <w:rPr>
          <w:lang w:bidi="ar-SA"/>
        </w:rPr>
        <w:t>The transactions described may carry highly sensitive identity information and could potentially be used to follow personal health data if not appropriately secured in health information systems and on heal</w:t>
      </w:r>
      <w:r w:rsidR="00784EAC">
        <w:rPr>
          <w:lang w:bidi="ar-SA"/>
        </w:rPr>
        <w:t>th information networks, so privacy</w:t>
      </w:r>
      <w:r>
        <w:rPr>
          <w:lang w:bidi="ar-SA"/>
        </w:rPr>
        <w:t xml:space="preserve"> is a critical aspect of risk analysis</w:t>
      </w:r>
    </w:p>
    <w:p w14:paraId="6533E5CF" w14:textId="48754C44" w:rsidR="00A86A18" w:rsidRPr="0030009B" w:rsidRDefault="00784EAC" w:rsidP="00A86A18">
      <w:pPr>
        <w:pStyle w:val="BodyText"/>
        <w:rPr>
          <w:lang w:bidi="ar-SA"/>
        </w:rPr>
      </w:pPr>
      <w:r>
        <w:rPr>
          <w:lang w:bidi="ar-SA"/>
        </w:rPr>
        <w:t>See the IHE PCD White Paper on Point-of-Care Identity Management Appendix C for additional risk analysis information including discussion of use of IHE Information Technology Infrastructure profiles for security.</w:t>
      </w:r>
    </w:p>
    <w:p w14:paraId="00086A46" w14:textId="77777777" w:rsidR="000702F7" w:rsidRDefault="000702F7" w:rsidP="000702F7"/>
    <w:p w14:paraId="4E2B4EFF" w14:textId="3BA634BE" w:rsidR="00FF69C3" w:rsidRPr="003651D9" w:rsidRDefault="00FF69C3" w:rsidP="00B9278F">
      <w:pPr>
        <w:pStyle w:val="Heading2"/>
        <w:numPr>
          <w:ilvl w:val="0"/>
          <w:numId w:val="0"/>
        </w:numPr>
        <w:rPr>
          <w:i/>
        </w:rPr>
      </w:pPr>
      <w:bookmarkStart w:id="108" w:name="_Toc519507512"/>
      <w:r>
        <w:rPr>
          <w:noProof w:val="0"/>
        </w:rPr>
        <w:t>7</w:t>
      </w:r>
      <w:r w:rsidRPr="003651D9">
        <w:rPr>
          <w:noProof w:val="0"/>
        </w:rPr>
        <w:t>.6  Cross Profile Considerations</w:t>
      </w:r>
      <w:bookmarkEnd w:id="108"/>
      <w:r w:rsidRPr="003651D9">
        <w:rPr>
          <w:i/>
        </w:rPr>
        <w:br/>
      </w:r>
    </w:p>
    <w:p w14:paraId="10386123" w14:textId="77777777" w:rsidR="00FB31E5" w:rsidRPr="00FB31E5" w:rsidRDefault="00FB31E5" w:rsidP="00FB31E5">
      <w:pPr>
        <w:rPr>
          <w:rFonts w:ascii="Calibri" w:eastAsia="Times New Roman" w:hAnsi="Calibri" w:cs="Calibri"/>
          <w:color w:val="000000"/>
          <w:sz w:val="22"/>
          <w:szCs w:val="22"/>
        </w:rPr>
      </w:pPr>
      <w:r w:rsidRPr="00FB31E5">
        <w:rPr>
          <w:rFonts w:ascii="Calibri" w:eastAsia="Times New Roman" w:hAnsi="Calibri" w:cs="Calibri"/>
          <w:color w:val="000000"/>
          <w:sz w:val="22"/>
          <w:szCs w:val="22"/>
        </w:rPr>
        <w:t>This profile specifically covers associations and disassociations between patients and devices. As patient demographics and ADT information (e.g., patient location) are often integral to satisfying the use cases profiled in this document, implementers should be familiar with the following profiles within the IT Infrastructure Technical Framework:</w:t>
      </w:r>
    </w:p>
    <w:p w14:paraId="5DF342E5" w14:textId="77777777" w:rsidR="00FB31E5" w:rsidRPr="00FB31E5" w:rsidRDefault="00FB31E5" w:rsidP="00FB31E5">
      <w:pPr>
        <w:numPr>
          <w:ilvl w:val="0"/>
          <w:numId w:val="19"/>
        </w:numPr>
        <w:rPr>
          <w:rFonts w:ascii="Calibri" w:eastAsia="Times New Roman" w:hAnsi="Calibri" w:cs="Calibri"/>
          <w:color w:val="000000"/>
          <w:sz w:val="22"/>
          <w:szCs w:val="22"/>
        </w:rPr>
      </w:pPr>
      <w:r w:rsidRPr="00FB31E5">
        <w:rPr>
          <w:rFonts w:ascii="Calibri" w:eastAsia="Times New Roman" w:hAnsi="Calibri" w:cs="Calibri"/>
          <w:color w:val="000000"/>
          <w:sz w:val="22"/>
          <w:szCs w:val="22"/>
        </w:rPr>
        <w:t>Patient Administration Management profile</w:t>
      </w:r>
    </w:p>
    <w:p w14:paraId="585A3A75" w14:textId="77777777" w:rsidR="00FB31E5" w:rsidRPr="00FB31E5" w:rsidRDefault="00FB31E5" w:rsidP="00FB31E5">
      <w:pPr>
        <w:numPr>
          <w:ilvl w:val="0"/>
          <w:numId w:val="19"/>
        </w:numPr>
        <w:rPr>
          <w:rFonts w:ascii="Calibri" w:eastAsia="Times New Roman" w:hAnsi="Calibri" w:cs="Calibri"/>
          <w:color w:val="000000"/>
          <w:sz w:val="22"/>
          <w:szCs w:val="22"/>
        </w:rPr>
      </w:pPr>
      <w:r w:rsidRPr="00FB31E5">
        <w:rPr>
          <w:rFonts w:ascii="Arial" w:eastAsia="Times New Roman" w:hAnsi="Arial" w:cs="Arial"/>
          <w:color w:val="333333"/>
          <w:sz w:val="20"/>
          <w:szCs w:val="20"/>
          <w:lang w:val="en"/>
        </w:rPr>
        <w:t>Patient Demographics Query</w:t>
      </w:r>
    </w:p>
    <w:p w14:paraId="4EC6C4F5" w14:textId="77777777" w:rsidR="00FB31E5" w:rsidRDefault="00FB31E5" w:rsidP="00FF69C3"/>
    <w:p w14:paraId="72422FF7" w14:textId="77777777" w:rsidR="00B9278F" w:rsidRDefault="00B9278F" w:rsidP="00FF69C3">
      <w:r>
        <w:t>ITI Patient Demographic Query</w:t>
      </w:r>
      <w:r w:rsidR="00FF69C3" w:rsidRPr="003651D9">
        <w:t xml:space="preserve"> - </w:t>
      </w:r>
      <w:r>
        <w:t>Patient Demographic Reporter</w:t>
      </w:r>
      <w:r>
        <w:br/>
      </w:r>
    </w:p>
    <w:p w14:paraId="0CE7BB9B" w14:textId="5254B6A0" w:rsidR="00B9278F" w:rsidRDefault="00B9278F" w:rsidP="00FF69C3">
      <w:r>
        <w:t>A  Patient Demographic Consumer in IT Infrastructure</w:t>
      </w:r>
      <w:r w:rsidR="00FF69C3" w:rsidRPr="003651D9">
        <w:t xml:space="preserve"> might </w:t>
      </w:r>
      <w:r w:rsidR="002A3AAB">
        <w:t>used by</w:t>
      </w:r>
      <w:r w:rsidR="00FF69C3" w:rsidRPr="003651D9">
        <w:t xml:space="preserve"> a </w:t>
      </w:r>
      <w:r>
        <w:t>Device-Patient Association Reporter</w:t>
      </w:r>
      <w:r w:rsidR="00FF69C3" w:rsidRPr="003651D9">
        <w:t xml:space="preserve"> to </w:t>
      </w:r>
      <w:r>
        <w:t>allow presentation of a pick list of candidate patients</w:t>
      </w:r>
      <w:r w:rsidR="005A03D0">
        <w:t xml:space="preserve"> to associate with one or more devices at the point-of-care. </w:t>
      </w:r>
    </w:p>
    <w:p w14:paraId="49040C59" w14:textId="77777777" w:rsidR="00AD4471" w:rsidRDefault="00AD4471" w:rsidP="009937C9">
      <w:pPr>
        <w:pStyle w:val="BodyText"/>
      </w:pPr>
      <w:bookmarkStart w:id="109" w:name="_Toc448137422"/>
      <w:bookmarkStart w:id="110" w:name="_Toc472011446"/>
    </w:p>
    <w:p w14:paraId="2BB465BE" w14:textId="2ABDF239" w:rsidR="00AD4471" w:rsidRDefault="00AD4471" w:rsidP="009937C9">
      <w:pPr>
        <w:pStyle w:val="BodyText"/>
      </w:pPr>
    </w:p>
    <w:p w14:paraId="42B000F1" w14:textId="77777777" w:rsidR="00AD4471" w:rsidRPr="00FA4487" w:rsidRDefault="00AD4471" w:rsidP="009937C9">
      <w:pPr>
        <w:pStyle w:val="PartTitle"/>
        <w:rPr>
          <w:lang w:val="fr-FR"/>
        </w:rPr>
      </w:pPr>
      <w:bookmarkStart w:id="111" w:name="_Toc454456710"/>
      <w:bookmarkStart w:id="112" w:name="_Toc513467930"/>
      <w:bookmarkStart w:id="113" w:name="_Toc519507513"/>
      <w:r w:rsidRPr="00FA4487">
        <w:rPr>
          <w:lang w:val="fr-FR"/>
        </w:rPr>
        <w:lastRenderedPageBreak/>
        <w:t>Volume 2 – Transactions</w:t>
      </w:r>
      <w:bookmarkEnd w:id="111"/>
      <w:bookmarkEnd w:id="112"/>
      <w:bookmarkEnd w:id="113"/>
    </w:p>
    <w:p w14:paraId="7520EBFF" w14:textId="77777777" w:rsidR="00AD4471" w:rsidRPr="00FA4487" w:rsidRDefault="00AD4471" w:rsidP="009937C9">
      <w:pPr>
        <w:pStyle w:val="NormalWeb"/>
        <w:rPr>
          <w:lang w:val="fr-FR"/>
        </w:rPr>
      </w:pPr>
    </w:p>
    <w:p w14:paraId="29148234" w14:textId="77777777" w:rsidR="009937C9" w:rsidRPr="009937C9" w:rsidRDefault="009937C9" w:rsidP="009937C9">
      <w:pPr>
        <w:pStyle w:val="ListParagraph"/>
        <w:keepNext/>
        <w:numPr>
          <w:ilvl w:val="0"/>
          <w:numId w:val="34"/>
        </w:numPr>
        <w:spacing w:before="240" w:after="60"/>
        <w:outlineLvl w:val="1"/>
        <w:rPr>
          <w:rFonts w:ascii="Arial" w:hAnsi="Arial"/>
          <w:b/>
          <w:vanish/>
          <w:kern w:val="28"/>
          <w:sz w:val="28"/>
          <w:lang w:val="fr-FR"/>
        </w:rPr>
      </w:pPr>
      <w:bookmarkStart w:id="114" w:name="_Toc454456711"/>
      <w:bookmarkStart w:id="115" w:name="_Toc513467931"/>
      <w:bookmarkStart w:id="116" w:name="_Toc519507514"/>
    </w:p>
    <w:p w14:paraId="5FB39B8D" w14:textId="77777777" w:rsidR="009937C9" w:rsidRPr="009937C9" w:rsidRDefault="009937C9" w:rsidP="009937C9">
      <w:pPr>
        <w:pStyle w:val="ListParagraph"/>
        <w:keepNext/>
        <w:numPr>
          <w:ilvl w:val="0"/>
          <w:numId w:val="34"/>
        </w:numPr>
        <w:spacing w:before="240" w:after="60"/>
        <w:outlineLvl w:val="1"/>
        <w:rPr>
          <w:rFonts w:ascii="Arial" w:hAnsi="Arial"/>
          <w:b/>
          <w:vanish/>
          <w:kern w:val="28"/>
          <w:sz w:val="28"/>
          <w:lang w:val="fr-FR"/>
        </w:rPr>
      </w:pPr>
    </w:p>
    <w:p w14:paraId="66A99C20" w14:textId="77777777" w:rsidR="009937C9" w:rsidRPr="009937C9" w:rsidRDefault="009937C9" w:rsidP="009937C9">
      <w:pPr>
        <w:pStyle w:val="ListParagraph"/>
        <w:keepNext/>
        <w:numPr>
          <w:ilvl w:val="0"/>
          <w:numId w:val="34"/>
        </w:numPr>
        <w:spacing w:before="240" w:after="60"/>
        <w:outlineLvl w:val="1"/>
        <w:rPr>
          <w:rFonts w:ascii="Arial" w:hAnsi="Arial"/>
          <w:b/>
          <w:vanish/>
          <w:kern w:val="28"/>
          <w:sz w:val="28"/>
          <w:lang w:val="fr-FR"/>
        </w:rPr>
      </w:pPr>
    </w:p>
    <w:p w14:paraId="49D54BF1"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25389995"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54D68643"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51294E68"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174A92B0"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09BC6597"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4BB8417E"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23C80B39"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164044F9"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117106BD"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2D81AEF5"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1ED3C0CD"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3952E77A"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2569A00D"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57A91DBB"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5EDA9CBC" w14:textId="77777777" w:rsidR="009937C9" w:rsidRPr="009937C9" w:rsidRDefault="009937C9" w:rsidP="009937C9">
      <w:pPr>
        <w:pStyle w:val="ListParagraph"/>
        <w:keepNext/>
        <w:numPr>
          <w:ilvl w:val="1"/>
          <w:numId w:val="34"/>
        </w:numPr>
        <w:spacing w:before="240" w:after="60"/>
        <w:outlineLvl w:val="1"/>
        <w:rPr>
          <w:rFonts w:ascii="Arial" w:hAnsi="Arial"/>
          <w:b/>
          <w:vanish/>
          <w:kern w:val="28"/>
          <w:sz w:val="28"/>
          <w:lang w:val="fr-FR"/>
        </w:rPr>
      </w:pPr>
    </w:p>
    <w:p w14:paraId="0B0A9CA9" w14:textId="142DAA3A" w:rsidR="00AD4471" w:rsidRPr="00FA4487" w:rsidRDefault="00AD4471" w:rsidP="009937C9">
      <w:pPr>
        <w:pStyle w:val="Heading2"/>
        <w:numPr>
          <w:ilvl w:val="1"/>
          <w:numId w:val="34"/>
        </w:numPr>
        <w:rPr>
          <w:noProof w:val="0"/>
          <w:lang w:val="fr-FR"/>
        </w:rPr>
      </w:pPr>
      <w:r w:rsidRPr="00FA4487">
        <w:rPr>
          <w:noProof w:val="0"/>
          <w:lang w:val="fr-FR"/>
        </w:rPr>
        <w:t xml:space="preserve"> Assert Device-Patient Association [PCD-17]&gt;</w:t>
      </w:r>
      <w:bookmarkEnd w:id="114"/>
      <w:bookmarkEnd w:id="115"/>
      <w:bookmarkEnd w:id="116"/>
    </w:p>
    <w:p w14:paraId="3128BF29" w14:textId="77777777" w:rsidR="00AD4471" w:rsidRPr="003651D9" w:rsidRDefault="00AD4471" w:rsidP="009937C9">
      <w:pPr>
        <w:pStyle w:val="Heading3"/>
        <w:numPr>
          <w:ilvl w:val="0"/>
          <w:numId w:val="0"/>
        </w:numPr>
        <w:rPr>
          <w:noProof w:val="0"/>
        </w:rPr>
      </w:pPr>
      <w:bookmarkStart w:id="117" w:name="_Toc454456712"/>
      <w:bookmarkStart w:id="118" w:name="_Toc513467932"/>
      <w:bookmarkStart w:id="119" w:name="_Toc519507515"/>
      <w:r w:rsidRPr="003651D9">
        <w:rPr>
          <w:noProof w:val="0"/>
        </w:rPr>
        <w:t>3.</w:t>
      </w:r>
      <w:r>
        <w:rPr>
          <w:noProof w:val="0"/>
        </w:rPr>
        <w:t>17</w:t>
      </w:r>
      <w:r w:rsidRPr="003651D9">
        <w:rPr>
          <w:noProof w:val="0"/>
        </w:rPr>
        <w:t>.1 Scope</w:t>
      </w:r>
      <w:bookmarkEnd w:id="117"/>
      <w:bookmarkEnd w:id="118"/>
      <w:bookmarkEnd w:id="119"/>
    </w:p>
    <w:p w14:paraId="033A517A" w14:textId="77777777" w:rsidR="00AD4471" w:rsidRPr="00A35FE2" w:rsidRDefault="00AD4471" w:rsidP="009937C9">
      <w:pPr>
        <w:pStyle w:val="BodyText"/>
      </w:pPr>
      <w:r w:rsidRPr="00A35FE2">
        <w:t xml:space="preserve">This transaction is used to </w:t>
      </w:r>
      <w:bookmarkStart w:id="120" w:name="_Toc454456713"/>
      <w:bookmarkStart w:id="121" w:name="_Toc513467933"/>
      <w:r w:rsidRPr="00A35FE2">
        <w:t>by a Device-Patient Association Reporter to assert that an association has been established between a device and a patient, or to update information reported previously by that reporter.</w:t>
      </w:r>
    </w:p>
    <w:p w14:paraId="6F547708" w14:textId="77777777" w:rsidR="00AD4471" w:rsidRPr="003651D9" w:rsidRDefault="00AD4471" w:rsidP="009937C9">
      <w:pPr>
        <w:pStyle w:val="Heading4"/>
        <w:numPr>
          <w:ilvl w:val="0"/>
          <w:numId w:val="0"/>
        </w:numPr>
        <w:ind w:left="360" w:hanging="360"/>
      </w:pPr>
      <w:r w:rsidRPr="003651D9">
        <w:t>3.</w:t>
      </w:r>
      <w:r>
        <w:t>17</w:t>
      </w:r>
      <w:r w:rsidRPr="003651D9">
        <w:t>.2</w:t>
      </w:r>
      <w:r>
        <w:t xml:space="preserve"> </w:t>
      </w:r>
      <w:r w:rsidRPr="003651D9">
        <w:t>Actor Roles</w:t>
      </w:r>
      <w:bookmarkEnd w:id="120"/>
      <w:bookmarkEnd w:id="121"/>
    </w:p>
    <w:p w14:paraId="5AEF8647" w14:textId="77777777" w:rsidR="00AD4471" w:rsidRDefault="00AD4471" w:rsidP="009937C9">
      <w:pPr>
        <w:pStyle w:val="FigureTitle"/>
      </w:pPr>
    </w:p>
    <w:p w14:paraId="31FF2FAE" w14:textId="77777777" w:rsidR="00AD4471" w:rsidRPr="003651D9" w:rsidRDefault="00AD4471" w:rsidP="009937C9">
      <w:pPr>
        <w:pStyle w:val="BodyText"/>
      </w:pPr>
      <w:r w:rsidRPr="003651D9">
        <w:t>The Roles in this transaction are defined in the following table and may be</w:t>
      </w:r>
      <w:r>
        <w:t xml:space="preserve"> played by the actors listed:</w:t>
      </w:r>
    </w:p>
    <w:p w14:paraId="25D4F08B" w14:textId="77777777" w:rsidR="00AD4471" w:rsidRPr="003651D9" w:rsidRDefault="00AD4471" w:rsidP="009937C9">
      <w:pPr>
        <w:pStyle w:val="TableTitle"/>
      </w:pPr>
    </w:p>
    <w:p w14:paraId="751CBF29" w14:textId="77777777" w:rsidR="00AD4471" w:rsidRPr="003651D9" w:rsidRDefault="00AD4471" w:rsidP="009937C9">
      <w:pPr>
        <w:pStyle w:val="TableTitle"/>
      </w:pPr>
      <w:r>
        <w:t>Table 3.17</w:t>
      </w:r>
      <w:r w:rsidRPr="003651D9">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AD4471" w:rsidRPr="003651D9" w14:paraId="1A562EBF" w14:textId="77777777" w:rsidTr="009937C9">
        <w:tc>
          <w:tcPr>
            <w:tcW w:w="1008" w:type="dxa"/>
            <w:shd w:val="clear" w:color="auto" w:fill="auto"/>
          </w:tcPr>
          <w:p w14:paraId="6ADE90B6" w14:textId="77777777" w:rsidR="00AD4471" w:rsidRPr="003651D9" w:rsidRDefault="00AD4471" w:rsidP="009937C9">
            <w:pPr>
              <w:pStyle w:val="BodyText"/>
              <w:rPr>
                <w:b/>
              </w:rPr>
            </w:pPr>
            <w:r w:rsidRPr="003651D9">
              <w:rPr>
                <w:b/>
              </w:rPr>
              <w:t>Actor:</w:t>
            </w:r>
          </w:p>
        </w:tc>
        <w:tc>
          <w:tcPr>
            <w:tcW w:w="8568" w:type="dxa"/>
            <w:shd w:val="clear" w:color="auto" w:fill="auto"/>
          </w:tcPr>
          <w:p w14:paraId="77628A07" w14:textId="77777777" w:rsidR="00AD4471" w:rsidRPr="003651D9" w:rsidRDefault="00AD4471" w:rsidP="009937C9">
            <w:pPr>
              <w:pStyle w:val="BodyText"/>
            </w:pPr>
            <w:r w:rsidRPr="00E46390">
              <w:t>Device-Patient Association Reporter</w:t>
            </w:r>
          </w:p>
        </w:tc>
      </w:tr>
      <w:tr w:rsidR="00AD4471" w:rsidRPr="003651D9" w14:paraId="1814C760" w14:textId="77777777" w:rsidTr="009937C9">
        <w:tc>
          <w:tcPr>
            <w:tcW w:w="1008" w:type="dxa"/>
            <w:shd w:val="clear" w:color="auto" w:fill="auto"/>
          </w:tcPr>
          <w:p w14:paraId="774C2721" w14:textId="77777777" w:rsidR="00AD4471" w:rsidRPr="003651D9" w:rsidRDefault="00AD4471" w:rsidP="009937C9">
            <w:pPr>
              <w:pStyle w:val="BodyText"/>
              <w:rPr>
                <w:b/>
              </w:rPr>
            </w:pPr>
            <w:r w:rsidRPr="003651D9">
              <w:rPr>
                <w:b/>
              </w:rPr>
              <w:t>Role:</w:t>
            </w:r>
          </w:p>
        </w:tc>
        <w:tc>
          <w:tcPr>
            <w:tcW w:w="8568" w:type="dxa"/>
            <w:shd w:val="clear" w:color="auto" w:fill="auto"/>
          </w:tcPr>
          <w:p w14:paraId="3F8623B6" w14:textId="77777777" w:rsidR="00AD4471" w:rsidRPr="003651D9" w:rsidRDefault="00AD4471" w:rsidP="009937C9">
            <w:pPr>
              <w:pStyle w:val="BodyText"/>
            </w:pPr>
            <w:r>
              <w:t>Reporter – the source of the assertion. Identifies the device, the patient, the authority for the association, and the effective time.</w:t>
            </w:r>
          </w:p>
        </w:tc>
      </w:tr>
      <w:tr w:rsidR="00AD4471" w:rsidRPr="003651D9" w14:paraId="1072AC4A" w14:textId="77777777" w:rsidTr="009937C9">
        <w:tc>
          <w:tcPr>
            <w:tcW w:w="1008" w:type="dxa"/>
            <w:shd w:val="clear" w:color="auto" w:fill="auto"/>
          </w:tcPr>
          <w:p w14:paraId="70316193" w14:textId="77777777" w:rsidR="00AD4471" w:rsidRPr="003651D9" w:rsidRDefault="00AD4471" w:rsidP="009937C9">
            <w:pPr>
              <w:pStyle w:val="BodyText"/>
              <w:rPr>
                <w:b/>
              </w:rPr>
            </w:pPr>
            <w:r w:rsidRPr="003651D9">
              <w:rPr>
                <w:b/>
              </w:rPr>
              <w:t>Actor:</w:t>
            </w:r>
          </w:p>
        </w:tc>
        <w:tc>
          <w:tcPr>
            <w:tcW w:w="8568" w:type="dxa"/>
            <w:shd w:val="clear" w:color="auto" w:fill="auto"/>
          </w:tcPr>
          <w:p w14:paraId="31792AFB" w14:textId="77777777" w:rsidR="00AD4471" w:rsidRPr="003651D9" w:rsidRDefault="00AD4471" w:rsidP="009937C9">
            <w:pPr>
              <w:pStyle w:val="BodyText"/>
            </w:pPr>
            <w:r w:rsidRPr="00E46390">
              <w:t>Device-Patient Association Manager</w:t>
            </w:r>
          </w:p>
        </w:tc>
      </w:tr>
      <w:tr w:rsidR="00AD4471" w:rsidRPr="003651D9" w14:paraId="603C463F" w14:textId="77777777" w:rsidTr="009937C9">
        <w:tc>
          <w:tcPr>
            <w:tcW w:w="1008" w:type="dxa"/>
            <w:shd w:val="clear" w:color="auto" w:fill="auto"/>
          </w:tcPr>
          <w:p w14:paraId="1A4842D7" w14:textId="77777777" w:rsidR="00AD4471" w:rsidRPr="003651D9" w:rsidRDefault="00AD4471" w:rsidP="009937C9">
            <w:pPr>
              <w:pStyle w:val="BodyText"/>
              <w:rPr>
                <w:b/>
              </w:rPr>
            </w:pPr>
            <w:r w:rsidRPr="003651D9">
              <w:rPr>
                <w:b/>
              </w:rPr>
              <w:t>Role:</w:t>
            </w:r>
          </w:p>
        </w:tc>
        <w:tc>
          <w:tcPr>
            <w:tcW w:w="8568" w:type="dxa"/>
            <w:shd w:val="clear" w:color="auto" w:fill="auto"/>
          </w:tcPr>
          <w:p w14:paraId="6138EF2C" w14:textId="77777777" w:rsidR="00AD4471" w:rsidRPr="003651D9" w:rsidRDefault="00AD4471" w:rsidP="009937C9">
            <w:pPr>
              <w:pStyle w:val="BodyText"/>
            </w:pPr>
            <w:r>
              <w:t>Manager – establishes a persistent record of the association.</w:t>
            </w:r>
          </w:p>
        </w:tc>
      </w:tr>
    </w:tbl>
    <w:p w14:paraId="035FC1DF" w14:textId="77777777" w:rsidR="00AD4471" w:rsidRPr="003651D9" w:rsidRDefault="00AD4471" w:rsidP="009937C9">
      <w:pPr>
        <w:pStyle w:val="Heading3"/>
        <w:numPr>
          <w:ilvl w:val="0"/>
          <w:numId w:val="0"/>
        </w:numPr>
        <w:rPr>
          <w:noProof w:val="0"/>
        </w:rPr>
      </w:pPr>
      <w:bookmarkStart w:id="122" w:name="_Toc454456714"/>
      <w:bookmarkStart w:id="123" w:name="_Toc513467934"/>
      <w:bookmarkStart w:id="124" w:name="_Toc519507516"/>
      <w:r w:rsidRPr="003651D9">
        <w:rPr>
          <w:noProof w:val="0"/>
        </w:rPr>
        <w:t>3.</w:t>
      </w:r>
      <w:r>
        <w:rPr>
          <w:noProof w:val="0"/>
        </w:rPr>
        <w:t>17</w:t>
      </w:r>
      <w:r w:rsidRPr="003651D9">
        <w:rPr>
          <w:noProof w:val="0"/>
        </w:rPr>
        <w:t>.3 Referenced Standards</w:t>
      </w:r>
      <w:bookmarkEnd w:id="122"/>
      <w:bookmarkEnd w:id="123"/>
      <w:bookmarkEnd w:id="124"/>
    </w:p>
    <w:p w14:paraId="0B9D3978"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29B25F93" w14:textId="77777777" w:rsidR="00AD4471" w:rsidRPr="003651D9" w:rsidRDefault="00AD4471" w:rsidP="009937C9">
      <w:pPr>
        <w:pStyle w:val="Heading3"/>
        <w:numPr>
          <w:ilvl w:val="0"/>
          <w:numId w:val="0"/>
        </w:numPr>
        <w:rPr>
          <w:noProof w:val="0"/>
        </w:rPr>
      </w:pPr>
      <w:bookmarkStart w:id="125" w:name="_Toc454456715"/>
      <w:bookmarkStart w:id="126" w:name="_Toc513467935"/>
      <w:bookmarkStart w:id="127" w:name="_Toc519507517"/>
      <w:r w:rsidRPr="003651D9">
        <w:rPr>
          <w:noProof w:val="0"/>
        </w:rPr>
        <w:t>3.</w:t>
      </w:r>
      <w:r>
        <w:rPr>
          <w:noProof w:val="0"/>
        </w:rPr>
        <w:t>17</w:t>
      </w:r>
      <w:r w:rsidRPr="003651D9">
        <w:rPr>
          <w:noProof w:val="0"/>
        </w:rPr>
        <w:t>.4 Interaction Diagram</w:t>
      </w:r>
      <w:bookmarkEnd w:id="125"/>
      <w:bookmarkEnd w:id="126"/>
      <w:bookmarkEnd w:id="127"/>
    </w:p>
    <w:p w14:paraId="3B095FF9" w14:textId="77777777" w:rsidR="00AD4471" w:rsidRPr="003651D9" w:rsidRDefault="00AD4471" w:rsidP="009937C9">
      <w:pPr>
        <w:pStyle w:val="BodyText"/>
      </w:pPr>
      <w:r w:rsidRPr="003651D9">
        <w:rPr>
          <w:noProof/>
          <w:lang w:bidi="ar-SA"/>
        </w:rPr>
        <mc:AlternateContent>
          <mc:Choice Requires="wpg">
            <w:drawing>
              <wp:inline distT="0" distB="0" distL="0" distR="0" wp14:anchorId="235FDADB" wp14:editId="4B9A1BCA">
                <wp:extent cx="5943600" cy="2400300"/>
                <wp:effectExtent l="0" t="0" r="0" b="0"/>
                <wp:docPr id="66" name="Group 15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67" name="AutoShape 158"/>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Text Box 160"/>
                        <wps:cNvSpPr txBox="1">
                          <a:spLocks noChangeArrowheads="1"/>
                        </wps:cNvSpPr>
                        <wps:spPr bwMode="auto">
                          <a:xfrm>
                            <a:off x="4030" y="8066"/>
                            <a:ext cx="1440" cy="117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CDC5B5" w14:textId="77777777" w:rsidR="009937C9" w:rsidRPr="007C1AAC" w:rsidRDefault="009937C9" w:rsidP="009937C9">
                              <w:pPr>
                                <w:jc w:val="center"/>
                                <w:rPr>
                                  <w:sz w:val="22"/>
                                  <w:szCs w:val="22"/>
                                </w:rPr>
                              </w:pPr>
                              <w:r>
                                <w:rPr>
                                  <w:sz w:val="22"/>
                                  <w:szCs w:val="22"/>
                                </w:rPr>
                                <w:t xml:space="preserve">Device-Patient Association Reporter </w:t>
                              </w:r>
                            </w:p>
                          </w:txbxContent>
                        </wps:txbx>
                        <wps:bodyPr rot="0" vert="horz" wrap="square" lIns="91440" tIns="45720" rIns="91440" bIns="45720" anchor="t" anchorCtr="0" upright="1">
                          <a:noAutofit/>
                        </wps:bodyPr>
                      </wps:wsp>
                      <wps:wsp>
                        <wps:cNvPr id="69" name="Line 161"/>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0" name="Text Box 162"/>
                        <wps:cNvSpPr txBox="1">
                          <a:spLocks noChangeArrowheads="1"/>
                        </wps:cNvSpPr>
                        <wps:spPr bwMode="auto">
                          <a:xfrm>
                            <a:off x="5593" y="9248"/>
                            <a:ext cx="192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411CC" w14:textId="77777777" w:rsidR="009937C9" w:rsidRPr="00A56394" w:rsidRDefault="009937C9" w:rsidP="009937C9">
                              <w:pPr>
                                <w:rPr>
                                  <w:sz w:val="18"/>
                                  <w:szCs w:val="18"/>
                                  <w:lang w:val="fr-FR"/>
                                </w:rPr>
                              </w:pPr>
                              <w:r w:rsidRPr="00A56394">
                                <w:rPr>
                                  <w:sz w:val="18"/>
                                  <w:szCs w:val="18"/>
                                  <w:lang w:val="fr-FR"/>
                                </w:rPr>
                                <w:t xml:space="preserve">Device-Patient </w:t>
                              </w:r>
                              <w:r>
                                <w:rPr>
                                  <w:sz w:val="18"/>
                                  <w:szCs w:val="18"/>
                                  <w:lang w:val="fr-FR"/>
                                </w:rPr>
                                <w:t>Association</w:t>
                              </w:r>
                              <w:r w:rsidRPr="00A56394">
                                <w:rPr>
                                  <w:sz w:val="18"/>
                                  <w:szCs w:val="18"/>
                                  <w:lang w:val="fr-FR"/>
                                </w:rPr>
                                <w:t xml:space="preserve"> Report</w:t>
                              </w:r>
                            </w:p>
                            <w:p w14:paraId="20FB9FB2" w14:textId="77777777" w:rsidR="009937C9" w:rsidRPr="00A56394" w:rsidRDefault="009937C9" w:rsidP="009937C9">
                              <w:pPr>
                                <w:rPr>
                                  <w:sz w:val="18"/>
                                  <w:szCs w:val="18"/>
                                  <w:lang w:val="fr-FR"/>
                                </w:rPr>
                              </w:pPr>
                            </w:p>
                            <w:p w14:paraId="702A284F" w14:textId="77777777" w:rsidR="009937C9" w:rsidRPr="00A56394" w:rsidRDefault="009937C9" w:rsidP="009937C9">
                              <w:pPr>
                                <w:rPr>
                                  <w:sz w:val="18"/>
                                  <w:szCs w:val="18"/>
                                  <w:lang w:val="fr-FR"/>
                                </w:rPr>
                              </w:pPr>
                              <w:r w:rsidRPr="00A56394">
                                <w:rPr>
                                  <w:sz w:val="18"/>
                                  <w:szCs w:val="18"/>
                                  <w:lang w:val="fr-FR"/>
                                </w:rPr>
                                <w:t>Message 1Device</w:t>
                              </w:r>
                            </w:p>
                          </w:txbxContent>
                        </wps:txbx>
                        <wps:bodyPr rot="0" vert="horz" wrap="square" lIns="0" tIns="0" rIns="0" bIns="0" anchor="t" anchorCtr="0" upright="1">
                          <a:noAutofit/>
                        </wps:bodyPr>
                      </wps:wsp>
                      <wps:wsp>
                        <wps:cNvPr id="71" name="Line 163"/>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2" name="Rectangle 164"/>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3" name="Rectangle 165"/>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Line 166"/>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Text Box 167"/>
                        <wps:cNvSpPr txBox="1">
                          <a:spLocks noChangeArrowheads="1"/>
                        </wps:cNvSpPr>
                        <wps:spPr bwMode="auto">
                          <a:xfrm>
                            <a:off x="7525" y="8140"/>
                            <a:ext cx="1653" cy="10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242AC" w14:textId="77777777" w:rsidR="009937C9" w:rsidRPr="007C1AAC" w:rsidRDefault="009937C9" w:rsidP="009937C9">
                              <w:pPr>
                                <w:jc w:val="center"/>
                                <w:rPr>
                                  <w:sz w:val="22"/>
                                  <w:szCs w:val="22"/>
                                </w:rPr>
                              </w:pPr>
                              <w:r>
                                <w:rPr>
                                  <w:sz w:val="22"/>
                                  <w:szCs w:val="22"/>
                                </w:rPr>
                                <w:t>Device-Patient Association Manager</w:t>
                              </w:r>
                            </w:p>
                          </w:txbxContent>
                        </wps:txbx>
                        <wps:bodyPr rot="0" vert="horz" wrap="square" lIns="91440" tIns="45720" rIns="91440" bIns="45720" anchor="t" anchorCtr="0" upright="1">
                          <a:noAutofit/>
                        </wps:bodyPr>
                      </wps:wsp>
                      <wps:wsp>
                        <wps:cNvPr id="76" name="Line 168"/>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169"/>
                        <wps:cNvSpPr txBox="1">
                          <a:spLocks noChangeArrowheads="1"/>
                        </wps:cNvSpPr>
                        <wps:spPr bwMode="auto">
                          <a:xfrm>
                            <a:off x="5593" y="9866"/>
                            <a:ext cx="1999" cy="5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EF171" w14:textId="77777777" w:rsidR="009937C9" w:rsidRPr="007C1AAC" w:rsidRDefault="009937C9" w:rsidP="009937C9">
                              <w:pPr>
                                <w:rPr>
                                  <w:sz w:val="22"/>
                                  <w:szCs w:val="22"/>
                                </w:rPr>
                              </w:pPr>
                              <w:r>
                                <w:rPr>
                                  <w:sz w:val="22"/>
                                  <w:szCs w:val="22"/>
                                </w:rPr>
                                <w:t>Report Acknowledgement</w:t>
                              </w:r>
                            </w:p>
                            <w:p w14:paraId="33814628" w14:textId="77777777" w:rsidR="009937C9" w:rsidRDefault="009937C9" w:rsidP="009937C9"/>
                            <w:p w14:paraId="016D38AA" w14:textId="77777777" w:rsidR="009937C9" w:rsidRPr="007C1AAC" w:rsidRDefault="009937C9" w:rsidP="009937C9">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235FDADB" id="Group 159" o:spid="_x0000_s104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">
                <o:lock v:ext="edit" aspectratio="t"/>
                <v:rect id="AutoShape 158" o:spid="_x0000_s104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o:lock v:ext="edit" aspectratio="t" text="t"/>
                </v:rect>
                <v:shape id="Text Box 160" o:spid="_x0000_s1045" type="#_x0000_t202" style="position:absolute;left:4030;top:8066;width:1440;height:1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05CDC5B5" w14:textId="77777777" w:rsidR="009937C9" w:rsidRPr="007C1AAC" w:rsidRDefault="009937C9" w:rsidP="009937C9">
                        <w:pPr>
                          <w:jc w:val="center"/>
                          <w:rPr>
                            <w:sz w:val="22"/>
                            <w:szCs w:val="22"/>
                          </w:rPr>
                        </w:pPr>
                        <w:r>
                          <w:rPr>
                            <w:sz w:val="22"/>
                            <w:szCs w:val="22"/>
                          </w:rPr>
                          <w:t xml:space="preserve">Device-Patient Association Reporter </w:t>
                        </w:r>
                      </w:p>
                    </w:txbxContent>
                  </v:textbox>
                </v:shape>
                <v:line id="Line 161" o:spid="_x0000_s1046"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">
                  <v:stroke dashstyle="dash"/>
                </v:line>
                <v:shape id="Text Box 162" o:spid="_x0000_s1047"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" filled="f" stroked="f">
                  <v:textbox inset="0,0,0,0">
                    <w:txbxContent>
                      <w:p w14:paraId="541411CC" w14:textId="77777777" w:rsidR="009937C9" w:rsidRPr="00A56394" w:rsidRDefault="009937C9" w:rsidP="009937C9">
                        <w:pPr>
                          <w:rPr>
                            <w:sz w:val="18"/>
                            <w:szCs w:val="18"/>
                            <w:lang w:val="fr-FR"/>
                          </w:rPr>
                        </w:pPr>
                        <w:r w:rsidRPr="00A56394">
                          <w:rPr>
                            <w:sz w:val="18"/>
                            <w:szCs w:val="18"/>
                            <w:lang w:val="fr-FR"/>
                          </w:rPr>
                          <w:t xml:space="preserve">Device-Patient </w:t>
                        </w:r>
                        <w:r>
                          <w:rPr>
                            <w:sz w:val="18"/>
                            <w:szCs w:val="18"/>
                            <w:lang w:val="fr-FR"/>
                          </w:rPr>
                          <w:t>Association</w:t>
                        </w:r>
                        <w:r w:rsidRPr="00A56394">
                          <w:rPr>
                            <w:sz w:val="18"/>
                            <w:szCs w:val="18"/>
                            <w:lang w:val="fr-FR"/>
                          </w:rPr>
                          <w:t xml:space="preserve"> Report</w:t>
                        </w:r>
                      </w:p>
                      <w:p w14:paraId="20FB9FB2" w14:textId="77777777" w:rsidR="009937C9" w:rsidRPr="00A56394" w:rsidRDefault="009937C9" w:rsidP="009937C9">
                        <w:pPr>
                          <w:rPr>
                            <w:sz w:val="18"/>
                            <w:szCs w:val="18"/>
                            <w:lang w:val="fr-FR"/>
                          </w:rPr>
                        </w:pPr>
                      </w:p>
                      <w:p w14:paraId="702A284F" w14:textId="77777777" w:rsidR="009937C9" w:rsidRPr="00A56394" w:rsidRDefault="009937C9" w:rsidP="009937C9">
                        <w:pPr>
                          <w:rPr>
                            <w:sz w:val="18"/>
                            <w:szCs w:val="18"/>
                            <w:lang w:val="fr-FR"/>
                          </w:rPr>
                        </w:pPr>
                        <w:r w:rsidRPr="00A56394">
                          <w:rPr>
                            <w:sz w:val="18"/>
                            <w:szCs w:val="18"/>
                            <w:lang w:val="fr-FR"/>
                          </w:rPr>
                          <w:t>Message 1Device</w:t>
                        </w:r>
                      </w:p>
                    </w:txbxContent>
                  </v:textbox>
                </v:shape>
                <v:line id="Line 163" o:spid="_x0000_s1048"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">
                  <v:stroke dashstyle="dash"/>
                </v:line>
                <v:rect id="Rectangle 164" o:spid="_x0000_s1049"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"/>
                <v:rect id="Rectangle 165" o:spid="_x0000_s1050"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line id="Line 166" o:spid="_x0000_s1051"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">
                  <v:stroke endarrow="block"/>
                </v:line>
                <v:shape id="Text Box 167" o:spid="_x0000_s1052" type="#_x0000_t202" style="position:absolute;left:7525;top:8140;width:1653;height:1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" stroked="f">
                  <v:textbox>
                    <w:txbxContent>
                      <w:p w14:paraId="27B242AC" w14:textId="77777777" w:rsidR="009937C9" w:rsidRPr="007C1AAC" w:rsidRDefault="009937C9" w:rsidP="009937C9">
                        <w:pPr>
                          <w:jc w:val="center"/>
                          <w:rPr>
                            <w:sz w:val="22"/>
                            <w:szCs w:val="22"/>
                          </w:rPr>
                        </w:pPr>
                        <w:r>
                          <w:rPr>
                            <w:sz w:val="22"/>
                            <w:szCs w:val="22"/>
                          </w:rPr>
                          <w:t>Device-Patient Association Manager</w:t>
                        </w:r>
                      </w:p>
                    </w:txbxContent>
                  </v:textbox>
                </v:shape>
                <v:line id="Line 168" o:spid="_x0000_s1053"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">
                  <v:stroke endarrow="block"/>
                </v:line>
                <v:shape id="Text Box 169" o:spid="_x0000_s1054" type="#_x0000_t202" style="position:absolute;left:5593;top:9866;width:1999;height: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34FEF171" w14:textId="77777777" w:rsidR="009937C9" w:rsidRPr="007C1AAC" w:rsidRDefault="009937C9" w:rsidP="009937C9">
                        <w:pPr>
                          <w:rPr>
                            <w:sz w:val="22"/>
                            <w:szCs w:val="22"/>
                          </w:rPr>
                        </w:pPr>
                        <w:r>
                          <w:rPr>
                            <w:sz w:val="22"/>
                            <w:szCs w:val="22"/>
                          </w:rPr>
                          <w:t>Report Acknowledgement</w:t>
                        </w:r>
                      </w:p>
                      <w:p w14:paraId="33814628" w14:textId="77777777" w:rsidR="009937C9" w:rsidRDefault="009937C9" w:rsidP="009937C9"/>
                      <w:p w14:paraId="016D38AA" w14:textId="77777777" w:rsidR="009937C9" w:rsidRPr="007C1AAC" w:rsidRDefault="009937C9" w:rsidP="009937C9">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71B39790" w14:textId="77777777" w:rsidR="00AD4471" w:rsidRPr="003651D9" w:rsidRDefault="00AD4471" w:rsidP="009937C9">
      <w:pPr>
        <w:pStyle w:val="Heading4"/>
        <w:numPr>
          <w:ilvl w:val="0"/>
          <w:numId w:val="0"/>
        </w:numPr>
        <w:rPr>
          <w:noProof w:val="0"/>
        </w:rPr>
      </w:pPr>
      <w:bookmarkStart w:id="128" w:name="_Toc454456716"/>
      <w:bookmarkStart w:id="129" w:name="_Toc519507518"/>
      <w:r w:rsidRPr="003651D9">
        <w:rPr>
          <w:noProof w:val="0"/>
        </w:rPr>
        <w:lastRenderedPageBreak/>
        <w:t>3.</w:t>
      </w:r>
      <w:r>
        <w:rPr>
          <w:noProof w:val="0"/>
        </w:rPr>
        <w:t>17</w:t>
      </w:r>
      <w:r w:rsidRPr="003651D9">
        <w:rPr>
          <w:noProof w:val="0"/>
        </w:rPr>
        <w:t xml:space="preserve">.4.1 </w:t>
      </w:r>
      <w:bookmarkEnd w:id="128"/>
      <w:r>
        <w:rPr>
          <w:noProof w:val="0"/>
        </w:rPr>
        <w:t>Device-Patient Association Report</w:t>
      </w:r>
      <w:bookmarkEnd w:id="129"/>
    </w:p>
    <w:p w14:paraId="11CA73CA" w14:textId="77777777" w:rsidR="00AD4471" w:rsidRPr="00FB5B21" w:rsidRDefault="00AD4471" w:rsidP="009937C9">
      <w:pPr>
        <w:pStyle w:val="BodyText"/>
      </w:pPr>
      <w:r w:rsidRPr="00FB5B21">
        <w:t>T</w:t>
      </w:r>
      <w:r>
        <w:t>his is an HL7 Version 2 message giving details of the association being asserted. The message may assert association between more than one device and one patient.</w:t>
      </w:r>
    </w:p>
    <w:p w14:paraId="1EC8C541" w14:textId="77777777" w:rsidR="00AD4471" w:rsidRPr="003651D9" w:rsidRDefault="00AD4471" w:rsidP="009937C9">
      <w:pPr>
        <w:pStyle w:val="BodyText"/>
      </w:pPr>
      <w:bookmarkStart w:id="130" w:name="OLE_LINK10"/>
      <w:r w:rsidRPr="00FB5B21">
        <w:t>The manage</w:t>
      </w:r>
      <w:r>
        <w:t>r</w:t>
      </w:r>
      <w:r w:rsidRPr="00FB5B21">
        <w:t xml:space="preserve"> may receive this message from multiple Reporter instances</w:t>
      </w:r>
      <w:r>
        <w:t>.</w:t>
      </w:r>
    </w:p>
    <w:p w14:paraId="17442349" w14:textId="77777777" w:rsidR="00AD4471" w:rsidRDefault="00AD4471" w:rsidP="009937C9">
      <w:pPr>
        <w:pStyle w:val="Heading5"/>
        <w:numPr>
          <w:ilvl w:val="0"/>
          <w:numId w:val="0"/>
        </w:numPr>
        <w:rPr>
          <w:noProof w:val="0"/>
        </w:rPr>
      </w:pPr>
      <w:bookmarkStart w:id="131" w:name="_Toc454456717"/>
      <w:bookmarkStart w:id="132" w:name="_Toc519507519"/>
      <w:bookmarkEnd w:id="130"/>
      <w:r w:rsidRPr="003651D9">
        <w:rPr>
          <w:noProof w:val="0"/>
        </w:rPr>
        <w:t>3.</w:t>
      </w:r>
      <w:r>
        <w:rPr>
          <w:noProof w:val="0"/>
        </w:rPr>
        <w:t>17</w:t>
      </w:r>
      <w:r w:rsidRPr="003651D9">
        <w:rPr>
          <w:noProof w:val="0"/>
        </w:rPr>
        <w:t>.4.1.1 Trigger Events</w:t>
      </w:r>
      <w:bookmarkEnd w:id="131"/>
      <w:bookmarkEnd w:id="132"/>
    </w:p>
    <w:p w14:paraId="2C0A64BD" w14:textId="7A6A35E0" w:rsidR="00AD4471" w:rsidRPr="00FB5B21" w:rsidRDefault="00AD4471" w:rsidP="009937C9">
      <w:pPr>
        <w:pStyle w:val="BodyText"/>
        <w:rPr>
          <w:lang w:bidi="ar-SA"/>
        </w:rPr>
      </w:pPr>
      <w:bookmarkStart w:id="133" w:name="OLE_LINK11"/>
      <w:bookmarkStart w:id="134" w:name="OLE_LINK12"/>
      <w:r w:rsidRPr="00FB5B21">
        <w:t>This</w:t>
      </w:r>
      <w:r>
        <w:t xml:space="preserve"> message is </w:t>
      </w:r>
      <w:r w:rsidR="009937C9">
        <w:t>triggere</w:t>
      </w:r>
      <w:r w:rsidR="00F05A91">
        <w:t>d</w:t>
      </w:r>
      <w:bookmarkStart w:id="135" w:name="_GoBack"/>
      <w:bookmarkEnd w:id="135"/>
      <w:r>
        <w:t xml:space="preserve"> at the beginning of an interval when the logical connection between a device and the data it originates and a particular patient is established, after that connection has been verified by a human user able to check its validity at the point of care.</w:t>
      </w:r>
    </w:p>
    <w:p w14:paraId="25C76980" w14:textId="77777777" w:rsidR="00AD4471" w:rsidRPr="003651D9" w:rsidRDefault="00AD4471" w:rsidP="009937C9">
      <w:pPr>
        <w:pStyle w:val="Heading5"/>
        <w:numPr>
          <w:ilvl w:val="0"/>
          <w:numId w:val="0"/>
        </w:numPr>
        <w:rPr>
          <w:noProof w:val="0"/>
        </w:rPr>
      </w:pPr>
      <w:bookmarkStart w:id="136" w:name="_Toc454456718"/>
      <w:bookmarkStart w:id="137" w:name="_Toc519507520"/>
      <w:bookmarkEnd w:id="133"/>
      <w:bookmarkEnd w:id="134"/>
      <w:r w:rsidRPr="003651D9">
        <w:rPr>
          <w:noProof w:val="0"/>
        </w:rPr>
        <w:t>3.</w:t>
      </w:r>
      <w:r>
        <w:rPr>
          <w:noProof w:val="0"/>
        </w:rPr>
        <w:t>17</w:t>
      </w:r>
      <w:r w:rsidRPr="003651D9">
        <w:rPr>
          <w:noProof w:val="0"/>
        </w:rPr>
        <w:t>.4.1.2 Message Semantics</w:t>
      </w:r>
      <w:bookmarkEnd w:id="136"/>
      <w:bookmarkEnd w:id="137"/>
    </w:p>
    <w:p w14:paraId="6E2707DF" w14:textId="77777777" w:rsidR="00AD4471" w:rsidRDefault="00AD4471" w:rsidP="009937C9">
      <w:pPr>
        <w:pStyle w:val="BodyText"/>
      </w:pPr>
      <w:r>
        <w:t>The significant content of the message is the following:</w:t>
      </w:r>
    </w:p>
    <w:p w14:paraId="6A65F4F0" w14:textId="5D022135" w:rsidR="00AD4471" w:rsidRDefault="00BB52EC" w:rsidP="00581FD9">
      <w:pPr>
        <w:pStyle w:val="BodyText"/>
        <w:numPr>
          <w:ilvl w:val="0"/>
          <w:numId w:val="35"/>
        </w:numPr>
      </w:pPr>
      <w:r>
        <w:t>Confirmed unique identity of patient, preferably derived from an AIDC (Automatic Identification and Data Capture) such as scanning the patient wristband or reading an RFID tag. Code used to identify the patient must be chosen so as to be unique at least over the scope of the set of patients seen over all information systems in the institution, such as a Medical Record Number issued by the institution for the patient, or, if available, a national id number. The</w:t>
      </w:r>
      <w:r w:rsidR="00581FD9">
        <w:t xml:space="preserve"> type and</w:t>
      </w:r>
      <w:r>
        <w:t xml:space="preserve"> issuing entity </w:t>
      </w:r>
      <w:r w:rsidR="00581FD9">
        <w:t>shall</w:t>
      </w:r>
      <w:r>
        <w:t xml:space="preserve"> be</w:t>
      </w:r>
      <w:r w:rsidR="00581FD9">
        <w:t xml:space="preserve"> recorded with the code. Additional identity codes may be provided at the discretion of the institution. Note that any code identifiable with an individual patient must by secured from misuse in accordance with applicable legal and policy procedures.</w:t>
      </w:r>
    </w:p>
    <w:p w14:paraId="4AE18E59" w14:textId="5D6641C9" w:rsidR="00BB52EC" w:rsidRDefault="00BB52EC" w:rsidP="00581FD9">
      <w:pPr>
        <w:pStyle w:val="BodyText"/>
        <w:numPr>
          <w:ilvl w:val="0"/>
          <w:numId w:val="35"/>
        </w:numPr>
      </w:pPr>
      <w:r>
        <w:t>Unique identity of Device</w:t>
      </w:r>
      <w:r w:rsidR="00581FD9">
        <w:t>. This again is determined by site considerations. It is preferable to use a universally unique identification of the individual instance of the device, such as an IEEE EUI-64 or a Unique Device Identifier such as one produced in accordance with the US FDA (or other regulatory agency) UDI standards. If this is not possible, then a local identification scheme allowing all device instances in the institution to be uniquely distinguished and tracked</w:t>
      </w:r>
      <w:r w:rsidR="00EE47D1">
        <w:t xml:space="preserve"> may be used. Additional identification codes may be included. Whatever code is used should be possible to record automatically, as manual data entry has a high error rate, and correct identification is a patient safety concern.</w:t>
      </w:r>
    </w:p>
    <w:p w14:paraId="36F69B1B" w14:textId="7E573003" w:rsidR="00EE47D1" w:rsidRDefault="00EE47D1" w:rsidP="00581FD9">
      <w:pPr>
        <w:pStyle w:val="BodyText"/>
        <w:numPr>
          <w:ilvl w:val="0"/>
          <w:numId w:val="35"/>
        </w:numPr>
      </w:pPr>
      <w:r>
        <w:t>Identity of the authorized person responsible for obtaining and visually confirming the identity information for the patient and the device.</w:t>
      </w:r>
    </w:p>
    <w:p w14:paraId="64729000" w14:textId="77777777" w:rsidR="00AD4471" w:rsidRDefault="00AD4471" w:rsidP="009937C9">
      <w:pPr>
        <w:pStyle w:val="BodyText"/>
      </w:pPr>
    </w:p>
    <w:p w14:paraId="1A0B30A9" w14:textId="77777777" w:rsidR="00AD4471" w:rsidRDefault="00AD4471" w:rsidP="009937C9">
      <w:pPr>
        <w:pStyle w:val="BodyText"/>
      </w:pPr>
      <w:r>
        <w:t>The form of the message is similar to an unsolicited observation report, with supplementary PRT segments identifying the device, human operator originating the association.</w:t>
      </w:r>
    </w:p>
    <w:p w14:paraId="4D6A8740" w14:textId="3F2465CC" w:rsidR="00AD4471" w:rsidRDefault="00EE47D1" w:rsidP="009937C9">
      <w:pPr>
        <w:pStyle w:val="BodyText"/>
      </w:pPr>
      <w:r>
        <w:t>On receipt of the message, the m</w:t>
      </w:r>
      <w:r w:rsidR="00AD4471">
        <w:t xml:space="preserve">anager </w:t>
      </w:r>
      <w:r>
        <w:t xml:space="preserve">system </w:t>
      </w:r>
      <w:r w:rsidR="00AD4471">
        <w:t>checks for valid syntax and that the:</w:t>
      </w:r>
    </w:p>
    <w:p w14:paraId="0AD386CF" w14:textId="77777777" w:rsidR="00AD4471" w:rsidRDefault="00AD4471" w:rsidP="00AD4471">
      <w:pPr>
        <w:pStyle w:val="BodyText"/>
        <w:numPr>
          <w:ilvl w:val="0"/>
          <w:numId w:val="33"/>
        </w:numPr>
      </w:pPr>
      <w:r>
        <w:t>originating Reporter system and human user are authorized for their roles</w:t>
      </w:r>
    </w:p>
    <w:p w14:paraId="6FE75D88" w14:textId="77777777" w:rsidR="00AD4471" w:rsidRDefault="00AD4471" w:rsidP="00AD4471">
      <w:pPr>
        <w:pStyle w:val="BodyText"/>
        <w:numPr>
          <w:ilvl w:val="0"/>
          <w:numId w:val="33"/>
        </w:numPr>
      </w:pPr>
      <w:r>
        <w:t>the device is a member of the set of registered device instances and has no current conflicting association recorded (e.g. a single-patient devices has an active association with a different patient)</w:t>
      </w:r>
    </w:p>
    <w:p w14:paraId="19FC1C4D" w14:textId="77777777" w:rsidR="00AD4471" w:rsidRDefault="00AD4471" w:rsidP="00AD4471">
      <w:pPr>
        <w:pStyle w:val="BodyText"/>
        <w:numPr>
          <w:ilvl w:val="0"/>
          <w:numId w:val="33"/>
        </w:numPr>
      </w:pPr>
      <w:r>
        <w:lastRenderedPageBreak/>
        <w:t>the patient identity provided corresponds to a known person in an appropriate status (e.g. admitted)</w:t>
      </w:r>
    </w:p>
    <w:p w14:paraId="77D66D0B" w14:textId="77777777" w:rsidR="00AD4471" w:rsidRDefault="00AD4471" w:rsidP="009937C9">
      <w:pPr>
        <w:pStyle w:val="BodyText"/>
      </w:pPr>
      <w:r>
        <w:t xml:space="preserve">After these checks, the Manager logs the result and returns an appropriate positive or negative acknowledgement to the Reporter. The system design must assure that errors are indicated to the appropriate human user(s) in an effective and timely manner so that action can be taken. </w:t>
      </w:r>
    </w:p>
    <w:p w14:paraId="78222C3D" w14:textId="77777777" w:rsidR="00AD4471" w:rsidRPr="003651D9" w:rsidRDefault="00AD4471" w:rsidP="009937C9">
      <w:pPr>
        <w:pStyle w:val="BodyText"/>
      </w:pPr>
      <w:r>
        <w:t>If the checks are passed, the Manager establishes a record of the existence of the association and its effective time.</w:t>
      </w:r>
    </w:p>
    <w:p w14:paraId="52081A11" w14:textId="726220B1" w:rsidR="00AD4471" w:rsidRPr="00A1343F" w:rsidRDefault="00AD4471" w:rsidP="00A1343F">
      <w:pPr>
        <w:pStyle w:val="Heading2"/>
        <w:numPr>
          <w:ilvl w:val="1"/>
          <w:numId w:val="34"/>
        </w:numPr>
      </w:pPr>
      <w:bookmarkStart w:id="138" w:name="_Toc519507522"/>
      <w:r w:rsidRPr="00A1343F">
        <w:t>Assert Device-Patient Disassociation</w:t>
      </w:r>
      <w:bookmarkEnd w:id="138"/>
    </w:p>
    <w:p w14:paraId="1BDCEC66" w14:textId="77777777" w:rsidR="00AD4471" w:rsidRDefault="00AD4471" w:rsidP="009937C9">
      <w:pPr>
        <w:pStyle w:val="BodyText"/>
      </w:pPr>
      <w:r w:rsidRPr="00A56394">
        <w:t>A Device-Patient Association Reporter asserts to a Device-Patient Association Manager that the association between a device and a patient has been terminated</w:t>
      </w:r>
      <w:r>
        <w:t>. A disassociation between more than one device and a patient may be reported in the same message.</w:t>
      </w:r>
    </w:p>
    <w:p w14:paraId="0565BFF4" w14:textId="77777777" w:rsidR="00AD4471" w:rsidRDefault="00AD4471" w:rsidP="009937C9">
      <w:pPr>
        <w:pStyle w:val="BodyText"/>
      </w:pPr>
      <w:bookmarkStart w:id="139" w:name="_Toc454456721"/>
      <w:r>
        <w:t>The manager may receive this message from multiple Reporter instances.</w:t>
      </w:r>
    </w:p>
    <w:p w14:paraId="2B819E47" w14:textId="77777777" w:rsidR="00AD4471" w:rsidRPr="003651D9" w:rsidRDefault="00AD4471" w:rsidP="009937C9">
      <w:pPr>
        <w:pStyle w:val="Heading5"/>
        <w:numPr>
          <w:ilvl w:val="0"/>
          <w:numId w:val="0"/>
        </w:numPr>
        <w:rPr>
          <w:noProof w:val="0"/>
        </w:rPr>
      </w:pPr>
      <w:bookmarkStart w:id="140" w:name="_Toc519507523"/>
      <w:r w:rsidRPr="003651D9">
        <w:rPr>
          <w:noProof w:val="0"/>
        </w:rPr>
        <w:t>3.</w:t>
      </w:r>
      <w:r>
        <w:rPr>
          <w:noProof w:val="0"/>
        </w:rPr>
        <w:t>17</w:t>
      </w:r>
      <w:r w:rsidRPr="003651D9">
        <w:rPr>
          <w:noProof w:val="0"/>
        </w:rPr>
        <w:t>.4.2.1 Trigger Events</w:t>
      </w:r>
      <w:bookmarkEnd w:id="139"/>
      <w:bookmarkEnd w:id="140"/>
    </w:p>
    <w:p w14:paraId="26A1CAD5" w14:textId="77777777" w:rsidR="00AD4471" w:rsidRDefault="00AD4471" w:rsidP="009937C9">
      <w:pPr>
        <w:pStyle w:val="BodyText"/>
      </w:pPr>
      <w:bookmarkStart w:id="141" w:name="_Toc454456722"/>
      <w:r>
        <w:t>This message is originated at the end of an interval when the logical connection between a device and the data it originates and a particular patient is established. This is normally initiated by an authorized human user after that disconnection has been verified.</w:t>
      </w:r>
    </w:p>
    <w:p w14:paraId="27EF1A55" w14:textId="77777777" w:rsidR="00AD4471" w:rsidRDefault="00AD4471" w:rsidP="009937C9">
      <w:pPr>
        <w:pStyle w:val="BodyText"/>
        <w:rPr>
          <w:lang w:bidi="ar-SA"/>
        </w:rPr>
      </w:pPr>
      <w:r>
        <w:t xml:space="preserve">If in the risk analysis of the possible operations of the interconnected system shows that a condition that may be automatically detected without being explicitly initiated by a human is a reliable indicator that the association no longer exists (for example if a patient has been moved away from a fixed-location device or another patient has been connected to a device), safe operation of the system may require that a disassociation message be automatically generated and an </w:t>
      </w:r>
      <w:r w:rsidRPr="00A60F50">
        <w:rPr>
          <w:highlight w:val="magenta"/>
        </w:rPr>
        <w:t>exception message to</w:t>
      </w:r>
      <w:r>
        <w:t xml:space="preserve"> </w:t>
      </w:r>
    </w:p>
    <w:p w14:paraId="1AD1F743" w14:textId="77777777" w:rsidR="00AD4471" w:rsidRPr="003651D9" w:rsidRDefault="00AD4471" w:rsidP="009937C9">
      <w:pPr>
        <w:pStyle w:val="Heading5"/>
        <w:numPr>
          <w:ilvl w:val="0"/>
          <w:numId w:val="0"/>
        </w:numPr>
        <w:rPr>
          <w:noProof w:val="0"/>
        </w:rPr>
      </w:pPr>
      <w:bookmarkStart w:id="142" w:name="_Toc519507524"/>
      <w:r w:rsidRPr="003651D9">
        <w:rPr>
          <w:noProof w:val="0"/>
        </w:rPr>
        <w:t>3.</w:t>
      </w:r>
      <w:r>
        <w:rPr>
          <w:noProof w:val="0"/>
        </w:rPr>
        <w:t>17</w:t>
      </w:r>
      <w:r w:rsidRPr="003651D9">
        <w:rPr>
          <w:noProof w:val="0"/>
        </w:rPr>
        <w:t>.4.2.2 Message Semantics</w:t>
      </w:r>
      <w:bookmarkEnd w:id="141"/>
      <w:bookmarkEnd w:id="142"/>
    </w:p>
    <w:p w14:paraId="04078AA7" w14:textId="77777777" w:rsidR="00AD4471" w:rsidRPr="003651D9" w:rsidRDefault="00AD4471" w:rsidP="009937C9">
      <w:pPr>
        <w:pStyle w:val="AuthorInstructions"/>
      </w:pPr>
      <w:r w:rsidRPr="003651D9">
        <w:t>&lt;Detailed description of the meaning, structure and contents of the message, including any IHE specific clarifications of the message format, attributes, etc.&gt;</w:t>
      </w:r>
    </w:p>
    <w:p w14:paraId="305EDCD2" w14:textId="77777777" w:rsidR="00AD4471" w:rsidRPr="003651D9" w:rsidRDefault="00AD4471" w:rsidP="009937C9">
      <w:pPr>
        <w:pStyle w:val="AuthorInstructions"/>
      </w:pPr>
      <w:r w:rsidRPr="003651D9">
        <w:t>&lt;Start by describing the standard underlying the message and how the participating actors are mapped (e.g., “This message is a DICOM C-FIND Request. Actor A is the SCU. Actor D is the SCP.”).&gt;</w:t>
      </w:r>
    </w:p>
    <w:p w14:paraId="424A27F3" w14:textId="77777777" w:rsidR="00AD4471" w:rsidRPr="003651D9" w:rsidRDefault="00AD4471" w:rsidP="009937C9">
      <w:pPr>
        <w:pStyle w:val="AuthorInstructions"/>
      </w:pPr>
      <w:r w:rsidRPr="003651D9">
        <w:t xml:space="preserve">&lt;Continue profiling the message by providing guidance or constraints on how the message parameters are populated, how the payload is encoded, how the message </w:t>
      </w:r>
      <w:r w:rsidRPr="00AA41E3">
        <w:rPr>
          <w:noProof/>
        </w:rPr>
        <w:t>is structured</w:t>
      </w:r>
      <w:r w:rsidRPr="003651D9">
        <w:t xml:space="preserve"> and what the contents mean. These message semantics should both help the sender to construct the message and the receiver to interpret the message.&gt;</w:t>
      </w:r>
    </w:p>
    <w:p w14:paraId="31EB6FF1" w14:textId="77777777" w:rsidR="00AD4471" w:rsidRPr="003651D9" w:rsidRDefault="00AD4471" w:rsidP="009937C9">
      <w:pPr>
        <w:pStyle w:val="Heading5"/>
        <w:numPr>
          <w:ilvl w:val="0"/>
          <w:numId w:val="0"/>
        </w:numPr>
        <w:rPr>
          <w:noProof w:val="0"/>
        </w:rPr>
      </w:pPr>
      <w:bookmarkStart w:id="143" w:name="_Toc454456723"/>
      <w:bookmarkStart w:id="144" w:name="_Toc519507525"/>
      <w:r w:rsidRPr="003651D9">
        <w:rPr>
          <w:noProof w:val="0"/>
        </w:rPr>
        <w:t>3.</w:t>
      </w:r>
      <w:r>
        <w:t>17</w:t>
      </w:r>
      <w:r w:rsidRPr="003651D9">
        <w:rPr>
          <w:noProof w:val="0"/>
        </w:rPr>
        <w:t>.4.2.3 Expected Actions</w:t>
      </w:r>
      <w:bookmarkEnd w:id="143"/>
      <w:bookmarkEnd w:id="144"/>
    </w:p>
    <w:p w14:paraId="30324226" w14:textId="77777777" w:rsidR="00AD4471" w:rsidRPr="003651D9" w:rsidRDefault="00AD4471" w:rsidP="009937C9">
      <w:pPr>
        <w:pStyle w:val="AuthorInstructions"/>
      </w:pPr>
      <w:r w:rsidRPr="003651D9">
        <w:t xml:space="preserve">&lt;Description of the actions expected to </w:t>
      </w:r>
      <w:r w:rsidRPr="00AA41E3">
        <w:rPr>
          <w:noProof/>
        </w:rPr>
        <w:t>be taken</w:t>
      </w:r>
      <w:r w:rsidRPr="003651D9">
        <w:t xml:space="preserve"> as a result of sending or receiving this message.&gt;</w:t>
      </w:r>
    </w:p>
    <w:p w14:paraId="13207E3B" w14:textId="77777777" w:rsidR="00AD4471" w:rsidRPr="003651D9" w:rsidRDefault="00AD4471" w:rsidP="009937C9">
      <w:pPr>
        <w:pStyle w:val="AuthorInstructions"/>
      </w:pPr>
      <w:r w:rsidRPr="003651D9">
        <w:t>&lt;Describe what the receiver is expected/required to do upon receiving this message. &gt;</w:t>
      </w:r>
    </w:p>
    <w:p w14:paraId="6097496A" w14:textId="77777777" w:rsidR="00AD4471" w:rsidRPr="003651D9" w:rsidRDefault="00AD4471" w:rsidP="009937C9">
      <w:pPr>
        <w:pStyle w:val="AuthorInstructions"/>
      </w:pPr>
      <w:r w:rsidRPr="003651D9">
        <w:lastRenderedPageBreak/>
        <w:t xml:space="preserve">&lt;Avoid </w:t>
      </w:r>
      <w:r w:rsidRPr="00AA41E3">
        <w:rPr>
          <w:noProof/>
        </w:rPr>
        <w:t>re-iterating</w:t>
      </w:r>
      <w:r w:rsidRPr="003651D9">
        <w:t xml:space="preserve"> the transaction sequencing specified in the Profile Process Flows as expected actions internal to the transaction. Doing so prevents this transaction being re-used in other contexts.&gt;</w:t>
      </w:r>
    </w:p>
    <w:p w14:paraId="26E85940" w14:textId="77777777" w:rsidR="00AD4471" w:rsidRPr="003651D9" w:rsidRDefault="00AD4471" w:rsidP="009937C9">
      <w:pPr>
        <w:pStyle w:val="AuthorInstructions"/>
      </w:pPr>
      <w:r w:rsidRPr="003651D9">
        <w:t>&lt;Explicitly define any expected action based on the multiplicity of an actor(s), if applicable.&gt;</w:t>
      </w:r>
    </w:p>
    <w:p w14:paraId="3AB4BBC0" w14:textId="77777777" w:rsidR="00AD4471" w:rsidRPr="003651D9" w:rsidRDefault="00AD4471" w:rsidP="009937C9">
      <w:pPr>
        <w:pStyle w:val="Heading1"/>
        <w:tabs>
          <w:tab w:val="num" w:pos="432"/>
        </w:tabs>
        <w:ind w:left="432" w:hanging="432"/>
        <w:rPr>
          <w:noProof w:val="0"/>
        </w:rPr>
      </w:pPr>
      <w:bookmarkStart w:id="145" w:name="_Toc454456724"/>
      <w:bookmarkStart w:id="146" w:name="_Toc513467936"/>
      <w:bookmarkStart w:id="147" w:name="_Toc519507526"/>
      <w:r w:rsidRPr="003651D9">
        <w:rPr>
          <w:noProof w:val="0"/>
        </w:rPr>
        <w:lastRenderedPageBreak/>
        <w:t>3.</w:t>
      </w:r>
      <w:r>
        <w:rPr>
          <w:noProof w:val="0"/>
        </w:rPr>
        <w:t>17</w:t>
      </w:r>
      <w:r w:rsidRPr="003651D9">
        <w:rPr>
          <w:noProof w:val="0"/>
        </w:rPr>
        <w:t>.5 Security Considerations</w:t>
      </w:r>
      <w:bookmarkEnd w:id="145"/>
      <w:bookmarkEnd w:id="146"/>
      <w:bookmarkEnd w:id="147"/>
    </w:p>
    <w:p w14:paraId="429383E0" w14:textId="77777777" w:rsidR="00AD4471" w:rsidRPr="003651D9" w:rsidRDefault="00AD4471" w:rsidP="009937C9">
      <w:pPr>
        <w:pStyle w:val="AuthorInstructions"/>
      </w:pPr>
      <w:r w:rsidRPr="003651D9">
        <w:t>&lt;Description of the transaction specific security consideration; such as use of security profiles.&gt;</w:t>
      </w:r>
    </w:p>
    <w:p w14:paraId="3036FB06" w14:textId="77777777" w:rsidR="00AD4471" w:rsidRPr="003651D9" w:rsidRDefault="00AD4471" w:rsidP="009937C9">
      <w:pPr>
        <w:pStyle w:val="Heading4"/>
        <w:numPr>
          <w:ilvl w:val="0"/>
          <w:numId w:val="0"/>
        </w:numPr>
        <w:rPr>
          <w:noProof w:val="0"/>
        </w:rPr>
      </w:pPr>
      <w:bookmarkStart w:id="148" w:name="_Toc454456725"/>
      <w:bookmarkStart w:id="149" w:name="_Toc519507527"/>
      <w:r w:rsidRPr="003651D9">
        <w:rPr>
          <w:noProof w:val="0"/>
        </w:rPr>
        <w:t>3.</w:t>
      </w:r>
      <w:r>
        <w:rPr>
          <w:noProof w:val="0"/>
        </w:rPr>
        <w:t>17</w:t>
      </w:r>
      <w:r w:rsidRPr="003651D9">
        <w:rPr>
          <w:noProof w:val="0"/>
        </w:rPr>
        <w:t>.5.1 Security Audit Considerations</w:t>
      </w:r>
      <w:bookmarkEnd w:id="148"/>
      <w:bookmarkEnd w:id="149"/>
    </w:p>
    <w:p w14:paraId="4848D611" w14:textId="77777777" w:rsidR="00AD4471" w:rsidRPr="003651D9" w:rsidRDefault="00AD4471" w:rsidP="009937C9">
      <w:pPr>
        <w:pStyle w:val="AuthorInstructions"/>
      </w:pPr>
      <w:r w:rsidRPr="003651D9">
        <w:t>&lt;This section should identify any specific ATNA security audit event that is associated with this transaction and requirements on the encoding of that audit event. &gt;</w:t>
      </w:r>
    </w:p>
    <w:p w14:paraId="2D492F8E" w14:textId="77777777" w:rsidR="00AD4471" w:rsidRPr="003651D9" w:rsidRDefault="00AD4471" w:rsidP="009937C9">
      <w:pPr>
        <w:pStyle w:val="Heading5"/>
        <w:numPr>
          <w:ilvl w:val="0"/>
          <w:numId w:val="0"/>
        </w:numPr>
        <w:rPr>
          <w:noProof w:val="0"/>
        </w:rPr>
      </w:pPr>
      <w:bookmarkStart w:id="150" w:name="_Toc454456726"/>
      <w:bookmarkStart w:id="151" w:name="_Toc519507528"/>
      <w:r w:rsidRPr="003651D9">
        <w:rPr>
          <w:noProof w:val="0"/>
        </w:rPr>
        <w:t>3.</w:t>
      </w:r>
      <w:r>
        <w:rPr>
          <w:noProof w:val="0"/>
        </w:rPr>
        <w:t>17</w:t>
      </w:r>
      <w:r w:rsidRPr="003651D9">
        <w:rPr>
          <w:noProof w:val="0"/>
        </w:rPr>
        <w:t>.5.1.(z) &lt;Actor&gt; Specific Security Considerations</w:t>
      </w:r>
      <w:bookmarkEnd w:id="150"/>
      <w:bookmarkEnd w:id="151"/>
    </w:p>
    <w:p w14:paraId="6BB22B35" w14:textId="77777777" w:rsidR="00AD4471" w:rsidRDefault="00AD4471" w:rsidP="009937C9">
      <w:pPr>
        <w:pStyle w:val="AuthorInstructions"/>
      </w:pPr>
      <w:r w:rsidRPr="003651D9">
        <w:t>&lt;This section should specify any specific security considerations on an Actor by Actor basis.&gt;</w:t>
      </w:r>
    </w:p>
    <w:p w14:paraId="2D307B2E" w14:textId="77777777" w:rsidR="00AD4471" w:rsidRPr="00FA4487" w:rsidRDefault="00AD4471" w:rsidP="009937C9">
      <w:pPr>
        <w:keepNext/>
        <w:spacing w:before="240" w:after="60"/>
        <w:outlineLvl w:val="1"/>
        <w:rPr>
          <w:rFonts w:ascii="Arial" w:hAnsi="Arial"/>
          <w:b/>
          <w:kern w:val="28"/>
          <w:sz w:val="28"/>
          <w:lang w:val="fr-FR"/>
        </w:rPr>
      </w:pPr>
      <w:bookmarkStart w:id="152" w:name="_Toc513467937"/>
      <w:r w:rsidRPr="00FA4487">
        <w:rPr>
          <w:rFonts w:ascii="Arial" w:hAnsi="Arial"/>
          <w:b/>
          <w:kern w:val="28"/>
          <w:sz w:val="28"/>
          <w:lang w:val="fr-FR"/>
        </w:rPr>
        <w:t>3.18 Assert Device-Patient Disassociation [PCD-18]&gt;</w:t>
      </w:r>
      <w:bookmarkEnd w:id="152"/>
    </w:p>
    <w:p w14:paraId="37F24EFB" w14:textId="77777777" w:rsidR="00AD4471" w:rsidRPr="00490469" w:rsidRDefault="00AD4471" w:rsidP="009937C9">
      <w:pPr>
        <w:keepNext/>
        <w:spacing w:before="240" w:after="60"/>
        <w:outlineLvl w:val="2"/>
        <w:rPr>
          <w:rFonts w:ascii="Arial" w:hAnsi="Arial"/>
          <w:b/>
          <w:kern w:val="28"/>
          <w:sz w:val="28"/>
        </w:rPr>
      </w:pPr>
      <w:bookmarkStart w:id="153" w:name="_Toc513467938"/>
      <w:r w:rsidRPr="00490469">
        <w:rPr>
          <w:rFonts w:ascii="Arial" w:hAnsi="Arial"/>
          <w:b/>
          <w:kern w:val="28"/>
          <w:sz w:val="28"/>
        </w:rPr>
        <w:t>3.</w:t>
      </w:r>
      <w:r>
        <w:rPr>
          <w:rFonts w:ascii="Arial" w:hAnsi="Arial"/>
          <w:b/>
          <w:kern w:val="28"/>
          <w:sz w:val="28"/>
        </w:rPr>
        <w:t>18</w:t>
      </w:r>
      <w:r w:rsidRPr="00490469">
        <w:rPr>
          <w:rFonts w:ascii="Arial" w:hAnsi="Arial"/>
          <w:b/>
          <w:kern w:val="28"/>
          <w:sz w:val="28"/>
        </w:rPr>
        <w:t>.1 Scope</w:t>
      </w:r>
      <w:bookmarkEnd w:id="153"/>
    </w:p>
    <w:p w14:paraId="65CCC0A8" w14:textId="77777777" w:rsidR="00AD4471" w:rsidRDefault="00AD4471" w:rsidP="009937C9">
      <w:pPr>
        <w:rPr>
          <w:i/>
        </w:rPr>
      </w:pPr>
      <w:r w:rsidRPr="00490469">
        <w:t xml:space="preserve">This transaction is used to </w:t>
      </w:r>
      <w:bookmarkStart w:id="154" w:name="_Toc513467939"/>
      <w:r>
        <w:t>assert the end of the association between a device and a patient. It is verified by an identified, authorized human user</w:t>
      </w:r>
    </w:p>
    <w:p w14:paraId="7B07E630" w14:textId="77777777" w:rsidR="00AD4471" w:rsidRPr="00490469" w:rsidRDefault="00AD4471" w:rsidP="009937C9">
      <w:pPr>
        <w:rPr>
          <w:rFonts w:ascii="Arial" w:hAnsi="Arial"/>
          <w:b/>
          <w:kern w:val="28"/>
          <w:sz w:val="28"/>
        </w:rPr>
      </w:pPr>
      <w:r w:rsidRPr="00490469">
        <w:rPr>
          <w:rFonts w:ascii="Arial" w:hAnsi="Arial"/>
          <w:b/>
          <w:kern w:val="28"/>
          <w:sz w:val="28"/>
        </w:rPr>
        <w:t>3.</w:t>
      </w:r>
      <w:r>
        <w:rPr>
          <w:rFonts w:ascii="Arial" w:hAnsi="Arial"/>
          <w:b/>
          <w:kern w:val="28"/>
          <w:sz w:val="28"/>
        </w:rPr>
        <w:t>18</w:t>
      </w:r>
      <w:r w:rsidRPr="00490469">
        <w:rPr>
          <w:rFonts w:ascii="Arial" w:hAnsi="Arial"/>
          <w:b/>
          <w:kern w:val="28"/>
          <w:sz w:val="28"/>
        </w:rPr>
        <w:t>.2 Actor Roles</w:t>
      </w:r>
      <w:bookmarkEnd w:id="154"/>
    </w:p>
    <w:p w14:paraId="38B3EBF1" w14:textId="77777777" w:rsidR="00AD4471" w:rsidRPr="00490469" w:rsidRDefault="00AD4471" w:rsidP="009937C9">
      <w:pPr>
        <w:keepNext/>
        <w:spacing w:before="60" w:after="60"/>
        <w:jc w:val="center"/>
        <w:rPr>
          <w:rFonts w:ascii="Arial" w:hAnsi="Arial"/>
          <w:b/>
          <w:sz w:val="22"/>
        </w:rPr>
      </w:pPr>
    </w:p>
    <w:p w14:paraId="696F5E1B" w14:textId="7AB9E6B6" w:rsidR="00AD4471" w:rsidRPr="00490469" w:rsidRDefault="00A1343F" w:rsidP="009937C9">
      <w:pPr>
        <w:keepNext/>
        <w:spacing w:before="60" w:after="60"/>
        <w:jc w:val="center"/>
        <w:rPr>
          <w:rFonts w:ascii="Arial" w:hAnsi="Arial"/>
          <w:b/>
          <w:sz w:val="22"/>
        </w:rPr>
      </w:pPr>
      <w:r>
        <w:rPr>
          <w:rFonts w:ascii="Arial" w:hAnsi="Arial"/>
          <w:b/>
          <w:sz w:val="22"/>
        </w:rPr>
        <w:t>Table 3.18</w:t>
      </w:r>
      <w:r w:rsidR="00AD4471" w:rsidRPr="00490469">
        <w:rPr>
          <w:rFonts w:ascii="Arial" w:hAnsi="Arial"/>
          <w:b/>
          <w:sz w:val="22"/>
        </w:rPr>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84662" w:rsidRPr="003651D9" w14:paraId="76F56B47" w14:textId="77777777" w:rsidTr="00E6275D">
        <w:tc>
          <w:tcPr>
            <w:tcW w:w="1008" w:type="dxa"/>
            <w:shd w:val="clear" w:color="auto" w:fill="auto"/>
          </w:tcPr>
          <w:p w14:paraId="7822DB8C" w14:textId="77777777" w:rsidR="00084662" w:rsidRPr="003651D9" w:rsidRDefault="00084662" w:rsidP="00E6275D">
            <w:pPr>
              <w:pStyle w:val="BodyText"/>
              <w:rPr>
                <w:b/>
              </w:rPr>
            </w:pPr>
            <w:bookmarkStart w:id="155" w:name="_Toc513467940"/>
            <w:r w:rsidRPr="003651D9">
              <w:rPr>
                <w:b/>
              </w:rPr>
              <w:t>Actor:</w:t>
            </w:r>
          </w:p>
        </w:tc>
        <w:tc>
          <w:tcPr>
            <w:tcW w:w="8568" w:type="dxa"/>
            <w:shd w:val="clear" w:color="auto" w:fill="auto"/>
          </w:tcPr>
          <w:p w14:paraId="6C4D9260" w14:textId="77777777" w:rsidR="00084662" w:rsidRPr="003651D9" w:rsidRDefault="00084662" w:rsidP="00E6275D">
            <w:pPr>
              <w:pStyle w:val="BodyText"/>
            </w:pPr>
            <w:r w:rsidRPr="00E46390">
              <w:t>Device-Patient Association Reporter</w:t>
            </w:r>
          </w:p>
        </w:tc>
      </w:tr>
      <w:tr w:rsidR="00084662" w:rsidRPr="003651D9" w14:paraId="5CCDC1E2" w14:textId="77777777" w:rsidTr="00E6275D">
        <w:tc>
          <w:tcPr>
            <w:tcW w:w="1008" w:type="dxa"/>
            <w:shd w:val="clear" w:color="auto" w:fill="auto"/>
          </w:tcPr>
          <w:p w14:paraId="40216D1E" w14:textId="77777777" w:rsidR="00084662" w:rsidRPr="003651D9" w:rsidRDefault="00084662" w:rsidP="00E6275D">
            <w:pPr>
              <w:pStyle w:val="BodyText"/>
              <w:rPr>
                <w:b/>
              </w:rPr>
            </w:pPr>
            <w:r w:rsidRPr="003651D9">
              <w:rPr>
                <w:b/>
              </w:rPr>
              <w:t>Role:</w:t>
            </w:r>
          </w:p>
        </w:tc>
        <w:tc>
          <w:tcPr>
            <w:tcW w:w="8568" w:type="dxa"/>
            <w:shd w:val="clear" w:color="auto" w:fill="auto"/>
          </w:tcPr>
          <w:p w14:paraId="5D63E825" w14:textId="77777777" w:rsidR="00084662" w:rsidRPr="003651D9" w:rsidRDefault="00084662" w:rsidP="00E6275D">
            <w:pPr>
              <w:pStyle w:val="BodyText"/>
            </w:pPr>
            <w:r>
              <w:t>Reporter – the source of the assertion. Identifies the device, the patient, the authority for the association, and the effective time.</w:t>
            </w:r>
          </w:p>
        </w:tc>
      </w:tr>
      <w:tr w:rsidR="00084662" w:rsidRPr="003651D9" w14:paraId="12E405C5" w14:textId="77777777" w:rsidTr="00E6275D">
        <w:tc>
          <w:tcPr>
            <w:tcW w:w="1008" w:type="dxa"/>
            <w:shd w:val="clear" w:color="auto" w:fill="auto"/>
          </w:tcPr>
          <w:p w14:paraId="5C93F143" w14:textId="77777777" w:rsidR="00084662" w:rsidRPr="003651D9" w:rsidRDefault="00084662" w:rsidP="00E6275D">
            <w:pPr>
              <w:pStyle w:val="BodyText"/>
              <w:rPr>
                <w:b/>
              </w:rPr>
            </w:pPr>
            <w:r w:rsidRPr="003651D9">
              <w:rPr>
                <w:b/>
              </w:rPr>
              <w:t>Actor:</w:t>
            </w:r>
          </w:p>
        </w:tc>
        <w:tc>
          <w:tcPr>
            <w:tcW w:w="8568" w:type="dxa"/>
            <w:shd w:val="clear" w:color="auto" w:fill="auto"/>
          </w:tcPr>
          <w:p w14:paraId="329B8257" w14:textId="77777777" w:rsidR="00084662" w:rsidRPr="003651D9" w:rsidRDefault="00084662" w:rsidP="00E6275D">
            <w:pPr>
              <w:pStyle w:val="BodyText"/>
            </w:pPr>
            <w:r w:rsidRPr="00E46390">
              <w:t>Device-Patient Association Manager</w:t>
            </w:r>
          </w:p>
        </w:tc>
      </w:tr>
      <w:tr w:rsidR="00084662" w:rsidRPr="003651D9" w14:paraId="7665DEC0" w14:textId="77777777" w:rsidTr="00E6275D">
        <w:tc>
          <w:tcPr>
            <w:tcW w:w="1008" w:type="dxa"/>
            <w:shd w:val="clear" w:color="auto" w:fill="auto"/>
          </w:tcPr>
          <w:p w14:paraId="50BE18F4" w14:textId="77777777" w:rsidR="00084662" w:rsidRPr="003651D9" w:rsidRDefault="00084662" w:rsidP="00E6275D">
            <w:pPr>
              <w:pStyle w:val="BodyText"/>
              <w:rPr>
                <w:b/>
              </w:rPr>
            </w:pPr>
            <w:r w:rsidRPr="003651D9">
              <w:rPr>
                <w:b/>
              </w:rPr>
              <w:t>Role:</w:t>
            </w:r>
          </w:p>
        </w:tc>
        <w:tc>
          <w:tcPr>
            <w:tcW w:w="8568" w:type="dxa"/>
            <w:shd w:val="clear" w:color="auto" w:fill="auto"/>
          </w:tcPr>
          <w:p w14:paraId="27D01FEF" w14:textId="77777777" w:rsidR="00084662" w:rsidRPr="003651D9" w:rsidRDefault="00084662" w:rsidP="00E6275D">
            <w:pPr>
              <w:pStyle w:val="BodyText"/>
            </w:pPr>
            <w:r>
              <w:t>Manager – establishes a persistent record of the association.</w:t>
            </w:r>
          </w:p>
        </w:tc>
      </w:tr>
    </w:tbl>
    <w:p w14:paraId="4AE615B2" w14:textId="77777777" w:rsidR="00AD4471" w:rsidRPr="00490469" w:rsidRDefault="00AD4471" w:rsidP="009937C9">
      <w:pPr>
        <w:keepNext/>
        <w:spacing w:before="240" w:after="60"/>
        <w:outlineLvl w:val="2"/>
        <w:rPr>
          <w:rFonts w:ascii="Arial" w:hAnsi="Arial"/>
          <w:b/>
          <w:kern w:val="28"/>
          <w:sz w:val="28"/>
        </w:rPr>
      </w:pPr>
      <w:r w:rsidRPr="00490469">
        <w:rPr>
          <w:rFonts w:ascii="Arial" w:hAnsi="Arial"/>
          <w:b/>
          <w:kern w:val="28"/>
          <w:sz w:val="28"/>
        </w:rPr>
        <w:t>3.</w:t>
      </w:r>
      <w:r>
        <w:rPr>
          <w:rFonts w:ascii="Arial" w:hAnsi="Arial"/>
          <w:b/>
          <w:kern w:val="28"/>
          <w:sz w:val="28"/>
        </w:rPr>
        <w:t>18</w:t>
      </w:r>
      <w:r w:rsidRPr="00490469">
        <w:rPr>
          <w:rFonts w:ascii="Arial" w:hAnsi="Arial"/>
          <w:b/>
          <w:kern w:val="28"/>
          <w:sz w:val="28"/>
        </w:rPr>
        <w:t>.3 Referenced Standards</w:t>
      </w:r>
      <w:bookmarkEnd w:id="155"/>
    </w:p>
    <w:p w14:paraId="77DB3237"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2F225F0B" w14:textId="77777777" w:rsidR="00AD4471" w:rsidRPr="00490469" w:rsidRDefault="00AD4471" w:rsidP="009937C9">
      <w:pPr>
        <w:keepNext/>
        <w:spacing w:before="240" w:after="60"/>
        <w:outlineLvl w:val="2"/>
        <w:rPr>
          <w:rFonts w:ascii="Arial" w:hAnsi="Arial"/>
          <w:b/>
          <w:kern w:val="28"/>
          <w:sz w:val="28"/>
        </w:rPr>
      </w:pPr>
      <w:bookmarkStart w:id="156" w:name="_Toc513467941"/>
      <w:r w:rsidRPr="00490469">
        <w:rPr>
          <w:rFonts w:ascii="Arial" w:hAnsi="Arial"/>
          <w:b/>
          <w:kern w:val="28"/>
          <w:sz w:val="28"/>
        </w:rPr>
        <w:t>3.</w:t>
      </w:r>
      <w:r>
        <w:rPr>
          <w:rFonts w:ascii="Arial" w:hAnsi="Arial"/>
          <w:b/>
          <w:kern w:val="28"/>
          <w:sz w:val="28"/>
        </w:rPr>
        <w:t>18</w:t>
      </w:r>
      <w:r w:rsidRPr="00490469">
        <w:rPr>
          <w:rFonts w:ascii="Arial" w:hAnsi="Arial"/>
          <w:b/>
          <w:kern w:val="28"/>
          <w:sz w:val="28"/>
        </w:rPr>
        <w:t>.4 Interaction Diagram</w:t>
      </w:r>
      <w:bookmarkEnd w:id="156"/>
    </w:p>
    <w:p w14:paraId="574875FC" w14:textId="77777777" w:rsidR="00AD4471" w:rsidRPr="00490469" w:rsidRDefault="00AD4471" w:rsidP="009937C9">
      <w:r w:rsidRPr="00490469">
        <w:rPr>
          <w:noProof/>
          <w:lang w:bidi="ar-SA"/>
        </w:rPr>
        <mc:AlternateContent>
          <mc:Choice Requires="wpg">
            <w:drawing>
              <wp:inline distT="0" distB="0" distL="0" distR="0" wp14:anchorId="2CDE6D99" wp14:editId="44B428A6">
                <wp:extent cx="5943600" cy="2400300"/>
                <wp:effectExtent l="0" t="0" r="0" b="0"/>
                <wp:docPr id="47" name="Group 23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48" name="AutoShape 236"/>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Text Box 237"/>
                        <wps:cNvSpPr txBox="1">
                          <a:spLocks noChangeArrowheads="1"/>
                        </wps:cNvSpPr>
                        <wps:spPr bwMode="auto">
                          <a:xfrm>
                            <a:off x="3866" y="8019"/>
                            <a:ext cx="2035" cy="9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FA6047" w14:textId="7D0782B4" w:rsidR="009937C9" w:rsidRPr="00A1343F" w:rsidRDefault="00A1343F" w:rsidP="00A1343F">
                              <w:pPr>
                                <w:jc w:val="center"/>
                                <w:rPr>
                                  <w:sz w:val="22"/>
                                  <w:szCs w:val="22"/>
                                  <w:lang w:val="fr-FR"/>
                                </w:rPr>
                              </w:pPr>
                              <w:r w:rsidRPr="00A1343F">
                                <w:rPr>
                                  <w:sz w:val="22"/>
                                  <w:szCs w:val="22"/>
                                  <w:lang w:val="fr-FR"/>
                                </w:rPr>
                                <w:t>D</w:t>
                              </w:r>
                              <w:r>
                                <w:rPr>
                                  <w:sz w:val="22"/>
                                  <w:szCs w:val="22"/>
                                  <w:lang w:val="fr-FR"/>
                                </w:rPr>
                                <w:t>evice-Patient Association Reporter</w:t>
                              </w:r>
                            </w:p>
                          </w:txbxContent>
                        </wps:txbx>
                        <wps:bodyPr rot="0" vert="horz" wrap="square" lIns="91440" tIns="45720" rIns="91440" bIns="45720" anchor="t" anchorCtr="0" upright="1">
                          <a:noAutofit/>
                        </wps:bodyPr>
                      </wps:wsp>
                      <wps:wsp>
                        <wps:cNvPr id="50" name="Line 238"/>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1" name="Text Box 239"/>
                        <wps:cNvSpPr txBox="1">
                          <a:spLocks noChangeArrowheads="1"/>
                        </wps:cNvSpPr>
                        <wps:spPr bwMode="auto">
                          <a:xfrm>
                            <a:off x="5182" y="9016"/>
                            <a:ext cx="276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DC156" w14:textId="3555DAC7" w:rsidR="009937C9" w:rsidRPr="007C1AAC" w:rsidRDefault="00A1343F" w:rsidP="009937C9">
                              <w:pPr>
                                <w:rPr>
                                  <w:sz w:val="22"/>
                                  <w:szCs w:val="22"/>
                                </w:rPr>
                              </w:pPr>
                              <w:r>
                                <w:rPr>
                                  <w:sz w:val="22"/>
                                  <w:szCs w:val="22"/>
                                </w:rPr>
                                <w:t>Device-Patient Disassociation Report</w:t>
                              </w:r>
                            </w:p>
                            <w:p w14:paraId="7A1EE9F6" w14:textId="77777777" w:rsidR="009937C9" w:rsidRDefault="009937C9" w:rsidP="009937C9"/>
                            <w:p w14:paraId="0F028DE3" w14:textId="77777777" w:rsidR="009937C9" w:rsidRPr="007C1AAC" w:rsidRDefault="009937C9" w:rsidP="009937C9">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2" name="Line 240"/>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3" name="Rectangle 241"/>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4" name="Rectangle 242"/>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Line 243"/>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Text Box 244"/>
                        <wps:cNvSpPr txBox="1">
                          <a:spLocks noChangeArrowheads="1"/>
                        </wps:cNvSpPr>
                        <wps:spPr bwMode="auto">
                          <a:xfrm>
                            <a:off x="7473" y="7932"/>
                            <a:ext cx="2108" cy="9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A70EC3" w14:textId="64EB7C77" w:rsidR="009937C9" w:rsidRPr="007C1AAC" w:rsidRDefault="00A1343F" w:rsidP="009937C9">
                              <w:pPr>
                                <w:jc w:val="center"/>
                                <w:rPr>
                                  <w:sz w:val="22"/>
                                  <w:szCs w:val="22"/>
                                </w:rPr>
                              </w:pPr>
                              <w:r>
                                <w:rPr>
                                  <w:sz w:val="22"/>
                                  <w:szCs w:val="22"/>
                                </w:rPr>
                                <w:t xml:space="preserve">Device-Patient </w:t>
                              </w:r>
                              <w:r w:rsidRPr="00A1343F">
                                <w:rPr>
                                  <w:sz w:val="22"/>
                                  <w:szCs w:val="22"/>
                                </w:rPr>
                                <w:t>Association</w:t>
                              </w:r>
                              <w:r>
                                <w:rPr>
                                  <w:sz w:val="22"/>
                                  <w:szCs w:val="22"/>
                                </w:rPr>
                                <w:t xml:space="preserve"> Manager</w:t>
                              </w:r>
                            </w:p>
                          </w:txbxContent>
                        </wps:txbx>
                        <wps:bodyPr rot="0" vert="horz" wrap="square" lIns="91440" tIns="45720" rIns="91440" bIns="45720" anchor="t" anchorCtr="0" upright="1">
                          <a:noAutofit/>
                        </wps:bodyPr>
                      </wps:wsp>
                      <wps:wsp>
                        <wps:cNvPr id="57" name="Line 245"/>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Text Box 246"/>
                        <wps:cNvSpPr txBox="1">
                          <a:spLocks noChangeArrowheads="1"/>
                        </wps:cNvSpPr>
                        <wps:spPr bwMode="auto">
                          <a:xfrm>
                            <a:off x="5182" y="9797"/>
                            <a:ext cx="2683" cy="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37D61" w14:textId="103913FB" w:rsidR="009937C9" w:rsidRPr="007C1AAC" w:rsidRDefault="00A1343F" w:rsidP="009937C9">
                              <w:pPr>
                                <w:rPr>
                                  <w:sz w:val="22"/>
                                  <w:szCs w:val="22"/>
                                </w:rPr>
                              </w:pPr>
                              <w:r>
                                <w:rPr>
                                  <w:sz w:val="22"/>
                                  <w:szCs w:val="22"/>
                                </w:rPr>
                                <w:t xml:space="preserve">Device-Patient Disassociation </w:t>
                              </w:r>
                              <w:r>
                                <w:rPr>
                                  <w:sz w:val="22"/>
                                  <w:szCs w:val="22"/>
                                </w:rPr>
                                <w:t xml:space="preserve"> Acknowledgment</w:t>
                              </w:r>
                            </w:p>
                          </w:txbxContent>
                        </wps:txbx>
                        <wps:bodyPr rot="0" vert="horz" wrap="square" lIns="0" tIns="0" rIns="0" bIns="0" anchor="t" anchorCtr="0" upright="1">
                          <a:noAutofit/>
                        </wps:bodyPr>
                      </wps:wsp>
                    </wpg:wgp>
                  </a:graphicData>
                </a:graphic>
              </wp:inline>
            </w:drawing>
          </mc:Choice>
          <mc:Fallback>
            <w:pict>
              <v:group w14:anchorId="2CDE6D99" id="Group 235" o:spid="_x0000_s1055"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">
                <o:lock v:ext="edit" aspectratio="t"/>
                <v:rect id="AutoShape 236" o:spid="_x0000_s1056"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dQEwgAAANsAAAAPAAAAZHJzL2Rvd25yZXYueG1sRE9Na4NA&#10;EL0H+h+WKeQS4ppS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DiydQEwgAAANsAAAAPAAAA&#10;AAAAAAAAAAAAAAcCAABkcnMvZG93bnJldi54bWxQSwUGAAAAAAMAAwC3AAAA9gIAAAAA&#10;" filled="f" stroked="f">
                  <o:lock v:ext="edit" aspectratio="t" text="t"/>
                </v:rect>
                <v:shape id="Text Box 237" o:spid="_x0000_s1057" type="#_x0000_t202" style="position:absolute;left:3866;top:8019;width:2035;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45FA6047" w14:textId="7D0782B4" w:rsidR="009937C9" w:rsidRPr="00A1343F" w:rsidRDefault="00A1343F" w:rsidP="00A1343F">
                        <w:pPr>
                          <w:jc w:val="center"/>
                          <w:rPr>
                            <w:sz w:val="22"/>
                            <w:szCs w:val="22"/>
                            <w:lang w:val="fr-FR"/>
                          </w:rPr>
                        </w:pPr>
                        <w:r w:rsidRPr="00A1343F">
                          <w:rPr>
                            <w:sz w:val="22"/>
                            <w:szCs w:val="22"/>
                            <w:lang w:val="fr-FR"/>
                          </w:rPr>
                          <w:t>D</w:t>
                        </w:r>
                        <w:r>
                          <w:rPr>
                            <w:sz w:val="22"/>
                            <w:szCs w:val="22"/>
                            <w:lang w:val="fr-FR"/>
                          </w:rPr>
                          <w:t>evice-Patient Association Reporter</w:t>
                        </w:r>
                      </w:p>
                    </w:txbxContent>
                  </v:textbox>
                </v:shape>
                <v:line id="Line 238" o:spid="_x0000_s1058"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">
                  <v:stroke dashstyle="dash"/>
                </v:line>
                <v:shape id="Text Box 239" o:spid="_x0000_s1059" type="#_x0000_t202" style="position:absolute;left:5182;top:9016;width:276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56EDC156" w14:textId="3555DAC7" w:rsidR="009937C9" w:rsidRPr="007C1AAC" w:rsidRDefault="00A1343F" w:rsidP="009937C9">
                        <w:pPr>
                          <w:rPr>
                            <w:sz w:val="22"/>
                            <w:szCs w:val="22"/>
                          </w:rPr>
                        </w:pPr>
                        <w:r>
                          <w:rPr>
                            <w:sz w:val="22"/>
                            <w:szCs w:val="22"/>
                          </w:rPr>
                          <w:t>Device-Patient Disassociation Report</w:t>
                        </w:r>
                      </w:p>
                      <w:p w14:paraId="7A1EE9F6" w14:textId="77777777" w:rsidR="009937C9" w:rsidRDefault="009937C9" w:rsidP="009937C9"/>
                      <w:p w14:paraId="0F028DE3" w14:textId="77777777" w:rsidR="009937C9" w:rsidRPr="007C1AAC" w:rsidRDefault="009937C9" w:rsidP="009937C9">
                        <w:pPr>
                          <w:rPr>
                            <w:sz w:val="22"/>
                            <w:szCs w:val="22"/>
                          </w:rPr>
                        </w:pPr>
                        <w:r>
                          <w:rPr>
                            <w:sz w:val="22"/>
                            <w:szCs w:val="22"/>
                          </w:rPr>
                          <w:t xml:space="preserve">Message </w:t>
                        </w:r>
                        <w:r w:rsidRPr="007C1AAC">
                          <w:rPr>
                            <w:sz w:val="22"/>
                            <w:szCs w:val="22"/>
                          </w:rPr>
                          <w:t>1</w:t>
                        </w:r>
                      </w:p>
                    </w:txbxContent>
                  </v:textbox>
                </v:shape>
                <v:line id="Line 240" o:spid="_x0000_s1060"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wb1xAAAANsAAAAPAAAAZHJzL2Rvd25yZXYueG1sRI9fa8Iw&#10;FMXfhX2HcAd703TC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K5rBvXEAAAA2wAAAA8A&#10;AAAAAAAAAAAAAAAABwIAAGRycy9kb3ducmV2LnhtbFBLBQYAAAAAAwADALcAAAD4AgAAAAA=&#10;">
                  <v:stroke dashstyle="dash"/>
                </v:line>
                <v:rect id="Rectangle 241" o:spid="_x0000_s1061"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rect id="Rectangle 242" o:spid="_x0000_s1062"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"/>
                <v:line id="Line 243" o:spid="_x0000_s1063"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shape id="Text Box 244" o:spid="_x0000_s1064" type="#_x0000_t202" style="position:absolute;left:7473;top:7932;width:2108;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1EA70EC3" w14:textId="64EB7C77" w:rsidR="009937C9" w:rsidRPr="007C1AAC" w:rsidRDefault="00A1343F" w:rsidP="009937C9">
                        <w:pPr>
                          <w:jc w:val="center"/>
                          <w:rPr>
                            <w:sz w:val="22"/>
                            <w:szCs w:val="22"/>
                          </w:rPr>
                        </w:pPr>
                        <w:r>
                          <w:rPr>
                            <w:sz w:val="22"/>
                            <w:szCs w:val="22"/>
                          </w:rPr>
                          <w:t xml:space="preserve">Device-Patient </w:t>
                        </w:r>
                        <w:r w:rsidRPr="00A1343F">
                          <w:rPr>
                            <w:sz w:val="22"/>
                            <w:szCs w:val="22"/>
                          </w:rPr>
                          <w:t>Association</w:t>
                        </w:r>
                        <w:r>
                          <w:rPr>
                            <w:sz w:val="22"/>
                            <w:szCs w:val="22"/>
                          </w:rPr>
                          <w:t xml:space="preserve"> Manager</w:t>
                        </w:r>
                      </w:p>
                    </w:txbxContent>
                  </v:textbox>
                </v:shape>
                <v:line id="Line 245" o:spid="_x0000_s1065"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">
                  <v:stroke endarrow="block"/>
                </v:line>
                <v:shape id="Text Box 246" o:spid="_x0000_s1066" type="#_x0000_t202" style="position:absolute;left:5182;top:9797;width:2683;height:6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15437D61" w14:textId="103913FB" w:rsidR="009937C9" w:rsidRPr="007C1AAC" w:rsidRDefault="00A1343F" w:rsidP="009937C9">
                        <w:pPr>
                          <w:rPr>
                            <w:sz w:val="22"/>
                            <w:szCs w:val="22"/>
                          </w:rPr>
                        </w:pPr>
                        <w:r>
                          <w:rPr>
                            <w:sz w:val="22"/>
                            <w:szCs w:val="22"/>
                          </w:rPr>
                          <w:t xml:space="preserve">Device-Patient Disassociation </w:t>
                        </w:r>
                        <w:r>
                          <w:rPr>
                            <w:sz w:val="22"/>
                            <w:szCs w:val="22"/>
                          </w:rPr>
                          <w:t xml:space="preserve"> Acknowledgment</w:t>
                        </w:r>
                      </w:p>
                    </w:txbxContent>
                  </v:textbox>
                </v:shape>
                <w10:anchorlock/>
              </v:group>
            </w:pict>
          </mc:Fallback>
        </mc:AlternateContent>
      </w:r>
    </w:p>
    <w:p w14:paraId="09802F0A" w14:textId="77777777" w:rsidR="00A1343F" w:rsidRPr="007C1AAC" w:rsidRDefault="00AD4471" w:rsidP="00A1343F">
      <w:pPr>
        <w:pStyle w:val="Heading4"/>
        <w:rPr>
          <w:sz w:val="22"/>
          <w:szCs w:val="22"/>
        </w:rPr>
      </w:pPr>
      <w:r w:rsidRPr="00490469">
        <w:lastRenderedPageBreak/>
        <w:t>3.</w:t>
      </w:r>
      <w:r>
        <w:t>18</w:t>
      </w:r>
      <w:r w:rsidRPr="00490469">
        <w:t xml:space="preserve">.4.1 </w:t>
      </w:r>
      <w:r w:rsidR="00A1343F" w:rsidRPr="00A1343F">
        <w:t>Device-Patient Disassociation Report</w:t>
      </w:r>
    </w:p>
    <w:p w14:paraId="11E32DAD" w14:textId="34D2BFE1" w:rsidR="00AD4471" w:rsidRPr="00490469" w:rsidRDefault="00A1343F" w:rsidP="00A1343F">
      <w:pPr>
        <w:pStyle w:val="BodyText"/>
      </w:pPr>
      <w:r>
        <w:t xml:space="preserve">Reports that an association previously reported between a device and a patient no longer exists. This </w:t>
      </w:r>
      <w:r w:rsidR="00460FF3">
        <w:t>is the inverse of the Device-Patient Association Report, The two are similar in form and could have been defined as two variants of the same message, but have been given different names and discussed separately to emphasize differences in effects.</w:t>
      </w:r>
    </w:p>
    <w:p w14:paraId="6FC314E5"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18</w:t>
      </w:r>
      <w:r w:rsidRPr="00490469">
        <w:rPr>
          <w:rFonts w:ascii="Arial" w:hAnsi="Arial"/>
          <w:b/>
          <w:kern w:val="28"/>
          <w:sz w:val="28"/>
        </w:rPr>
        <w:t>.4.1.1 Trigger Events</w:t>
      </w:r>
    </w:p>
    <w:p w14:paraId="2A0591CC" w14:textId="06FC51EF" w:rsidR="00AD4471" w:rsidRDefault="00460FF3" w:rsidP="00460FF3">
      <w:pPr>
        <w:pStyle w:val="BodyText"/>
      </w:pPr>
      <w:r>
        <w:t>This message can be triggered manually. The user interface could display information about the existing association, and an authorized person could select the association and give a command to end it.</w:t>
      </w:r>
    </w:p>
    <w:p w14:paraId="18E00143" w14:textId="4B433C81" w:rsidR="00460FF3" w:rsidRPr="00490469" w:rsidRDefault="00460FF3" w:rsidP="00460FF3">
      <w:pPr>
        <w:pStyle w:val="BodyText"/>
      </w:pPr>
      <w:r>
        <w:t xml:space="preserve">If the equipment used has a means available to detect the termination of recording of data from a particular patient, this method could be used to </w:t>
      </w:r>
      <w:r w:rsidR="000075B5">
        <w:t>give an operator warning that the association may have been ended, and the</w:t>
      </w:r>
    </w:p>
    <w:p w14:paraId="32B71BA6" w14:textId="7DFE5064" w:rsidR="00AD4471" w:rsidRDefault="00AD4471" w:rsidP="009937C9">
      <w:pPr>
        <w:keepNext/>
        <w:spacing w:before="240" w:after="60"/>
        <w:outlineLvl w:val="4"/>
        <w:rPr>
          <w:rFonts w:ascii="Arial" w:hAnsi="Arial"/>
          <w:b/>
          <w:kern w:val="28"/>
          <w:sz w:val="28"/>
        </w:rPr>
      </w:pPr>
      <w:r w:rsidRPr="00490469">
        <w:rPr>
          <w:rFonts w:ascii="Arial" w:hAnsi="Arial"/>
          <w:b/>
          <w:kern w:val="28"/>
          <w:sz w:val="28"/>
        </w:rPr>
        <w:t>3.17.4.1.2 Message Semantics</w:t>
      </w:r>
    </w:p>
    <w:p w14:paraId="205EF69E" w14:textId="6047090E" w:rsidR="00460FF3" w:rsidRPr="00490469" w:rsidRDefault="00460FF3" w:rsidP="00460FF3">
      <w:pPr>
        <w:pStyle w:val="BodyText"/>
      </w:pPr>
      <w:r>
        <w:t>The significant content of this message are the identities of the device and the patient that are no longer to be associated, and the identity of the authorized person originating the message</w:t>
      </w:r>
    </w:p>
    <w:p w14:paraId="0157BB5F" w14:textId="7E38E3DC" w:rsidR="00AD4471" w:rsidRPr="00460FF3" w:rsidRDefault="00AD4471" w:rsidP="00460FF3">
      <w:pPr>
        <w:pStyle w:val="ListParagraph"/>
        <w:keepNext/>
        <w:numPr>
          <w:ilvl w:val="4"/>
          <w:numId w:val="33"/>
        </w:numPr>
        <w:spacing w:before="240" w:after="60"/>
        <w:outlineLvl w:val="4"/>
        <w:rPr>
          <w:rFonts w:ascii="Arial" w:hAnsi="Arial"/>
          <w:b/>
          <w:kern w:val="28"/>
          <w:sz w:val="28"/>
        </w:rPr>
      </w:pPr>
      <w:r w:rsidRPr="00460FF3">
        <w:rPr>
          <w:rFonts w:ascii="Arial" w:hAnsi="Arial"/>
          <w:b/>
          <w:kern w:val="28"/>
          <w:sz w:val="28"/>
        </w:rPr>
        <w:t>Expected Actions</w:t>
      </w:r>
    </w:p>
    <w:p w14:paraId="68902DC6" w14:textId="58A11730" w:rsidR="00460FF3" w:rsidRDefault="00460FF3" w:rsidP="00460FF3">
      <w:pPr>
        <w:pStyle w:val="BodyText"/>
      </w:pPr>
      <w:r w:rsidRPr="00460FF3">
        <w:t>The Device-Patient Association Manager records the e</w:t>
      </w:r>
      <w:r>
        <w:t>nding tim</w:t>
      </w:r>
      <w:r w:rsidR="000075B5">
        <w:t>e of the association, persists the record of the time interval of the association, and sends a notification to information system with a subscription covering the event.</w:t>
      </w:r>
    </w:p>
    <w:p w14:paraId="37036C6C" w14:textId="491EC1D2" w:rsidR="00F05A91" w:rsidRDefault="00F05A91" w:rsidP="00F05A91">
      <w:pPr>
        <w:pStyle w:val="Heading4"/>
        <w:numPr>
          <w:ilvl w:val="3"/>
          <w:numId w:val="34"/>
        </w:numPr>
      </w:pPr>
      <w:r w:rsidRPr="00A1343F">
        <w:t>Device-Patient Disassociat</w:t>
      </w:r>
      <w:r>
        <w:t>ion Acknowledgement</w:t>
      </w:r>
    </w:p>
    <w:p w14:paraId="5AEA9AA6" w14:textId="30F321F3" w:rsidR="00F05A91" w:rsidRPr="00F05A91" w:rsidRDefault="00F05A91" w:rsidP="00F05A91">
      <w:pPr>
        <w:pStyle w:val="BodyText"/>
        <w:rPr>
          <w:lang w:bidi="ar-SA"/>
        </w:rPr>
      </w:pPr>
      <w:r>
        <w:rPr>
          <w:lang w:bidi="ar-SA"/>
        </w:rPr>
        <w:t xml:space="preserve">The reply to the Device-Patient Disassociation Report is an ordinary HL7 Acknowledgement. </w:t>
      </w:r>
    </w:p>
    <w:p w14:paraId="74D26A20" w14:textId="77777777" w:rsidR="00AD4471" w:rsidRPr="00490469" w:rsidRDefault="00AD4471" w:rsidP="009937C9">
      <w:pPr>
        <w:keepNext/>
        <w:spacing w:before="240" w:after="60"/>
        <w:outlineLvl w:val="2"/>
        <w:rPr>
          <w:rFonts w:ascii="Arial" w:hAnsi="Arial"/>
          <w:b/>
          <w:kern w:val="28"/>
          <w:sz w:val="28"/>
        </w:rPr>
      </w:pPr>
      <w:bookmarkStart w:id="157" w:name="_Toc513467942"/>
      <w:r w:rsidRPr="00490469">
        <w:rPr>
          <w:rFonts w:ascii="Arial" w:hAnsi="Arial"/>
          <w:b/>
          <w:kern w:val="28"/>
          <w:sz w:val="28"/>
        </w:rPr>
        <w:t>3.17.5 Security Considerations</w:t>
      </w:r>
      <w:bookmarkEnd w:id="157"/>
    </w:p>
    <w:p w14:paraId="473E4968" w14:textId="601B67EC" w:rsidR="00AD4471" w:rsidRPr="00490469" w:rsidRDefault="002750BA" w:rsidP="002750BA">
      <w:pPr>
        <w:pStyle w:val="BodyText"/>
      </w:pPr>
      <w:r>
        <w:t>No special security or security audit considerations beyond the general ones already discussed apply to this transaction</w:t>
      </w:r>
    </w:p>
    <w:p w14:paraId="1DB846CB" w14:textId="77777777" w:rsidR="00AD4471" w:rsidRPr="00FA4487" w:rsidRDefault="00AD4471" w:rsidP="009937C9">
      <w:pPr>
        <w:keepNext/>
        <w:spacing w:before="240" w:after="60"/>
        <w:outlineLvl w:val="1"/>
        <w:rPr>
          <w:rFonts w:ascii="Arial" w:hAnsi="Arial"/>
          <w:b/>
          <w:kern w:val="28"/>
          <w:sz w:val="28"/>
          <w:lang w:val="fr-FR"/>
        </w:rPr>
      </w:pPr>
      <w:bookmarkStart w:id="158" w:name="_Toc513467943"/>
      <w:r w:rsidRPr="00FA4487">
        <w:rPr>
          <w:rFonts w:ascii="Arial" w:hAnsi="Arial"/>
          <w:b/>
          <w:kern w:val="28"/>
          <w:sz w:val="28"/>
          <w:lang w:val="fr-FR"/>
        </w:rPr>
        <w:t>3.19 Query Device-Patient Associations [PCD-19]&gt;</w:t>
      </w:r>
      <w:bookmarkEnd w:id="158"/>
    </w:p>
    <w:p w14:paraId="418098D6" w14:textId="77777777" w:rsidR="00AD4471" w:rsidRPr="00490469" w:rsidRDefault="00AD4471" w:rsidP="009937C9">
      <w:pPr>
        <w:rPr>
          <w:i/>
        </w:rPr>
      </w:pPr>
      <w:r w:rsidRPr="00490469">
        <w:rPr>
          <w:i/>
        </w:rPr>
        <w:t>&lt;The “Y” in the heading should be the same as the # in the [Domain Acronym -#] title&gt;</w:t>
      </w:r>
    </w:p>
    <w:p w14:paraId="7D742154" w14:textId="77777777" w:rsidR="00AD4471" w:rsidRPr="00490469" w:rsidRDefault="00AD4471" w:rsidP="009937C9">
      <w:pPr>
        <w:keepNext/>
        <w:spacing w:before="240" w:after="60"/>
        <w:outlineLvl w:val="2"/>
        <w:rPr>
          <w:rFonts w:ascii="Arial" w:hAnsi="Arial"/>
          <w:b/>
          <w:kern w:val="28"/>
          <w:sz w:val="28"/>
        </w:rPr>
      </w:pPr>
      <w:bookmarkStart w:id="159" w:name="_Toc513467944"/>
      <w:r w:rsidRPr="00490469">
        <w:rPr>
          <w:rFonts w:ascii="Arial" w:hAnsi="Arial"/>
          <w:b/>
          <w:kern w:val="28"/>
          <w:sz w:val="28"/>
        </w:rPr>
        <w:t>3.</w:t>
      </w:r>
      <w:r>
        <w:rPr>
          <w:rFonts w:ascii="Arial" w:hAnsi="Arial"/>
          <w:b/>
          <w:kern w:val="28"/>
          <w:sz w:val="28"/>
        </w:rPr>
        <w:t>19</w:t>
      </w:r>
      <w:r w:rsidRPr="00490469">
        <w:rPr>
          <w:rFonts w:ascii="Arial" w:hAnsi="Arial"/>
          <w:b/>
          <w:kern w:val="28"/>
          <w:sz w:val="28"/>
        </w:rPr>
        <w:t>.1 Scope</w:t>
      </w:r>
      <w:bookmarkEnd w:id="159"/>
    </w:p>
    <w:p w14:paraId="6B2FA0AE" w14:textId="77777777" w:rsidR="00AD4471" w:rsidRPr="00490469" w:rsidRDefault="00AD4471" w:rsidP="009937C9">
      <w:r w:rsidRPr="00490469">
        <w:t xml:space="preserve">This transaction is used to </w:t>
      </w:r>
      <w:r w:rsidRPr="00490469">
        <w:rPr>
          <w:i/>
        </w:rPr>
        <w:t xml:space="preserve">&lt;…describe what </w:t>
      </w:r>
      <w:r w:rsidRPr="00AA41E3">
        <w:rPr>
          <w:i/>
          <w:noProof/>
        </w:rPr>
        <w:t>is accomplished</w:t>
      </w:r>
      <w:r w:rsidRPr="00490469">
        <w:rPr>
          <w:i/>
        </w:rPr>
        <w:t xml:space="preserve"> by using the transaction. Remember that by keeping transactions general/abstract, they can </w:t>
      </w:r>
      <w:r w:rsidRPr="00AA41E3">
        <w:rPr>
          <w:i/>
          <w:noProof/>
        </w:rPr>
        <w:t>be re-used</w:t>
      </w:r>
      <w:r w:rsidRPr="00490469">
        <w:rPr>
          <w:i/>
        </w:rPr>
        <w:t xml:space="preserve"> in a variety of profiles&gt;</w:t>
      </w:r>
    </w:p>
    <w:p w14:paraId="1D341525" w14:textId="77777777" w:rsidR="00AD4471" w:rsidRPr="00490469" w:rsidRDefault="00AD4471" w:rsidP="009937C9">
      <w:pPr>
        <w:keepNext/>
        <w:spacing w:before="240" w:after="60"/>
        <w:outlineLvl w:val="2"/>
        <w:rPr>
          <w:rFonts w:ascii="Arial" w:hAnsi="Arial"/>
          <w:b/>
          <w:kern w:val="28"/>
          <w:sz w:val="28"/>
        </w:rPr>
      </w:pPr>
      <w:bookmarkStart w:id="160" w:name="_Toc513467945"/>
      <w:r w:rsidRPr="00490469">
        <w:rPr>
          <w:rFonts w:ascii="Arial" w:hAnsi="Arial"/>
          <w:b/>
          <w:kern w:val="28"/>
          <w:sz w:val="28"/>
        </w:rPr>
        <w:t>3.</w:t>
      </w:r>
      <w:r>
        <w:rPr>
          <w:rFonts w:ascii="Arial" w:hAnsi="Arial"/>
          <w:b/>
          <w:kern w:val="28"/>
          <w:sz w:val="28"/>
        </w:rPr>
        <w:t>19</w:t>
      </w:r>
      <w:r w:rsidRPr="00490469">
        <w:rPr>
          <w:rFonts w:ascii="Arial" w:hAnsi="Arial"/>
          <w:b/>
          <w:kern w:val="28"/>
          <w:sz w:val="28"/>
        </w:rPr>
        <w:t>.2 Actor Roles</w:t>
      </w:r>
      <w:bookmarkEnd w:id="160"/>
    </w:p>
    <w:p w14:paraId="721BEF80" w14:textId="77777777" w:rsidR="00AD4471" w:rsidRPr="00490469" w:rsidRDefault="00AD4471" w:rsidP="009937C9">
      <w:pPr>
        <w:rPr>
          <w:i/>
        </w:rPr>
      </w:pPr>
      <w:r w:rsidRPr="00490469">
        <w:rPr>
          <w:i/>
        </w:rPr>
        <w:t>&lt;Optional: if desired, in addition to the table, add a diagram as shown below to illustrate the actors included in this transaction, or delete the diagram altogether.&gt;</w:t>
      </w:r>
    </w:p>
    <w:p w14:paraId="34BFF125" w14:textId="77777777" w:rsidR="00AD4471" w:rsidRPr="00490469" w:rsidRDefault="00AD4471" w:rsidP="009937C9">
      <w:pPr>
        <w:jc w:val="center"/>
      </w:pPr>
      <w:r w:rsidRPr="00490469">
        <w:rPr>
          <w:noProof/>
          <w:lang w:bidi="ar-SA"/>
        </w:rPr>
        <w:lastRenderedPageBreak/>
        <mc:AlternateContent>
          <mc:Choice Requires="wpg">
            <w:drawing>
              <wp:inline distT="0" distB="0" distL="0" distR="0" wp14:anchorId="0AEDFEF8" wp14:editId="675B321A">
                <wp:extent cx="3726180" cy="1539240"/>
                <wp:effectExtent l="0" t="0" r="0" b="0"/>
                <wp:docPr id="40" name="Group 24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41" name="AutoShape 248"/>
                        <wps:cNvSpPr>
                          <a:spLocks noChangeAspect="1" noChangeArrowheads="1" noTextEdit="1"/>
                        </wps:cNvSpPr>
                        <wps:spPr bwMode="auto">
                          <a:xfrm>
                            <a:off x="3864" y="7526"/>
                            <a:ext cx="4514"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Oval 249"/>
                        <wps:cNvSpPr>
                          <a:spLocks noChangeArrowheads="1"/>
                        </wps:cNvSpPr>
                        <wps:spPr bwMode="auto">
                          <a:xfrm>
                            <a:off x="5401" y="8618"/>
                            <a:ext cx="1503" cy="594"/>
                          </a:xfrm>
                          <a:prstGeom prst="ellipse">
                            <a:avLst/>
                          </a:prstGeom>
                          <a:solidFill>
                            <a:srgbClr val="FFFFFF"/>
                          </a:solidFill>
                          <a:ln w="9525">
                            <a:solidFill>
                              <a:srgbClr val="000000"/>
                            </a:solidFill>
                            <a:round/>
                            <a:headEnd/>
                            <a:tailEnd/>
                          </a:ln>
                        </wps:spPr>
                        <wps:txbx>
                          <w:txbxContent>
                            <w:p w14:paraId="486BE172" w14:textId="77777777" w:rsidR="009937C9" w:rsidRPr="0082538B" w:rsidRDefault="009937C9" w:rsidP="009937C9">
                              <w:pPr>
                                <w:jc w:val="center"/>
                                <w:rPr>
                                  <w:sz w:val="18"/>
                                  <w:lang w:val="nl-NL"/>
                                </w:rPr>
                              </w:pPr>
                              <w:r w:rsidRPr="0082538B">
                                <w:rPr>
                                  <w:sz w:val="18"/>
                                  <w:lang w:val="nl-NL"/>
                                </w:rPr>
                                <w:t>Transaction Name [DOM-#]</w:t>
                              </w:r>
                            </w:p>
                            <w:p w14:paraId="6DB49CF7" w14:textId="77777777" w:rsidR="009937C9" w:rsidRPr="0082538B" w:rsidRDefault="009937C9" w:rsidP="009937C9">
                              <w:pPr>
                                <w:rPr>
                                  <w:lang w:val="nl-NL"/>
                                </w:rPr>
                              </w:pPr>
                            </w:p>
                            <w:p w14:paraId="44F6A5AB" w14:textId="77777777" w:rsidR="009937C9" w:rsidRPr="0082538B" w:rsidRDefault="009937C9" w:rsidP="009937C9">
                              <w:pPr>
                                <w:jc w:val="center"/>
                                <w:rPr>
                                  <w:sz w:val="18"/>
                                  <w:lang w:val="nl-NL"/>
                                </w:rPr>
                              </w:pPr>
                              <w:r w:rsidRPr="0082538B">
                                <w:rPr>
                                  <w:sz w:val="18"/>
                                  <w:lang w:val="nl-NL"/>
                                </w:rPr>
                                <w:t>Transaction Name [DOM-#]</w:t>
                              </w:r>
                            </w:p>
                          </w:txbxContent>
                        </wps:txbx>
                        <wps:bodyPr rot="0" vert="horz" wrap="square" lIns="0" tIns="9144" rIns="0" bIns="9144" anchor="t" anchorCtr="0" upright="1">
                          <a:noAutofit/>
                        </wps:bodyPr>
                      </wps:wsp>
                      <wps:wsp>
                        <wps:cNvPr id="43" name="Text Box 250"/>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06103740" w14:textId="77777777" w:rsidR="009937C9" w:rsidRDefault="009937C9" w:rsidP="009937C9">
                              <w:pPr>
                                <w:rPr>
                                  <w:sz w:val="18"/>
                                </w:rPr>
                              </w:pPr>
                              <w:r>
                                <w:rPr>
                                  <w:sz w:val="18"/>
                                </w:rPr>
                                <w:t>Actor ABC</w:t>
                              </w:r>
                            </w:p>
                            <w:p w14:paraId="37244B45" w14:textId="77777777" w:rsidR="009937C9" w:rsidRDefault="009937C9" w:rsidP="009937C9"/>
                            <w:p w14:paraId="066878AD" w14:textId="77777777" w:rsidR="009937C9" w:rsidRDefault="009937C9" w:rsidP="009937C9">
                              <w:pPr>
                                <w:rPr>
                                  <w:sz w:val="18"/>
                                </w:rPr>
                              </w:pPr>
                              <w:r>
                                <w:rPr>
                                  <w:sz w:val="18"/>
                                </w:rPr>
                                <w:t>Actor ABC</w:t>
                              </w:r>
                            </w:p>
                          </w:txbxContent>
                        </wps:txbx>
                        <wps:bodyPr rot="0" vert="horz" wrap="square" lIns="91440" tIns="45720" rIns="91440" bIns="45720" anchor="t" anchorCtr="0" upright="1">
                          <a:noAutofit/>
                        </wps:bodyPr>
                      </wps:wsp>
                      <wps:wsp>
                        <wps:cNvPr id="44" name="Line 251"/>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252"/>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64B9173C" w14:textId="77777777" w:rsidR="009937C9" w:rsidRDefault="009937C9" w:rsidP="009937C9">
                              <w:pPr>
                                <w:rPr>
                                  <w:sz w:val="18"/>
                                </w:rPr>
                              </w:pPr>
                              <w:r>
                                <w:rPr>
                                  <w:sz w:val="18"/>
                                </w:rPr>
                                <w:t>Actor DEF</w:t>
                              </w:r>
                            </w:p>
                            <w:p w14:paraId="2BBD5302" w14:textId="77777777" w:rsidR="009937C9" w:rsidRDefault="009937C9" w:rsidP="009937C9"/>
                            <w:p w14:paraId="19263105" w14:textId="77777777" w:rsidR="009937C9" w:rsidRDefault="009937C9" w:rsidP="009937C9">
                              <w:pPr>
                                <w:rPr>
                                  <w:sz w:val="18"/>
                                </w:rPr>
                              </w:pPr>
                              <w:r>
                                <w:rPr>
                                  <w:sz w:val="18"/>
                                </w:rPr>
                                <w:t>Actor DEF</w:t>
                              </w:r>
                            </w:p>
                          </w:txbxContent>
                        </wps:txbx>
                        <wps:bodyPr rot="0" vert="horz" wrap="square" lIns="91440" tIns="45720" rIns="91440" bIns="45720" anchor="t" anchorCtr="0" upright="1">
                          <a:noAutofit/>
                        </wps:bodyPr>
                      </wps:wsp>
                      <wps:wsp>
                        <wps:cNvPr id="46" name="Line 253"/>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EDFEF8" id="Group 247" o:spid="_x0000_s1067"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">
                <o:lock v:ext="edit" aspectratio="t"/>
                <v:rect id="AutoShape 248" o:spid="_x0000_s1068"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o:lock v:ext="edit" aspectratio="t" text="t"/>
                </v:rect>
                <v:oval id="Oval 249" o:spid="_x0000_s1069" style="position:absolute;left:5401;top:8618;width:150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">
                  <v:textbox inset="0,.72pt,0,.72pt">
                    <w:txbxContent>
                      <w:p w14:paraId="486BE172" w14:textId="77777777" w:rsidR="009937C9" w:rsidRPr="0082538B" w:rsidRDefault="009937C9" w:rsidP="009937C9">
                        <w:pPr>
                          <w:jc w:val="center"/>
                          <w:rPr>
                            <w:sz w:val="18"/>
                            <w:lang w:val="nl-NL"/>
                          </w:rPr>
                        </w:pPr>
                        <w:r w:rsidRPr="0082538B">
                          <w:rPr>
                            <w:sz w:val="18"/>
                            <w:lang w:val="nl-NL"/>
                          </w:rPr>
                          <w:t>Transaction Name [DOM-#]</w:t>
                        </w:r>
                      </w:p>
                      <w:p w14:paraId="6DB49CF7" w14:textId="77777777" w:rsidR="009937C9" w:rsidRPr="0082538B" w:rsidRDefault="009937C9" w:rsidP="009937C9">
                        <w:pPr>
                          <w:rPr>
                            <w:lang w:val="nl-NL"/>
                          </w:rPr>
                        </w:pPr>
                      </w:p>
                      <w:p w14:paraId="44F6A5AB" w14:textId="77777777" w:rsidR="009937C9" w:rsidRPr="0082538B" w:rsidRDefault="009937C9" w:rsidP="009937C9">
                        <w:pPr>
                          <w:jc w:val="center"/>
                          <w:rPr>
                            <w:sz w:val="18"/>
                            <w:lang w:val="nl-NL"/>
                          </w:rPr>
                        </w:pPr>
                        <w:r w:rsidRPr="0082538B">
                          <w:rPr>
                            <w:sz w:val="18"/>
                            <w:lang w:val="nl-NL"/>
                          </w:rPr>
                          <w:t>Transaction Name [DOM-#]</w:t>
                        </w:r>
                      </w:p>
                    </w:txbxContent>
                  </v:textbox>
                </v:oval>
                <v:shape id="Text Box 250" o:spid="_x0000_s1070"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06103740" w14:textId="77777777" w:rsidR="009937C9" w:rsidRDefault="009937C9" w:rsidP="009937C9">
                        <w:pPr>
                          <w:rPr>
                            <w:sz w:val="18"/>
                          </w:rPr>
                        </w:pPr>
                        <w:r>
                          <w:rPr>
                            <w:sz w:val="18"/>
                          </w:rPr>
                          <w:t>Actor ABC</w:t>
                        </w:r>
                      </w:p>
                      <w:p w14:paraId="37244B45" w14:textId="77777777" w:rsidR="009937C9" w:rsidRDefault="009937C9" w:rsidP="009937C9"/>
                      <w:p w14:paraId="066878AD" w14:textId="77777777" w:rsidR="009937C9" w:rsidRDefault="009937C9" w:rsidP="009937C9">
                        <w:pPr>
                          <w:rPr>
                            <w:sz w:val="18"/>
                          </w:rPr>
                        </w:pPr>
                        <w:r>
                          <w:rPr>
                            <w:sz w:val="18"/>
                          </w:rPr>
                          <w:t>Actor ABC</w:t>
                        </w:r>
                      </w:p>
                    </w:txbxContent>
                  </v:textbox>
                </v:shape>
                <v:line id="Line 251" o:spid="_x0000_s1071"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shape id="Text Box 252" o:spid="_x0000_s1072"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64B9173C" w14:textId="77777777" w:rsidR="009937C9" w:rsidRDefault="009937C9" w:rsidP="009937C9">
                        <w:pPr>
                          <w:rPr>
                            <w:sz w:val="18"/>
                          </w:rPr>
                        </w:pPr>
                        <w:r>
                          <w:rPr>
                            <w:sz w:val="18"/>
                          </w:rPr>
                          <w:t>Actor DEF</w:t>
                        </w:r>
                      </w:p>
                      <w:p w14:paraId="2BBD5302" w14:textId="77777777" w:rsidR="009937C9" w:rsidRDefault="009937C9" w:rsidP="009937C9"/>
                      <w:p w14:paraId="19263105" w14:textId="77777777" w:rsidR="009937C9" w:rsidRDefault="009937C9" w:rsidP="009937C9">
                        <w:pPr>
                          <w:rPr>
                            <w:sz w:val="18"/>
                          </w:rPr>
                        </w:pPr>
                        <w:r>
                          <w:rPr>
                            <w:sz w:val="18"/>
                          </w:rPr>
                          <w:t>Actor DEF</w:t>
                        </w:r>
                      </w:p>
                    </w:txbxContent>
                  </v:textbox>
                </v:shape>
                <v:line id="Line 253" o:spid="_x0000_s1073"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w10:anchorlock/>
              </v:group>
            </w:pict>
          </mc:Fallback>
        </mc:AlternateContent>
      </w:r>
    </w:p>
    <w:p w14:paraId="4292E4CB" w14:textId="77777777" w:rsidR="00AD4471" w:rsidRPr="00490469" w:rsidRDefault="00AD4471" w:rsidP="009937C9">
      <w:pPr>
        <w:keepLines/>
        <w:spacing w:before="60" w:after="60"/>
        <w:jc w:val="center"/>
        <w:rPr>
          <w:rFonts w:ascii="Arial" w:hAnsi="Arial"/>
          <w:b/>
          <w:sz w:val="22"/>
        </w:rPr>
      </w:pPr>
      <w:r w:rsidRPr="00490469">
        <w:rPr>
          <w:rFonts w:ascii="Arial" w:hAnsi="Arial"/>
          <w:b/>
          <w:sz w:val="22"/>
        </w:rPr>
        <w:t>Figure 3.Y.2-1: Use Case Diagram</w:t>
      </w:r>
    </w:p>
    <w:p w14:paraId="18601D1C" w14:textId="77777777" w:rsidR="00AD4471" w:rsidRPr="00490469" w:rsidRDefault="00AD4471" w:rsidP="009937C9">
      <w:pPr>
        <w:keepNext/>
        <w:spacing w:before="60" w:after="60"/>
        <w:jc w:val="center"/>
        <w:rPr>
          <w:rFonts w:ascii="Arial" w:hAnsi="Arial"/>
          <w:b/>
          <w:sz w:val="22"/>
        </w:rPr>
      </w:pPr>
    </w:p>
    <w:p w14:paraId="3A497B16" w14:textId="77777777" w:rsidR="00AD4471" w:rsidRPr="00490469" w:rsidRDefault="00AD4471" w:rsidP="009937C9">
      <w:pPr>
        <w:keepNext/>
        <w:spacing w:before="60" w:after="60"/>
        <w:jc w:val="center"/>
        <w:rPr>
          <w:rFonts w:ascii="Arial" w:hAnsi="Arial"/>
          <w:b/>
          <w:sz w:val="22"/>
        </w:rPr>
      </w:pPr>
      <w:r w:rsidRPr="00490469">
        <w:rPr>
          <w:rFonts w:ascii="Arial" w:hAnsi="Arial"/>
          <w:b/>
          <w:sz w:val="22"/>
        </w:rPr>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AD4471" w:rsidRPr="00490469" w14:paraId="765C1680" w14:textId="77777777" w:rsidTr="009937C9">
        <w:tc>
          <w:tcPr>
            <w:tcW w:w="1008" w:type="dxa"/>
            <w:shd w:val="clear" w:color="auto" w:fill="auto"/>
          </w:tcPr>
          <w:p w14:paraId="3003D282" w14:textId="77777777" w:rsidR="00AD4471" w:rsidRPr="00490469" w:rsidRDefault="00AD4471" w:rsidP="009937C9">
            <w:pPr>
              <w:rPr>
                <w:b/>
              </w:rPr>
            </w:pPr>
            <w:r w:rsidRPr="00490469">
              <w:rPr>
                <w:b/>
              </w:rPr>
              <w:t>Actor:</w:t>
            </w:r>
          </w:p>
        </w:tc>
        <w:tc>
          <w:tcPr>
            <w:tcW w:w="8568" w:type="dxa"/>
            <w:shd w:val="clear" w:color="auto" w:fill="auto"/>
          </w:tcPr>
          <w:p w14:paraId="1DAFA510" w14:textId="77777777" w:rsidR="00AD4471" w:rsidRPr="00490469" w:rsidRDefault="00AD4471" w:rsidP="009937C9">
            <w:r w:rsidRPr="00490469">
              <w:t>&lt;Official actor name; list every actor in this transaction.&gt;</w:t>
            </w:r>
          </w:p>
        </w:tc>
      </w:tr>
      <w:tr w:rsidR="00AD4471" w:rsidRPr="00490469" w14:paraId="1A9B2FF8" w14:textId="77777777" w:rsidTr="009937C9">
        <w:tc>
          <w:tcPr>
            <w:tcW w:w="1008" w:type="dxa"/>
            <w:shd w:val="clear" w:color="auto" w:fill="auto"/>
          </w:tcPr>
          <w:p w14:paraId="45D81579" w14:textId="77777777" w:rsidR="00AD4471" w:rsidRPr="00490469" w:rsidRDefault="00AD4471" w:rsidP="009937C9">
            <w:pPr>
              <w:rPr>
                <w:b/>
              </w:rPr>
            </w:pPr>
            <w:r w:rsidRPr="00490469">
              <w:rPr>
                <w:b/>
              </w:rPr>
              <w:t>Role:</w:t>
            </w:r>
          </w:p>
        </w:tc>
        <w:tc>
          <w:tcPr>
            <w:tcW w:w="8568" w:type="dxa"/>
            <w:shd w:val="clear" w:color="auto" w:fill="auto"/>
          </w:tcPr>
          <w:p w14:paraId="0DBCAF3B" w14:textId="77777777" w:rsidR="00AD4471" w:rsidRPr="00490469" w:rsidRDefault="00AD4471" w:rsidP="009937C9">
            <w:r w:rsidRPr="00490469">
              <w:t>&lt;Very brief, one phrase, description of the role that this actor plays in this transaction.&gt;</w:t>
            </w:r>
          </w:p>
        </w:tc>
      </w:tr>
      <w:tr w:rsidR="00AD4471" w:rsidRPr="00490469" w14:paraId="38755A05" w14:textId="77777777" w:rsidTr="009937C9">
        <w:tc>
          <w:tcPr>
            <w:tcW w:w="1008" w:type="dxa"/>
            <w:shd w:val="clear" w:color="auto" w:fill="auto"/>
          </w:tcPr>
          <w:p w14:paraId="4E8C0626" w14:textId="77777777" w:rsidR="00AD4471" w:rsidRPr="00490469" w:rsidRDefault="00AD4471" w:rsidP="009937C9">
            <w:pPr>
              <w:rPr>
                <w:b/>
              </w:rPr>
            </w:pPr>
            <w:r w:rsidRPr="00490469">
              <w:rPr>
                <w:b/>
              </w:rPr>
              <w:t>Actor:</w:t>
            </w:r>
          </w:p>
        </w:tc>
        <w:tc>
          <w:tcPr>
            <w:tcW w:w="8568" w:type="dxa"/>
            <w:shd w:val="clear" w:color="auto" w:fill="auto"/>
          </w:tcPr>
          <w:p w14:paraId="6CD4BD76" w14:textId="77777777" w:rsidR="00AD4471" w:rsidRPr="00490469" w:rsidRDefault="00AD4471" w:rsidP="009937C9"/>
        </w:tc>
      </w:tr>
      <w:tr w:rsidR="00AD4471" w:rsidRPr="00490469" w14:paraId="5022931D" w14:textId="77777777" w:rsidTr="009937C9">
        <w:tc>
          <w:tcPr>
            <w:tcW w:w="1008" w:type="dxa"/>
            <w:shd w:val="clear" w:color="auto" w:fill="auto"/>
          </w:tcPr>
          <w:p w14:paraId="090B38ED" w14:textId="77777777" w:rsidR="00AD4471" w:rsidRPr="00490469" w:rsidRDefault="00AD4471" w:rsidP="009937C9">
            <w:pPr>
              <w:rPr>
                <w:b/>
              </w:rPr>
            </w:pPr>
            <w:r w:rsidRPr="00490469">
              <w:rPr>
                <w:b/>
              </w:rPr>
              <w:t>Role:</w:t>
            </w:r>
          </w:p>
        </w:tc>
        <w:tc>
          <w:tcPr>
            <w:tcW w:w="8568" w:type="dxa"/>
            <w:shd w:val="clear" w:color="auto" w:fill="auto"/>
          </w:tcPr>
          <w:p w14:paraId="0E939E0A" w14:textId="77777777" w:rsidR="00AD4471" w:rsidRPr="00490469" w:rsidRDefault="00AD4471" w:rsidP="009937C9">
            <w:r w:rsidRPr="00490469">
              <w:t xml:space="preserve"> </w:t>
            </w:r>
          </w:p>
        </w:tc>
      </w:tr>
      <w:tr w:rsidR="00AD4471" w:rsidRPr="00490469" w14:paraId="68B308EC" w14:textId="77777777" w:rsidTr="009937C9">
        <w:tc>
          <w:tcPr>
            <w:tcW w:w="1008" w:type="dxa"/>
            <w:shd w:val="clear" w:color="auto" w:fill="auto"/>
          </w:tcPr>
          <w:p w14:paraId="5972A330" w14:textId="77777777" w:rsidR="00AD4471" w:rsidRPr="00490469" w:rsidRDefault="00AD4471" w:rsidP="009937C9">
            <w:pPr>
              <w:rPr>
                <w:b/>
              </w:rPr>
            </w:pPr>
            <w:r w:rsidRPr="00490469">
              <w:rPr>
                <w:b/>
              </w:rPr>
              <w:t>Actor:</w:t>
            </w:r>
          </w:p>
        </w:tc>
        <w:tc>
          <w:tcPr>
            <w:tcW w:w="8568" w:type="dxa"/>
            <w:shd w:val="clear" w:color="auto" w:fill="auto"/>
          </w:tcPr>
          <w:p w14:paraId="1DEB589C" w14:textId="77777777" w:rsidR="00AD4471" w:rsidRPr="00490469" w:rsidRDefault="00AD4471" w:rsidP="009937C9">
            <w:r w:rsidRPr="00490469">
              <w:t xml:space="preserve"> </w:t>
            </w:r>
          </w:p>
        </w:tc>
      </w:tr>
      <w:tr w:rsidR="00AD4471" w:rsidRPr="00490469" w14:paraId="00AAAFA1" w14:textId="77777777" w:rsidTr="009937C9">
        <w:tc>
          <w:tcPr>
            <w:tcW w:w="1008" w:type="dxa"/>
            <w:shd w:val="clear" w:color="auto" w:fill="auto"/>
          </w:tcPr>
          <w:p w14:paraId="376A450A" w14:textId="77777777" w:rsidR="00AD4471" w:rsidRPr="00490469" w:rsidRDefault="00AD4471" w:rsidP="009937C9">
            <w:pPr>
              <w:rPr>
                <w:b/>
              </w:rPr>
            </w:pPr>
            <w:r w:rsidRPr="00490469">
              <w:rPr>
                <w:b/>
              </w:rPr>
              <w:t>Role:</w:t>
            </w:r>
          </w:p>
        </w:tc>
        <w:tc>
          <w:tcPr>
            <w:tcW w:w="8568" w:type="dxa"/>
            <w:shd w:val="clear" w:color="auto" w:fill="auto"/>
          </w:tcPr>
          <w:p w14:paraId="02E75B6A" w14:textId="77777777" w:rsidR="00AD4471" w:rsidRPr="00490469" w:rsidRDefault="00AD4471" w:rsidP="009937C9"/>
        </w:tc>
      </w:tr>
    </w:tbl>
    <w:p w14:paraId="2F2056DC" w14:textId="77777777" w:rsidR="00AD4471" w:rsidRPr="00490469" w:rsidRDefault="00AD4471" w:rsidP="009937C9">
      <w:pPr>
        <w:rPr>
          <w:i/>
        </w:rPr>
      </w:pPr>
      <w:r w:rsidRPr="0049046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06B0F635" w14:textId="77777777" w:rsidR="00AD4471" w:rsidRPr="00490469" w:rsidRDefault="00AD4471" w:rsidP="009937C9">
      <w:pPr>
        <w:rPr>
          <w:i/>
        </w:rPr>
      </w:pPr>
    </w:p>
    <w:p w14:paraId="4DE2101B" w14:textId="77777777" w:rsidR="00AD4471" w:rsidRPr="00490469" w:rsidRDefault="00AD4471" w:rsidP="009937C9">
      <w:r w:rsidRPr="00490469">
        <w:t>The Roles in this transaction are defined in the following table and may be played by the actors shown here:</w:t>
      </w:r>
    </w:p>
    <w:p w14:paraId="7490AA85" w14:textId="77777777" w:rsidR="00AD4471" w:rsidRPr="00490469" w:rsidRDefault="00AD4471" w:rsidP="009937C9">
      <w:pPr>
        <w:keepNext/>
        <w:spacing w:before="60" w:after="60"/>
        <w:jc w:val="center"/>
        <w:rPr>
          <w:rFonts w:ascii="Arial" w:hAnsi="Arial"/>
          <w:b/>
          <w:sz w:val="22"/>
        </w:rPr>
      </w:pPr>
      <w:r w:rsidRPr="00490469">
        <w:rPr>
          <w:rFonts w:ascii="Arial" w:hAnsi="Arial"/>
          <w:b/>
          <w:sz w:val="22"/>
        </w:rPr>
        <w:t>Table 3.</w:t>
      </w:r>
      <w:r>
        <w:rPr>
          <w:rFonts w:ascii="Arial" w:hAnsi="Arial"/>
          <w:b/>
          <w:sz w:val="22"/>
        </w:rPr>
        <w:t>19</w:t>
      </w:r>
      <w:r w:rsidRPr="00490469">
        <w:rPr>
          <w:rFonts w:ascii="Arial" w:hAnsi="Arial"/>
          <w:b/>
          <w:sz w:val="22"/>
        </w:rPr>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AD4471" w:rsidRPr="00490469" w14:paraId="381B26C1" w14:textId="77777777" w:rsidTr="009937C9">
        <w:tc>
          <w:tcPr>
            <w:tcW w:w="1818" w:type="dxa"/>
            <w:shd w:val="clear" w:color="auto" w:fill="auto"/>
          </w:tcPr>
          <w:p w14:paraId="6CEA9637" w14:textId="77777777" w:rsidR="00AD4471" w:rsidRPr="00490469" w:rsidRDefault="00AD4471" w:rsidP="009937C9">
            <w:pPr>
              <w:rPr>
                <w:b/>
              </w:rPr>
            </w:pPr>
            <w:r w:rsidRPr="00490469">
              <w:rPr>
                <w:b/>
                <w:iCs/>
              </w:rPr>
              <w:t>Role:</w:t>
            </w:r>
          </w:p>
        </w:tc>
        <w:tc>
          <w:tcPr>
            <w:tcW w:w="7758" w:type="dxa"/>
            <w:shd w:val="clear" w:color="auto" w:fill="auto"/>
          </w:tcPr>
          <w:p w14:paraId="7E91BD61" w14:textId="77777777" w:rsidR="00AD4471" w:rsidRPr="00490469" w:rsidRDefault="00AD4471" w:rsidP="009937C9">
            <w:pPr>
              <w:rPr>
                <w:i/>
              </w:rPr>
            </w:pPr>
            <w:r w:rsidRPr="00490469">
              <w:rPr>
                <w:i/>
                <w:iCs/>
              </w:rPr>
              <w:t>&lt;Role Name:&gt;&lt;Only unique within this transaction. Typically one word. The Role Name is analogous to SCU or SCP in DICOM Services.&gt;</w:t>
            </w:r>
          </w:p>
        </w:tc>
      </w:tr>
      <w:tr w:rsidR="00AD4471" w:rsidRPr="00490469" w14:paraId="79060A10" w14:textId="77777777" w:rsidTr="009937C9">
        <w:tc>
          <w:tcPr>
            <w:tcW w:w="1818" w:type="dxa"/>
            <w:shd w:val="clear" w:color="auto" w:fill="auto"/>
          </w:tcPr>
          <w:p w14:paraId="04AA7EFA" w14:textId="77777777" w:rsidR="00AD4471" w:rsidRPr="00490469" w:rsidRDefault="00AD4471" w:rsidP="009937C9">
            <w:pPr>
              <w:rPr>
                <w:b/>
              </w:rPr>
            </w:pPr>
            <w:r w:rsidRPr="00490469">
              <w:rPr>
                <w:b/>
              </w:rPr>
              <w:t>Actor(s):</w:t>
            </w:r>
          </w:p>
        </w:tc>
        <w:tc>
          <w:tcPr>
            <w:tcW w:w="7758" w:type="dxa"/>
            <w:shd w:val="clear" w:color="auto" w:fill="auto"/>
          </w:tcPr>
          <w:p w14:paraId="1BD5ED87" w14:textId="77777777" w:rsidR="00AD4471" w:rsidRPr="00490469" w:rsidRDefault="00AD4471" w:rsidP="009937C9">
            <w:pPr>
              <w:rPr>
                <w:i/>
              </w:rPr>
            </w:pPr>
            <w:r w:rsidRPr="00490469">
              <w:t xml:space="preserve">The following actors may play the role of </w:t>
            </w:r>
            <w:r w:rsidRPr="00490469">
              <w:rPr>
                <w:i/>
                <w:iCs/>
              </w:rPr>
              <w:t>&lt;Role Name&gt;</w:t>
            </w:r>
            <w:r w:rsidRPr="00490469">
              <w:t>:</w:t>
            </w:r>
            <w:r w:rsidRPr="00490469">
              <w:br/>
              <w:t xml:space="preserve">        </w:t>
            </w:r>
            <w:r w:rsidRPr="00490469">
              <w:rPr>
                <w:i/>
                <w:iCs/>
              </w:rPr>
              <w:t>&lt;Actor Name&gt;: &lt;optionally, the situation where the Actor would play this Role if needed for clarity.&gt;</w:t>
            </w:r>
            <w:r w:rsidRPr="00490469">
              <w:t>”</w:t>
            </w:r>
          </w:p>
        </w:tc>
      </w:tr>
      <w:tr w:rsidR="00AD4471" w:rsidRPr="00490469" w14:paraId="67C66FB2" w14:textId="77777777" w:rsidTr="009937C9">
        <w:tc>
          <w:tcPr>
            <w:tcW w:w="1818" w:type="dxa"/>
            <w:shd w:val="clear" w:color="auto" w:fill="auto"/>
          </w:tcPr>
          <w:p w14:paraId="77BD0697" w14:textId="77777777" w:rsidR="00AD4471" w:rsidRPr="00490469" w:rsidRDefault="00AD4471" w:rsidP="009937C9">
            <w:pPr>
              <w:rPr>
                <w:b/>
              </w:rPr>
            </w:pPr>
            <w:r w:rsidRPr="00490469">
              <w:rPr>
                <w:b/>
              </w:rPr>
              <w:t>Role:</w:t>
            </w:r>
          </w:p>
        </w:tc>
        <w:tc>
          <w:tcPr>
            <w:tcW w:w="7758" w:type="dxa"/>
            <w:shd w:val="clear" w:color="auto" w:fill="auto"/>
          </w:tcPr>
          <w:p w14:paraId="29B2B595" w14:textId="77777777" w:rsidR="00AD4471" w:rsidRPr="00490469" w:rsidRDefault="00AD4471" w:rsidP="009937C9">
            <w:pPr>
              <w:rPr>
                <w:i/>
              </w:rPr>
            </w:pPr>
            <w:r w:rsidRPr="00490469">
              <w:rPr>
                <w:i/>
              </w:rPr>
              <w:t>&lt;e.g., Requestor:</w:t>
            </w:r>
          </w:p>
          <w:p w14:paraId="47ECF02B" w14:textId="77777777" w:rsidR="00AD4471" w:rsidRPr="00490469" w:rsidRDefault="00AD4471" w:rsidP="009937C9">
            <w:pPr>
              <w:ind w:left="720"/>
              <w:rPr>
                <w:i/>
              </w:rPr>
            </w:pPr>
            <w:r w:rsidRPr="00490469">
              <w:rPr>
                <w:i/>
              </w:rPr>
              <w:t xml:space="preserve">Submits the relevant details and requests the creation of a new </w:t>
            </w:r>
            <w:r w:rsidRPr="00AA41E3">
              <w:rPr>
                <w:i/>
                <w:noProof/>
              </w:rPr>
              <w:t>workitem</w:t>
            </w:r>
            <w:r w:rsidRPr="00490469">
              <w:rPr>
                <w:i/>
              </w:rPr>
              <w:t>.&gt;</w:t>
            </w:r>
          </w:p>
        </w:tc>
      </w:tr>
      <w:tr w:rsidR="00AD4471" w:rsidRPr="00490469" w14:paraId="2C43E0F0" w14:textId="77777777" w:rsidTr="009937C9">
        <w:tc>
          <w:tcPr>
            <w:tcW w:w="1818" w:type="dxa"/>
            <w:shd w:val="clear" w:color="auto" w:fill="auto"/>
          </w:tcPr>
          <w:p w14:paraId="42B7E3D8" w14:textId="77777777" w:rsidR="00AD4471" w:rsidRPr="00490469" w:rsidRDefault="00AD4471" w:rsidP="009937C9">
            <w:pPr>
              <w:rPr>
                <w:b/>
              </w:rPr>
            </w:pPr>
            <w:r w:rsidRPr="00490469">
              <w:rPr>
                <w:b/>
              </w:rPr>
              <w:t>Actor(s):</w:t>
            </w:r>
          </w:p>
        </w:tc>
        <w:tc>
          <w:tcPr>
            <w:tcW w:w="7758" w:type="dxa"/>
            <w:shd w:val="clear" w:color="auto" w:fill="auto"/>
          </w:tcPr>
          <w:p w14:paraId="23ACA9B1" w14:textId="77777777" w:rsidR="00AD4471" w:rsidRPr="00490469" w:rsidRDefault="00AD4471" w:rsidP="009937C9">
            <w:pPr>
              <w:rPr>
                <w:i/>
              </w:rPr>
            </w:pPr>
            <w:r w:rsidRPr="00490469">
              <w:rPr>
                <w:i/>
              </w:rPr>
              <w:t>&lt;e.g., The following actors may play the role of Requestor:</w:t>
            </w:r>
          </w:p>
          <w:p w14:paraId="31F6A512" w14:textId="77777777" w:rsidR="00AD4471" w:rsidRPr="00490469" w:rsidRDefault="00AD4471" w:rsidP="009937C9">
            <w:pPr>
              <w:ind w:left="720"/>
              <w:rPr>
                <w:i/>
              </w:rPr>
            </w:pPr>
            <w:r w:rsidRPr="00490469">
              <w:rPr>
                <w:i/>
              </w:rPr>
              <w:t xml:space="preserve">Workitem Creator: when requesting </w:t>
            </w:r>
            <w:r w:rsidRPr="00AA41E3">
              <w:rPr>
                <w:i/>
                <w:noProof/>
              </w:rPr>
              <w:t>workitems</w:t>
            </w:r>
          </w:p>
          <w:p w14:paraId="5E277F1A" w14:textId="77777777" w:rsidR="00AD4471" w:rsidRPr="00490469" w:rsidRDefault="00AD4471" w:rsidP="009937C9">
            <w:pPr>
              <w:ind w:left="720"/>
              <w:rPr>
                <w:i/>
              </w:rPr>
            </w:pPr>
            <w:r w:rsidRPr="00490469">
              <w:rPr>
                <w:i/>
              </w:rPr>
              <w:t>Workitem Performer: when performing unscheduled workitems&gt;</w:t>
            </w:r>
          </w:p>
        </w:tc>
      </w:tr>
      <w:tr w:rsidR="00AD4471" w:rsidRPr="00490469" w14:paraId="71CF5A58" w14:textId="77777777" w:rsidTr="009937C9">
        <w:tc>
          <w:tcPr>
            <w:tcW w:w="1818" w:type="dxa"/>
            <w:shd w:val="clear" w:color="auto" w:fill="auto"/>
          </w:tcPr>
          <w:p w14:paraId="43191E85" w14:textId="77777777" w:rsidR="00AD4471" w:rsidRPr="00490469" w:rsidRDefault="00AD4471" w:rsidP="009937C9">
            <w:pPr>
              <w:rPr>
                <w:b/>
              </w:rPr>
            </w:pPr>
            <w:r w:rsidRPr="00490469">
              <w:rPr>
                <w:b/>
              </w:rPr>
              <w:t>Role:</w:t>
            </w:r>
          </w:p>
        </w:tc>
        <w:tc>
          <w:tcPr>
            <w:tcW w:w="7758" w:type="dxa"/>
            <w:shd w:val="clear" w:color="auto" w:fill="auto"/>
          </w:tcPr>
          <w:p w14:paraId="35B4AB29" w14:textId="77777777" w:rsidR="00AD4471" w:rsidRPr="00490469" w:rsidRDefault="00AD4471" w:rsidP="009937C9">
            <w:pPr>
              <w:rPr>
                <w:i/>
              </w:rPr>
            </w:pPr>
            <w:r w:rsidRPr="00490469">
              <w:rPr>
                <w:i/>
              </w:rPr>
              <w:t>&lt;e.g., Manager:</w:t>
            </w:r>
          </w:p>
          <w:p w14:paraId="6F170B60" w14:textId="77777777" w:rsidR="00AD4471" w:rsidRPr="00490469" w:rsidRDefault="00AD4471" w:rsidP="009937C9">
            <w:pPr>
              <w:ind w:left="720"/>
              <w:rPr>
                <w:i/>
              </w:rPr>
            </w:pPr>
            <w:r w:rsidRPr="00490469">
              <w:rPr>
                <w:i/>
              </w:rPr>
              <w:t>Creates and manages a Unified Procedure Step instance for the requested</w:t>
            </w:r>
          </w:p>
          <w:p w14:paraId="621C46A7" w14:textId="77777777" w:rsidR="00AD4471" w:rsidRPr="00490469" w:rsidRDefault="00AD4471" w:rsidP="009937C9">
            <w:pPr>
              <w:ind w:left="720"/>
              <w:rPr>
                <w:i/>
              </w:rPr>
            </w:pPr>
            <w:r w:rsidRPr="00490469">
              <w:rPr>
                <w:i/>
              </w:rPr>
              <w:t>workitem.&gt;</w:t>
            </w:r>
          </w:p>
        </w:tc>
      </w:tr>
      <w:tr w:rsidR="00AD4471" w:rsidRPr="00490469" w14:paraId="4BAEA148" w14:textId="77777777" w:rsidTr="009937C9">
        <w:tc>
          <w:tcPr>
            <w:tcW w:w="1818" w:type="dxa"/>
            <w:shd w:val="clear" w:color="auto" w:fill="auto"/>
          </w:tcPr>
          <w:p w14:paraId="3AC9CE77" w14:textId="77777777" w:rsidR="00AD4471" w:rsidRPr="00490469" w:rsidRDefault="00AD4471" w:rsidP="009937C9">
            <w:pPr>
              <w:rPr>
                <w:b/>
              </w:rPr>
            </w:pPr>
            <w:r w:rsidRPr="00490469">
              <w:rPr>
                <w:b/>
              </w:rPr>
              <w:t>Actor(s):</w:t>
            </w:r>
          </w:p>
        </w:tc>
        <w:tc>
          <w:tcPr>
            <w:tcW w:w="7758" w:type="dxa"/>
            <w:shd w:val="clear" w:color="auto" w:fill="auto"/>
          </w:tcPr>
          <w:p w14:paraId="6B0285AB" w14:textId="77777777" w:rsidR="00AD4471" w:rsidRPr="00490469" w:rsidRDefault="00AD4471" w:rsidP="009937C9">
            <w:pPr>
              <w:rPr>
                <w:i/>
              </w:rPr>
            </w:pPr>
            <w:r w:rsidRPr="00490469">
              <w:rPr>
                <w:i/>
              </w:rPr>
              <w:t>&lt;e.g., The following actors may play the role of Manager:</w:t>
            </w:r>
          </w:p>
          <w:p w14:paraId="5ACED42D" w14:textId="77777777" w:rsidR="00AD4471" w:rsidRPr="00490469" w:rsidRDefault="00AD4471" w:rsidP="009937C9">
            <w:pPr>
              <w:ind w:left="720"/>
              <w:rPr>
                <w:i/>
              </w:rPr>
            </w:pPr>
            <w:r w:rsidRPr="00490469">
              <w:rPr>
                <w:i/>
              </w:rPr>
              <w:lastRenderedPageBreak/>
              <w:t xml:space="preserve">Workitem Manager: when receiving a new </w:t>
            </w:r>
            <w:r w:rsidRPr="00AA41E3">
              <w:rPr>
                <w:i/>
                <w:noProof/>
              </w:rPr>
              <w:t>workitem</w:t>
            </w:r>
            <w:r w:rsidRPr="00490469">
              <w:rPr>
                <w:i/>
              </w:rPr>
              <w:t xml:space="preserve"> for its worklist.&gt;</w:t>
            </w:r>
          </w:p>
        </w:tc>
      </w:tr>
    </w:tbl>
    <w:p w14:paraId="056E2652" w14:textId="77777777" w:rsidR="00AD4471" w:rsidRPr="00490469" w:rsidRDefault="00AD4471" w:rsidP="009937C9">
      <w:r w:rsidRPr="00490469">
        <w:lastRenderedPageBreak/>
        <w:t>Transaction text specifies behavior for each Role. The behavior of specific Actors may also be specified when it goes beyond that of the general Role.</w:t>
      </w:r>
    </w:p>
    <w:p w14:paraId="6DC0BF20" w14:textId="77777777" w:rsidR="00AD4471" w:rsidRPr="00490469" w:rsidRDefault="00AD4471" w:rsidP="009937C9">
      <w:pPr>
        <w:keepNext/>
        <w:spacing w:before="240" w:after="60"/>
        <w:outlineLvl w:val="2"/>
        <w:rPr>
          <w:rFonts w:ascii="Arial" w:hAnsi="Arial"/>
          <w:b/>
          <w:kern w:val="28"/>
          <w:sz w:val="28"/>
        </w:rPr>
      </w:pPr>
      <w:bookmarkStart w:id="161" w:name="_Toc513467946"/>
      <w:r w:rsidRPr="00490469">
        <w:rPr>
          <w:rFonts w:ascii="Arial" w:hAnsi="Arial"/>
          <w:b/>
          <w:kern w:val="28"/>
          <w:sz w:val="28"/>
        </w:rPr>
        <w:t>3.</w:t>
      </w:r>
      <w:r>
        <w:rPr>
          <w:rFonts w:ascii="Arial" w:hAnsi="Arial"/>
          <w:b/>
          <w:kern w:val="28"/>
          <w:sz w:val="28"/>
        </w:rPr>
        <w:t>19</w:t>
      </w:r>
      <w:r w:rsidRPr="00490469">
        <w:rPr>
          <w:rFonts w:ascii="Arial" w:hAnsi="Arial"/>
          <w:b/>
          <w:kern w:val="28"/>
          <w:sz w:val="28"/>
        </w:rPr>
        <w:t>.3 Referenced Standards</w:t>
      </w:r>
      <w:bookmarkEnd w:id="161"/>
    </w:p>
    <w:p w14:paraId="16711654"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0B7256FB" w14:textId="77777777" w:rsidR="00AD4471" w:rsidRPr="00490469" w:rsidRDefault="00AD4471" w:rsidP="009937C9">
      <w:pPr>
        <w:keepNext/>
        <w:spacing w:before="240" w:after="60"/>
        <w:outlineLvl w:val="2"/>
        <w:rPr>
          <w:rFonts w:ascii="Arial" w:hAnsi="Arial"/>
          <w:b/>
          <w:kern w:val="28"/>
          <w:sz w:val="28"/>
        </w:rPr>
      </w:pPr>
      <w:bookmarkStart w:id="162" w:name="_Toc513467947"/>
      <w:r w:rsidRPr="00490469">
        <w:rPr>
          <w:rFonts w:ascii="Arial" w:hAnsi="Arial"/>
          <w:b/>
          <w:kern w:val="28"/>
          <w:sz w:val="28"/>
        </w:rPr>
        <w:t>3.</w:t>
      </w:r>
      <w:r>
        <w:rPr>
          <w:rFonts w:ascii="Arial" w:hAnsi="Arial"/>
          <w:b/>
          <w:kern w:val="28"/>
          <w:sz w:val="28"/>
        </w:rPr>
        <w:t>19</w:t>
      </w:r>
      <w:r w:rsidRPr="00490469">
        <w:rPr>
          <w:rFonts w:ascii="Arial" w:hAnsi="Arial"/>
          <w:b/>
          <w:kern w:val="28"/>
          <w:sz w:val="28"/>
        </w:rPr>
        <w:t>.4 Interaction Diagram</w:t>
      </w:r>
      <w:bookmarkEnd w:id="162"/>
    </w:p>
    <w:p w14:paraId="3C7F9315" w14:textId="77777777" w:rsidR="00AD4471" w:rsidRPr="00490469" w:rsidRDefault="00AD4471" w:rsidP="009937C9">
      <w:pPr>
        <w:rPr>
          <w:i/>
        </w:rPr>
      </w:pPr>
      <w:r w:rsidRPr="00490469">
        <w:rPr>
          <w:i/>
        </w:rPr>
        <w:t>&lt;The interaction diagram shows the detailed standards-based message exchange that makes up the IHE transaction.&gt;</w:t>
      </w:r>
    </w:p>
    <w:p w14:paraId="053A5371" w14:textId="77777777" w:rsidR="00AD4471" w:rsidRPr="00490469" w:rsidRDefault="00AD4471" w:rsidP="009937C9">
      <w:r w:rsidRPr="00490469">
        <w:rPr>
          <w:noProof/>
          <w:lang w:bidi="ar-SA"/>
        </w:rPr>
        <mc:AlternateContent>
          <mc:Choice Requires="wpg">
            <w:drawing>
              <wp:inline distT="0" distB="0" distL="0" distR="0" wp14:anchorId="309E109F" wp14:editId="3AF0834C">
                <wp:extent cx="5943600" cy="2400300"/>
                <wp:effectExtent l="0" t="0" r="0" b="0"/>
                <wp:docPr id="28" name="Group 25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29" name="AutoShape 255"/>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Text Box 256"/>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8EE860" w14:textId="77777777" w:rsidR="009937C9" w:rsidRPr="007C1AAC" w:rsidRDefault="009937C9" w:rsidP="009937C9">
                              <w:pPr>
                                <w:jc w:val="center"/>
                                <w:rPr>
                                  <w:sz w:val="22"/>
                                  <w:szCs w:val="22"/>
                                </w:rPr>
                              </w:pPr>
                              <w:r w:rsidRPr="007C1AAC">
                                <w:rPr>
                                  <w:sz w:val="22"/>
                                  <w:szCs w:val="22"/>
                                </w:rPr>
                                <w:t>A</w:t>
                              </w:r>
                              <w:r>
                                <w:rPr>
                                  <w:sz w:val="22"/>
                                  <w:szCs w:val="22"/>
                                </w:rPr>
                                <w:t>ctor A</w:t>
                              </w:r>
                            </w:p>
                            <w:p w14:paraId="1275AA2E" w14:textId="77777777" w:rsidR="009937C9" w:rsidRDefault="009937C9" w:rsidP="009937C9"/>
                            <w:p w14:paraId="470E7190" w14:textId="77777777" w:rsidR="009937C9" w:rsidRPr="007C1AAC" w:rsidRDefault="009937C9" w:rsidP="009937C9">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1" name="Line 257"/>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2" name="Text Box 258"/>
                        <wps:cNvSpPr txBox="1">
                          <a:spLocks noChangeArrowheads="1"/>
                        </wps:cNvSpPr>
                        <wps:spPr bwMode="auto">
                          <a:xfrm>
                            <a:off x="5593" y="9248"/>
                            <a:ext cx="192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FDA72" w14:textId="77777777" w:rsidR="009937C9" w:rsidRPr="007C1AAC" w:rsidRDefault="009937C9" w:rsidP="009937C9">
                              <w:pPr>
                                <w:rPr>
                                  <w:sz w:val="22"/>
                                  <w:szCs w:val="22"/>
                                </w:rPr>
                              </w:pPr>
                              <w:r>
                                <w:rPr>
                                  <w:sz w:val="22"/>
                                  <w:szCs w:val="22"/>
                                </w:rPr>
                                <w:t xml:space="preserve">Message </w:t>
                              </w:r>
                              <w:r w:rsidRPr="007C1AAC">
                                <w:rPr>
                                  <w:sz w:val="22"/>
                                  <w:szCs w:val="22"/>
                                </w:rPr>
                                <w:t>1</w:t>
                              </w:r>
                            </w:p>
                            <w:p w14:paraId="0A7C3DCE" w14:textId="77777777" w:rsidR="009937C9" w:rsidRDefault="009937C9" w:rsidP="009937C9"/>
                            <w:p w14:paraId="5B5BBB03" w14:textId="77777777" w:rsidR="009937C9" w:rsidRPr="007C1AAC" w:rsidRDefault="009937C9" w:rsidP="009937C9">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3" name="Line 259"/>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 name="Rectangle 260"/>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61"/>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Line 262"/>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Text Box 263"/>
                        <wps:cNvSpPr txBox="1">
                          <a:spLocks noChangeArrowheads="1"/>
                        </wps:cNvSpPr>
                        <wps:spPr bwMode="auto">
                          <a:xfrm>
                            <a:off x="7525" y="8391"/>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BB071F" w14:textId="77777777" w:rsidR="009937C9" w:rsidRPr="007C1AAC" w:rsidRDefault="009937C9" w:rsidP="009937C9">
                              <w:pPr>
                                <w:jc w:val="center"/>
                                <w:rPr>
                                  <w:sz w:val="22"/>
                                  <w:szCs w:val="22"/>
                                </w:rPr>
                              </w:pPr>
                              <w:r w:rsidRPr="007C1AAC">
                                <w:rPr>
                                  <w:sz w:val="22"/>
                                  <w:szCs w:val="22"/>
                                </w:rPr>
                                <w:t>A</w:t>
                              </w:r>
                              <w:r>
                                <w:rPr>
                                  <w:sz w:val="22"/>
                                  <w:szCs w:val="22"/>
                                </w:rPr>
                                <w:t>ctor D</w:t>
                              </w:r>
                            </w:p>
                            <w:p w14:paraId="5F0D235A" w14:textId="77777777" w:rsidR="009937C9" w:rsidRDefault="009937C9" w:rsidP="009937C9"/>
                            <w:p w14:paraId="16120D8A" w14:textId="77777777" w:rsidR="009937C9" w:rsidRPr="007C1AAC" w:rsidRDefault="009937C9" w:rsidP="009937C9">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38" name="Line 264"/>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265"/>
                        <wps:cNvSpPr txBox="1">
                          <a:spLocks noChangeArrowheads="1"/>
                        </wps:cNvSpPr>
                        <wps:spPr bwMode="auto">
                          <a:xfrm>
                            <a:off x="5593" y="10040"/>
                            <a:ext cx="1999"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65271" w14:textId="77777777" w:rsidR="009937C9" w:rsidRPr="007C1AAC" w:rsidRDefault="009937C9" w:rsidP="009937C9">
                              <w:pPr>
                                <w:rPr>
                                  <w:sz w:val="22"/>
                                  <w:szCs w:val="22"/>
                                </w:rPr>
                              </w:pPr>
                              <w:r>
                                <w:rPr>
                                  <w:sz w:val="22"/>
                                  <w:szCs w:val="22"/>
                                </w:rPr>
                                <w:t xml:space="preserve">Message </w:t>
                              </w:r>
                              <w:r w:rsidRPr="007C1AAC">
                                <w:rPr>
                                  <w:sz w:val="22"/>
                                  <w:szCs w:val="22"/>
                                </w:rPr>
                                <w:t>2</w:t>
                              </w:r>
                            </w:p>
                            <w:p w14:paraId="73058746" w14:textId="77777777" w:rsidR="009937C9" w:rsidRDefault="009937C9" w:rsidP="009937C9"/>
                            <w:p w14:paraId="36237A8C" w14:textId="77777777" w:rsidR="009937C9" w:rsidRPr="007C1AAC" w:rsidRDefault="009937C9" w:rsidP="009937C9">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309E109F" id="Group 254" o:spid="_x0000_s1074"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">
                <o:lock v:ext="edit" aspectratio="t"/>
                <v:rect id="AutoShape 255" o:spid="_x0000_s1075"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" filled="f" stroked="f">
                  <o:lock v:ext="edit" aspectratio="t" text="t"/>
                </v:rect>
                <v:shape id="Text Box 256" o:spid="_x0000_s1076"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718EE860" w14:textId="77777777" w:rsidR="009937C9" w:rsidRPr="007C1AAC" w:rsidRDefault="009937C9" w:rsidP="009937C9">
                        <w:pPr>
                          <w:jc w:val="center"/>
                          <w:rPr>
                            <w:sz w:val="22"/>
                            <w:szCs w:val="22"/>
                          </w:rPr>
                        </w:pPr>
                        <w:r w:rsidRPr="007C1AAC">
                          <w:rPr>
                            <w:sz w:val="22"/>
                            <w:szCs w:val="22"/>
                          </w:rPr>
                          <w:t>A</w:t>
                        </w:r>
                        <w:r>
                          <w:rPr>
                            <w:sz w:val="22"/>
                            <w:szCs w:val="22"/>
                          </w:rPr>
                          <w:t>ctor A</w:t>
                        </w:r>
                      </w:p>
                      <w:p w14:paraId="1275AA2E" w14:textId="77777777" w:rsidR="009937C9" w:rsidRDefault="009937C9" w:rsidP="009937C9"/>
                      <w:p w14:paraId="470E7190" w14:textId="77777777" w:rsidR="009937C9" w:rsidRPr="007C1AAC" w:rsidRDefault="009937C9" w:rsidP="009937C9">
                        <w:pPr>
                          <w:jc w:val="center"/>
                          <w:rPr>
                            <w:sz w:val="22"/>
                            <w:szCs w:val="22"/>
                          </w:rPr>
                        </w:pPr>
                        <w:r w:rsidRPr="007C1AAC">
                          <w:rPr>
                            <w:sz w:val="22"/>
                            <w:szCs w:val="22"/>
                          </w:rPr>
                          <w:t>A</w:t>
                        </w:r>
                        <w:r>
                          <w:rPr>
                            <w:sz w:val="22"/>
                            <w:szCs w:val="22"/>
                          </w:rPr>
                          <w:t>ctor A</w:t>
                        </w:r>
                      </w:p>
                    </w:txbxContent>
                  </v:textbox>
                </v:shape>
                <v:line id="Line 257" o:spid="_x0000_s1077"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">
                  <v:stroke dashstyle="dash"/>
                </v:line>
                <v:shape id="Text Box 258" o:spid="_x0000_s1078"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584FDA72" w14:textId="77777777" w:rsidR="009937C9" w:rsidRPr="007C1AAC" w:rsidRDefault="009937C9" w:rsidP="009937C9">
                        <w:pPr>
                          <w:rPr>
                            <w:sz w:val="22"/>
                            <w:szCs w:val="22"/>
                          </w:rPr>
                        </w:pPr>
                        <w:r>
                          <w:rPr>
                            <w:sz w:val="22"/>
                            <w:szCs w:val="22"/>
                          </w:rPr>
                          <w:t xml:space="preserve">Message </w:t>
                        </w:r>
                        <w:r w:rsidRPr="007C1AAC">
                          <w:rPr>
                            <w:sz w:val="22"/>
                            <w:szCs w:val="22"/>
                          </w:rPr>
                          <w:t>1</w:t>
                        </w:r>
                      </w:p>
                      <w:p w14:paraId="0A7C3DCE" w14:textId="77777777" w:rsidR="009937C9" w:rsidRDefault="009937C9" w:rsidP="009937C9"/>
                      <w:p w14:paraId="5B5BBB03" w14:textId="77777777" w:rsidR="009937C9" w:rsidRPr="007C1AAC" w:rsidRDefault="009937C9" w:rsidP="009937C9">
                        <w:pPr>
                          <w:rPr>
                            <w:sz w:val="22"/>
                            <w:szCs w:val="22"/>
                          </w:rPr>
                        </w:pPr>
                        <w:r>
                          <w:rPr>
                            <w:sz w:val="22"/>
                            <w:szCs w:val="22"/>
                          </w:rPr>
                          <w:t xml:space="preserve">Message </w:t>
                        </w:r>
                        <w:r w:rsidRPr="007C1AAC">
                          <w:rPr>
                            <w:sz w:val="22"/>
                            <w:szCs w:val="22"/>
                          </w:rPr>
                          <w:t>1</w:t>
                        </w:r>
                      </w:p>
                    </w:txbxContent>
                  </v:textbox>
                </v:shape>
                <v:line id="Line 259" o:spid="_x0000_s1079"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">
                  <v:stroke dashstyle="dash"/>
                </v:line>
                <v:rect id="Rectangle 260" o:spid="_x0000_s1080"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61" o:spid="_x0000_s1081"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line id="Line 262" o:spid="_x0000_s1082"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shape id="Text Box 263" o:spid="_x0000_s1083" type="#_x0000_t202" style="position:absolute;left:7525;top:8391;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61BB071F" w14:textId="77777777" w:rsidR="009937C9" w:rsidRPr="007C1AAC" w:rsidRDefault="009937C9" w:rsidP="009937C9">
                        <w:pPr>
                          <w:jc w:val="center"/>
                          <w:rPr>
                            <w:sz w:val="22"/>
                            <w:szCs w:val="22"/>
                          </w:rPr>
                        </w:pPr>
                        <w:r w:rsidRPr="007C1AAC">
                          <w:rPr>
                            <w:sz w:val="22"/>
                            <w:szCs w:val="22"/>
                          </w:rPr>
                          <w:t>A</w:t>
                        </w:r>
                        <w:r>
                          <w:rPr>
                            <w:sz w:val="22"/>
                            <w:szCs w:val="22"/>
                          </w:rPr>
                          <w:t>ctor D</w:t>
                        </w:r>
                      </w:p>
                      <w:p w14:paraId="5F0D235A" w14:textId="77777777" w:rsidR="009937C9" w:rsidRDefault="009937C9" w:rsidP="009937C9"/>
                      <w:p w14:paraId="16120D8A" w14:textId="77777777" w:rsidR="009937C9" w:rsidRPr="007C1AAC" w:rsidRDefault="009937C9" w:rsidP="009937C9">
                        <w:pPr>
                          <w:jc w:val="center"/>
                          <w:rPr>
                            <w:sz w:val="22"/>
                            <w:szCs w:val="22"/>
                          </w:rPr>
                        </w:pPr>
                        <w:r w:rsidRPr="007C1AAC">
                          <w:rPr>
                            <w:sz w:val="22"/>
                            <w:szCs w:val="22"/>
                          </w:rPr>
                          <w:t>A</w:t>
                        </w:r>
                        <w:r>
                          <w:rPr>
                            <w:sz w:val="22"/>
                            <w:szCs w:val="22"/>
                          </w:rPr>
                          <w:t>ctor D</w:t>
                        </w:r>
                      </w:p>
                    </w:txbxContent>
                  </v:textbox>
                </v:shape>
                <v:line id="Line 264" o:spid="_x0000_s1084"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">
                  <v:stroke endarrow="block"/>
                </v:line>
                <v:shape id="Text Box 265" o:spid="_x0000_s1085"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4365271" w14:textId="77777777" w:rsidR="009937C9" w:rsidRPr="007C1AAC" w:rsidRDefault="009937C9" w:rsidP="009937C9">
                        <w:pPr>
                          <w:rPr>
                            <w:sz w:val="22"/>
                            <w:szCs w:val="22"/>
                          </w:rPr>
                        </w:pPr>
                        <w:r>
                          <w:rPr>
                            <w:sz w:val="22"/>
                            <w:szCs w:val="22"/>
                          </w:rPr>
                          <w:t xml:space="preserve">Message </w:t>
                        </w:r>
                        <w:r w:rsidRPr="007C1AAC">
                          <w:rPr>
                            <w:sz w:val="22"/>
                            <w:szCs w:val="22"/>
                          </w:rPr>
                          <w:t>2</w:t>
                        </w:r>
                      </w:p>
                      <w:p w14:paraId="73058746" w14:textId="77777777" w:rsidR="009937C9" w:rsidRDefault="009937C9" w:rsidP="009937C9"/>
                      <w:p w14:paraId="36237A8C" w14:textId="77777777" w:rsidR="009937C9" w:rsidRPr="007C1AAC" w:rsidRDefault="009937C9" w:rsidP="009937C9">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299FBC1E" w14:textId="77777777" w:rsidR="00AD4471" w:rsidRPr="00490469" w:rsidRDefault="00AD4471" w:rsidP="009937C9">
      <w:pPr>
        <w:keepNext/>
        <w:spacing w:before="240" w:after="60"/>
        <w:outlineLvl w:val="3"/>
        <w:rPr>
          <w:rFonts w:ascii="Arial" w:hAnsi="Arial"/>
          <w:b/>
          <w:kern w:val="28"/>
          <w:sz w:val="28"/>
        </w:rPr>
      </w:pPr>
      <w:r w:rsidRPr="00490469">
        <w:rPr>
          <w:rFonts w:ascii="Arial" w:hAnsi="Arial"/>
          <w:b/>
          <w:kern w:val="28"/>
          <w:sz w:val="28"/>
        </w:rPr>
        <w:t>3.</w:t>
      </w:r>
      <w:r>
        <w:rPr>
          <w:rFonts w:ascii="Arial" w:hAnsi="Arial"/>
          <w:b/>
          <w:kern w:val="28"/>
          <w:sz w:val="28"/>
        </w:rPr>
        <w:t>19</w:t>
      </w:r>
      <w:r w:rsidRPr="00490469">
        <w:rPr>
          <w:rFonts w:ascii="Arial" w:hAnsi="Arial"/>
          <w:b/>
          <w:kern w:val="28"/>
          <w:sz w:val="28"/>
        </w:rPr>
        <w:t>.4.1 &lt;Message 1 Name&gt;</w:t>
      </w:r>
    </w:p>
    <w:p w14:paraId="700088DD" w14:textId="77777777" w:rsidR="00AD4471" w:rsidRPr="00490469" w:rsidRDefault="00AD4471" w:rsidP="009937C9">
      <w:pPr>
        <w:rPr>
          <w:i/>
        </w:rPr>
      </w:pPr>
      <w:r w:rsidRPr="00490469">
        <w:rPr>
          <w:i/>
        </w:rPr>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5F8F6871"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1BA68F18"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19</w:t>
      </w:r>
      <w:r w:rsidRPr="00490469">
        <w:rPr>
          <w:rFonts w:ascii="Arial" w:hAnsi="Arial"/>
          <w:b/>
          <w:kern w:val="28"/>
          <w:sz w:val="28"/>
        </w:rPr>
        <w:t>.4.1.1 Trigger Events</w:t>
      </w:r>
    </w:p>
    <w:p w14:paraId="5FCC4F9A" w14:textId="77777777" w:rsidR="00AD4471" w:rsidRPr="00490469" w:rsidRDefault="00AD4471" w:rsidP="009937C9">
      <w:pPr>
        <w:rPr>
          <w:i/>
        </w:rPr>
      </w:pPr>
      <w:r w:rsidRPr="00490469">
        <w:rPr>
          <w:i/>
        </w:rPr>
        <w:t>&lt;Description of the real world events that cause the sender (Actor A) to send Message 1 (e.g., an operator or an automated function determines that a new workitem is needed).&gt;</w:t>
      </w:r>
    </w:p>
    <w:p w14:paraId="3C16B684"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19</w:t>
      </w:r>
      <w:r w:rsidRPr="00490469">
        <w:rPr>
          <w:rFonts w:ascii="Arial" w:hAnsi="Arial"/>
          <w:b/>
          <w:kern w:val="28"/>
          <w:sz w:val="28"/>
        </w:rPr>
        <w:t>.4.1.2 Message Semantics</w:t>
      </w:r>
    </w:p>
    <w:p w14:paraId="4E64AB30"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070823FD"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5E594254" w14:textId="77777777" w:rsidR="00AD4471" w:rsidRPr="00490469" w:rsidRDefault="00AD4471" w:rsidP="009937C9">
      <w:pPr>
        <w:rPr>
          <w:i/>
        </w:rPr>
      </w:pPr>
      <w:r w:rsidRPr="00490469">
        <w:rPr>
          <w:i/>
        </w:rPr>
        <w:lastRenderedPageBreak/>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21526ACE"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19</w:t>
      </w:r>
      <w:r w:rsidRPr="00490469">
        <w:rPr>
          <w:rFonts w:ascii="Arial" w:hAnsi="Arial"/>
          <w:b/>
          <w:kern w:val="28"/>
          <w:sz w:val="28"/>
        </w:rPr>
        <w:t>.4.1.3 Expected Actions</w:t>
      </w:r>
    </w:p>
    <w:p w14:paraId="71D835F4" w14:textId="77777777" w:rsidR="00AD4471" w:rsidRPr="00490469" w:rsidRDefault="00AD4471" w:rsidP="009937C9">
      <w:pPr>
        <w:rPr>
          <w:i/>
        </w:rPr>
      </w:pPr>
      <w:r w:rsidRPr="00490469">
        <w:rPr>
          <w:i/>
        </w:rPr>
        <w:t>&lt;Description of the actions expected to be taken as a result of sending or receiving this message.&gt;</w:t>
      </w:r>
    </w:p>
    <w:p w14:paraId="0E9AB8AC" w14:textId="77777777" w:rsidR="00AD4471" w:rsidRPr="00490469" w:rsidRDefault="00AD4471" w:rsidP="009937C9">
      <w:pPr>
        <w:rPr>
          <w:i/>
        </w:rPr>
      </w:pPr>
      <w:r w:rsidRPr="00490469">
        <w:rPr>
          <w:i/>
        </w:rPr>
        <w:t>&lt;Describe what the receiver is expected/required to do upon receiving this message. &gt;</w:t>
      </w:r>
    </w:p>
    <w:p w14:paraId="60AB48AB" w14:textId="77777777" w:rsidR="00AD4471" w:rsidRPr="00490469" w:rsidRDefault="00AD4471" w:rsidP="009937C9">
      <w:pPr>
        <w:rPr>
          <w:i/>
        </w:rPr>
      </w:pPr>
      <w:r w:rsidRPr="00490469">
        <w:rPr>
          <w:i/>
        </w:rPr>
        <w:t>&lt;Avoid re-iterating the transaction sequencing specified in the Profile Process Flows as expected actions internal to the transaction. Doing so prevents this transaction being re-used in other contexts.&gt;</w:t>
      </w:r>
    </w:p>
    <w:p w14:paraId="260FAC14" w14:textId="77777777" w:rsidR="00AD4471" w:rsidRPr="00490469" w:rsidRDefault="00AD4471" w:rsidP="009937C9">
      <w:pPr>
        <w:rPr>
          <w:i/>
        </w:rPr>
      </w:pPr>
      <w:r w:rsidRPr="00490469">
        <w:rPr>
          <w:i/>
        </w:rPr>
        <w:t>&lt;Explicitly define any expected action based on the multiplicity of an actor(s), if applicable.&gt;</w:t>
      </w:r>
    </w:p>
    <w:p w14:paraId="42493A95" w14:textId="77777777" w:rsidR="00AD4471" w:rsidRPr="00490469" w:rsidRDefault="00AD4471" w:rsidP="009937C9">
      <w:pPr>
        <w:keepNext/>
        <w:spacing w:before="240" w:after="60"/>
        <w:outlineLvl w:val="3"/>
        <w:rPr>
          <w:rFonts w:ascii="Arial" w:hAnsi="Arial"/>
          <w:b/>
          <w:kern w:val="28"/>
          <w:sz w:val="28"/>
        </w:rPr>
      </w:pPr>
      <w:r w:rsidRPr="00490469">
        <w:rPr>
          <w:rFonts w:ascii="Arial" w:hAnsi="Arial"/>
          <w:b/>
          <w:kern w:val="28"/>
          <w:sz w:val="28"/>
        </w:rPr>
        <w:t>3.</w:t>
      </w:r>
      <w:r>
        <w:rPr>
          <w:rFonts w:ascii="Arial" w:hAnsi="Arial"/>
          <w:b/>
          <w:kern w:val="28"/>
          <w:sz w:val="28"/>
        </w:rPr>
        <w:t>19</w:t>
      </w:r>
      <w:r w:rsidRPr="00490469">
        <w:rPr>
          <w:rFonts w:ascii="Arial" w:hAnsi="Arial"/>
          <w:b/>
          <w:kern w:val="28"/>
          <w:sz w:val="28"/>
        </w:rPr>
        <w:t>.4.2 &lt;Message 2 Name&gt;</w:t>
      </w:r>
    </w:p>
    <w:p w14:paraId="0E592C44" w14:textId="77777777" w:rsidR="00AD4471" w:rsidRPr="00490469" w:rsidRDefault="00AD4471" w:rsidP="009937C9">
      <w:pPr>
        <w:rPr>
          <w:i/>
        </w:rPr>
      </w:pPr>
      <w:r w:rsidRPr="00490469">
        <w:rPr>
          <w:i/>
        </w:rPr>
        <w:t>&lt;One or two sentence summary of what Message 2 accomplishes typically relating the message to the relevant standard. Avoid shall language in this upper level section. Do not duplicate the triggers, encoding, semantics, standards used, or expected actions. Those belong in the following sections.&gt;</w:t>
      </w:r>
    </w:p>
    <w:p w14:paraId="0E03E0C8"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45D31559" w14:textId="77777777" w:rsidR="00AD4471" w:rsidRPr="00490469" w:rsidRDefault="00AD4471" w:rsidP="009937C9">
      <w:pPr>
        <w:rPr>
          <w:i/>
        </w:rPr>
      </w:pPr>
      <w:r w:rsidRPr="00490469">
        <w:rPr>
          <w:i/>
        </w:rPr>
        <w:t>&lt;Repeat this section as necessary based on the number of messages in the interaction diagram.&gt;</w:t>
      </w:r>
    </w:p>
    <w:p w14:paraId="4DE6D61E"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19</w:t>
      </w:r>
      <w:r w:rsidRPr="00490469">
        <w:rPr>
          <w:rFonts w:ascii="Arial" w:hAnsi="Arial"/>
          <w:b/>
          <w:kern w:val="28"/>
          <w:sz w:val="28"/>
        </w:rPr>
        <w:t>.4.2.1 Trigger Events</w:t>
      </w:r>
    </w:p>
    <w:p w14:paraId="2BB10E1F" w14:textId="77777777" w:rsidR="00AD4471" w:rsidRPr="00490469" w:rsidRDefault="00AD4471" w:rsidP="009937C9">
      <w:pPr>
        <w:rPr>
          <w:i/>
        </w:rPr>
      </w:pPr>
      <w:r w:rsidRPr="00490469">
        <w:rPr>
          <w:i/>
        </w:rPr>
        <w:t xml:space="preserve">&lt;Description of the real world events that cause the sender (Actor A) to send Message 1(e.g., an operator or an automated function determines that a new </w:t>
      </w:r>
      <w:r w:rsidRPr="00AA41E3">
        <w:rPr>
          <w:i/>
          <w:noProof/>
        </w:rPr>
        <w:t>workitem</w:t>
      </w:r>
      <w:r w:rsidRPr="00490469">
        <w:rPr>
          <w:i/>
        </w:rPr>
        <w:t xml:space="preserve"> is needed).&gt;</w:t>
      </w:r>
    </w:p>
    <w:p w14:paraId="42779134"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19</w:t>
      </w:r>
      <w:r w:rsidRPr="00490469">
        <w:rPr>
          <w:rFonts w:ascii="Arial" w:hAnsi="Arial"/>
          <w:b/>
          <w:kern w:val="28"/>
          <w:sz w:val="28"/>
        </w:rPr>
        <w:t>.4.2.2 Message Semantics</w:t>
      </w:r>
    </w:p>
    <w:p w14:paraId="000A5ED9"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28E54DFA"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7FED2A90" w14:textId="77777777" w:rsidR="00AD4471" w:rsidRPr="00490469" w:rsidRDefault="00AD4471" w:rsidP="009937C9">
      <w:pPr>
        <w:rPr>
          <w:i/>
        </w:rPr>
      </w:pPr>
      <w:r w:rsidRPr="00490469">
        <w:rPr>
          <w:i/>
        </w:rPr>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4886CD60"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noProof/>
          <w:kern w:val="28"/>
          <w:sz w:val="28"/>
        </w:rPr>
        <w:t>19</w:t>
      </w:r>
      <w:r w:rsidRPr="00490469">
        <w:rPr>
          <w:rFonts w:ascii="Arial" w:hAnsi="Arial"/>
          <w:b/>
          <w:kern w:val="28"/>
          <w:sz w:val="28"/>
        </w:rPr>
        <w:t>.4.2.3 Expected Actions</w:t>
      </w:r>
    </w:p>
    <w:p w14:paraId="7681A77A" w14:textId="77777777" w:rsidR="00AD4471" w:rsidRPr="00490469" w:rsidRDefault="00AD4471" w:rsidP="009937C9">
      <w:pPr>
        <w:rPr>
          <w:i/>
        </w:rPr>
      </w:pPr>
      <w:r w:rsidRPr="00490469">
        <w:rPr>
          <w:i/>
        </w:rPr>
        <w:t>&lt;Description of the actions expected to be taken as a result of sending or receiving this message.&gt;</w:t>
      </w:r>
    </w:p>
    <w:p w14:paraId="6702D7B9" w14:textId="77777777" w:rsidR="00AD4471" w:rsidRPr="00490469" w:rsidRDefault="00AD4471" w:rsidP="009937C9">
      <w:pPr>
        <w:rPr>
          <w:i/>
        </w:rPr>
      </w:pPr>
      <w:r w:rsidRPr="00490469">
        <w:rPr>
          <w:i/>
        </w:rPr>
        <w:t>&lt;Describe what the receiver is expected/required to do upon receiving this message. &gt;</w:t>
      </w:r>
    </w:p>
    <w:p w14:paraId="731ABD54" w14:textId="77777777" w:rsidR="00AD4471" w:rsidRPr="00490469" w:rsidRDefault="00AD4471" w:rsidP="009937C9">
      <w:pPr>
        <w:rPr>
          <w:i/>
        </w:rPr>
      </w:pPr>
      <w:r w:rsidRPr="00490469">
        <w:rPr>
          <w:i/>
        </w:rPr>
        <w:lastRenderedPageBreak/>
        <w:t>&lt;Avoid re-iterating the transaction sequencing specified in the Profile Process Flows as expected actions internal to the transaction. Doing so prevents this transaction being re-used in other contexts.&gt;</w:t>
      </w:r>
    </w:p>
    <w:p w14:paraId="63DE39A6" w14:textId="77777777" w:rsidR="00AD4471" w:rsidRPr="00490469" w:rsidRDefault="00AD4471" w:rsidP="009937C9">
      <w:pPr>
        <w:rPr>
          <w:i/>
        </w:rPr>
      </w:pPr>
      <w:r w:rsidRPr="00490469">
        <w:rPr>
          <w:i/>
        </w:rPr>
        <w:t>&lt;Explicitly define any expected action based on the multiplicity of an actor(s), if applicable.&gt;</w:t>
      </w:r>
    </w:p>
    <w:p w14:paraId="5F567224" w14:textId="77777777" w:rsidR="00AD4471" w:rsidRPr="00490469" w:rsidRDefault="00AD4471" w:rsidP="009937C9">
      <w:pPr>
        <w:keepNext/>
        <w:spacing w:before="240" w:after="60"/>
        <w:outlineLvl w:val="2"/>
        <w:rPr>
          <w:rFonts w:ascii="Arial" w:hAnsi="Arial"/>
          <w:b/>
          <w:kern w:val="28"/>
          <w:sz w:val="28"/>
        </w:rPr>
      </w:pPr>
      <w:bookmarkStart w:id="163" w:name="_Toc513467948"/>
      <w:r w:rsidRPr="00490469">
        <w:rPr>
          <w:rFonts w:ascii="Arial" w:hAnsi="Arial"/>
          <w:b/>
          <w:kern w:val="28"/>
          <w:sz w:val="28"/>
        </w:rPr>
        <w:t>3.</w:t>
      </w:r>
      <w:r>
        <w:rPr>
          <w:rFonts w:ascii="Arial" w:hAnsi="Arial"/>
          <w:b/>
          <w:kern w:val="28"/>
          <w:sz w:val="28"/>
        </w:rPr>
        <w:t>19</w:t>
      </w:r>
      <w:r w:rsidRPr="00490469">
        <w:rPr>
          <w:rFonts w:ascii="Arial" w:hAnsi="Arial"/>
          <w:b/>
          <w:kern w:val="28"/>
          <w:sz w:val="28"/>
        </w:rPr>
        <w:t>.5 Security Considerations</w:t>
      </w:r>
      <w:bookmarkEnd w:id="163"/>
    </w:p>
    <w:p w14:paraId="1265AAF1" w14:textId="77777777" w:rsidR="00AD4471" w:rsidRPr="00490469" w:rsidRDefault="00AD4471" w:rsidP="009937C9">
      <w:pPr>
        <w:rPr>
          <w:i/>
        </w:rPr>
      </w:pPr>
      <w:r w:rsidRPr="00490469">
        <w:rPr>
          <w:i/>
        </w:rPr>
        <w:t>&lt;Description of the transaction specific security consideration; such as use of security profiles.&gt;</w:t>
      </w:r>
    </w:p>
    <w:p w14:paraId="615BAD8D" w14:textId="77777777" w:rsidR="00AD4471" w:rsidRPr="00490469" w:rsidRDefault="00AD4471" w:rsidP="009937C9">
      <w:pPr>
        <w:keepNext/>
        <w:spacing w:before="240" w:after="60"/>
        <w:outlineLvl w:val="3"/>
        <w:rPr>
          <w:rFonts w:ascii="Arial" w:hAnsi="Arial"/>
          <w:b/>
          <w:kern w:val="28"/>
          <w:sz w:val="28"/>
        </w:rPr>
      </w:pPr>
      <w:r w:rsidRPr="00490469">
        <w:rPr>
          <w:rFonts w:ascii="Arial" w:hAnsi="Arial"/>
          <w:b/>
          <w:kern w:val="28"/>
          <w:sz w:val="28"/>
        </w:rPr>
        <w:t>3.</w:t>
      </w:r>
      <w:r>
        <w:rPr>
          <w:rFonts w:ascii="Arial" w:hAnsi="Arial"/>
          <w:b/>
          <w:kern w:val="28"/>
          <w:sz w:val="28"/>
        </w:rPr>
        <w:t>19</w:t>
      </w:r>
      <w:r w:rsidRPr="00490469">
        <w:rPr>
          <w:rFonts w:ascii="Arial" w:hAnsi="Arial"/>
          <w:b/>
          <w:kern w:val="28"/>
          <w:sz w:val="28"/>
        </w:rPr>
        <w:t>.5.1 Security Audit Considerations</w:t>
      </w:r>
    </w:p>
    <w:p w14:paraId="151DD770" w14:textId="77777777" w:rsidR="00AD4471" w:rsidRPr="00490469" w:rsidRDefault="00AD4471" w:rsidP="009937C9">
      <w:pPr>
        <w:rPr>
          <w:i/>
        </w:rPr>
      </w:pPr>
      <w:r w:rsidRPr="00490469">
        <w:rPr>
          <w:i/>
        </w:rPr>
        <w:t>&lt;This section should identify any specific ATNA security audit event that is associated with this transaction and requirements on the encoding of that audit event. &gt;</w:t>
      </w:r>
    </w:p>
    <w:p w14:paraId="34DE95AA"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19</w:t>
      </w:r>
      <w:r w:rsidRPr="00490469">
        <w:rPr>
          <w:rFonts w:ascii="Arial" w:hAnsi="Arial"/>
          <w:b/>
          <w:kern w:val="28"/>
          <w:sz w:val="28"/>
        </w:rPr>
        <w:t>.5.1.(z) &lt;Actor&gt; Specific Security Considerations</w:t>
      </w:r>
    </w:p>
    <w:p w14:paraId="5A207A84" w14:textId="77777777" w:rsidR="00AD4471" w:rsidRPr="00490469" w:rsidRDefault="00AD4471" w:rsidP="009937C9">
      <w:pPr>
        <w:rPr>
          <w:i/>
        </w:rPr>
      </w:pPr>
      <w:r w:rsidRPr="00490469">
        <w:rPr>
          <w:i/>
        </w:rPr>
        <w:t>&lt;This section should specify any specific security considerations on an Actor by Actor basis.&gt;</w:t>
      </w:r>
    </w:p>
    <w:p w14:paraId="2B08F90A" w14:textId="77777777" w:rsidR="00AD4471" w:rsidRPr="00490469" w:rsidRDefault="00AD4471" w:rsidP="009937C9">
      <w:pPr>
        <w:keepNext/>
        <w:spacing w:before="240" w:after="60"/>
        <w:outlineLvl w:val="1"/>
        <w:rPr>
          <w:rFonts w:ascii="Arial" w:hAnsi="Arial"/>
          <w:b/>
          <w:kern w:val="28"/>
          <w:sz w:val="28"/>
        </w:rPr>
      </w:pPr>
      <w:bookmarkStart w:id="164" w:name="_Toc513467949"/>
      <w:r w:rsidRPr="00490469">
        <w:rPr>
          <w:rFonts w:ascii="Arial" w:hAnsi="Arial"/>
          <w:b/>
          <w:kern w:val="28"/>
          <w:sz w:val="28"/>
        </w:rPr>
        <w:t>3.</w:t>
      </w:r>
      <w:r>
        <w:rPr>
          <w:rFonts w:ascii="Arial" w:hAnsi="Arial"/>
          <w:b/>
          <w:kern w:val="28"/>
          <w:sz w:val="28"/>
        </w:rPr>
        <w:t>20</w:t>
      </w:r>
      <w:r w:rsidRPr="00490469">
        <w:rPr>
          <w:rFonts w:ascii="Arial" w:hAnsi="Arial"/>
          <w:b/>
          <w:kern w:val="28"/>
          <w:sz w:val="28"/>
        </w:rPr>
        <w:t xml:space="preserve"> </w:t>
      </w:r>
      <w:r>
        <w:rPr>
          <w:rFonts w:ascii="Arial" w:hAnsi="Arial"/>
          <w:b/>
          <w:kern w:val="28"/>
          <w:sz w:val="28"/>
        </w:rPr>
        <w:t>Register Device</w:t>
      </w:r>
      <w:r w:rsidRPr="00490469">
        <w:rPr>
          <w:rFonts w:ascii="Arial" w:hAnsi="Arial"/>
          <w:b/>
          <w:kern w:val="28"/>
          <w:sz w:val="28"/>
        </w:rPr>
        <w:t xml:space="preserve"> [PCD-</w:t>
      </w:r>
      <w:r>
        <w:rPr>
          <w:rFonts w:ascii="Arial" w:hAnsi="Arial"/>
          <w:b/>
          <w:kern w:val="28"/>
          <w:sz w:val="28"/>
        </w:rPr>
        <w:t>20</w:t>
      </w:r>
      <w:r w:rsidRPr="00490469">
        <w:rPr>
          <w:rFonts w:ascii="Arial" w:hAnsi="Arial"/>
          <w:b/>
          <w:kern w:val="28"/>
          <w:sz w:val="28"/>
        </w:rPr>
        <w:t>]&gt;</w:t>
      </w:r>
      <w:bookmarkEnd w:id="164"/>
    </w:p>
    <w:p w14:paraId="1246BB5E" w14:textId="40D05A3F" w:rsidR="00AD4471" w:rsidRPr="00490469" w:rsidRDefault="00AD4471" w:rsidP="009937C9">
      <w:pPr>
        <w:rPr>
          <w:i/>
        </w:rPr>
      </w:pPr>
    </w:p>
    <w:p w14:paraId="3E8ECA9B" w14:textId="77777777" w:rsidR="00AD4471" w:rsidRPr="00490469" w:rsidRDefault="00AD4471" w:rsidP="009937C9">
      <w:pPr>
        <w:keepNext/>
        <w:spacing w:before="240" w:after="60"/>
        <w:outlineLvl w:val="2"/>
        <w:rPr>
          <w:rFonts w:ascii="Arial" w:hAnsi="Arial"/>
          <w:b/>
          <w:kern w:val="28"/>
          <w:sz w:val="28"/>
        </w:rPr>
      </w:pPr>
      <w:bookmarkStart w:id="165" w:name="_Toc513467950"/>
      <w:r w:rsidRPr="00490469">
        <w:rPr>
          <w:rFonts w:ascii="Arial" w:hAnsi="Arial"/>
          <w:b/>
          <w:kern w:val="28"/>
          <w:sz w:val="28"/>
        </w:rPr>
        <w:t>3.</w:t>
      </w:r>
      <w:r>
        <w:rPr>
          <w:rFonts w:ascii="Arial" w:hAnsi="Arial"/>
          <w:b/>
          <w:kern w:val="28"/>
          <w:sz w:val="28"/>
        </w:rPr>
        <w:t>20</w:t>
      </w:r>
      <w:r w:rsidRPr="00490469">
        <w:rPr>
          <w:rFonts w:ascii="Arial" w:hAnsi="Arial"/>
          <w:b/>
          <w:kern w:val="28"/>
          <w:sz w:val="28"/>
        </w:rPr>
        <w:t>.1 Scope</w:t>
      </w:r>
      <w:bookmarkEnd w:id="165"/>
    </w:p>
    <w:p w14:paraId="06FF84C3" w14:textId="77777777" w:rsidR="00AD4471" w:rsidRPr="00490469" w:rsidRDefault="00AD4471" w:rsidP="009937C9">
      <w:r w:rsidRPr="00490469">
        <w:t xml:space="preserve">This transaction is used to </w:t>
      </w:r>
      <w:r w:rsidRPr="00490469">
        <w:rPr>
          <w:i/>
        </w:rPr>
        <w:t>&lt;…describe what is accomplished by using the transaction. Remember that by keeping transactions general/abstract, they can be re-used in a variety of profiles&gt;</w:t>
      </w:r>
    </w:p>
    <w:p w14:paraId="1394E843" w14:textId="77777777" w:rsidR="00AD4471" w:rsidRPr="00490469" w:rsidRDefault="00AD4471" w:rsidP="009937C9">
      <w:pPr>
        <w:keepNext/>
        <w:spacing w:before="240" w:after="60"/>
        <w:outlineLvl w:val="2"/>
        <w:rPr>
          <w:rFonts w:ascii="Arial" w:hAnsi="Arial"/>
          <w:b/>
          <w:kern w:val="28"/>
          <w:sz w:val="28"/>
        </w:rPr>
      </w:pPr>
      <w:bookmarkStart w:id="166" w:name="_Toc513467951"/>
      <w:r w:rsidRPr="00490469">
        <w:rPr>
          <w:rFonts w:ascii="Arial" w:hAnsi="Arial"/>
          <w:b/>
          <w:kern w:val="28"/>
          <w:sz w:val="28"/>
        </w:rPr>
        <w:t>3.</w:t>
      </w:r>
      <w:r>
        <w:rPr>
          <w:rFonts w:ascii="Arial" w:hAnsi="Arial"/>
          <w:b/>
          <w:kern w:val="28"/>
          <w:sz w:val="28"/>
        </w:rPr>
        <w:t>20</w:t>
      </w:r>
      <w:r w:rsidRPr="00490469">
        <w:rPr>
          <w:rFonts w:ascii="Arial" w:hAnsi="Arial"/>
          <w:b/>
          <w:kern w:val="28"/>
          <w:sz w:val="28"/>
        </w:rPr>
        <w:t>.2 Actor Roles</w:t>
      </w:r>
      <w:bookmarkEnd w:id="166"/>
    </w:p>
    <w:p w14:paraId="529F0763" w14:textId="77777777" w:rsidR="00AD4471" w:rsidRPr="00490469" w:rsidRDefault="00AD4471" w:rsidP="009937C9">
      <w:pPr>
        <w:rPr>
          <w:i/>
        </w:rPr>
      </w:pPr>
      <w:r w:rsidRPr="00490469">
        <w:rPr>
          <w:i/>
        </w:rPr>
        <w:t>&lt;Optional: if desired, in addition to the table, add a diagram as shown below to illustrate the actors included in this transaction, or delete the diagram altogether.&gt;</w:t>
      </w:r>
    </w:p>
    <w:p w14:paraId="39EB51E2" w14:textId="77777777" w:rsidR="00AD4471" w:rsidRPr="00490469" w:rsidRDefault="00AD4471" w:rsidP="009937C9">
      <w:pPr>
        <w:jc w:val="center"/>
      </w:pPr>
      <w:r w:rsidRPr="00490469">
        <w:rPr>
          <w:noProof/>
          <w:lang w:bidi="ar-SA"/>
        </w:rPr>
        <mc:AlternateContent>
          <mc:Choice Requires="wpg">
            <w:drawing>
              <wp:inline distT="0" distB="0" distL="0" distR="0" wp14:anchorId="37E9C4CA" wp14:editId="1E2F4C7B">
                <wp:extent cx="3726180" cy="1539240"/>
                <wp:effectExtent l="0" t="0" r="0" b="0"/>
                <wp:docPr id="21" name="Group 26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726180" cy="1539240"/>
                          <a:chOff x="3864" y="7526"/>
                          <a:chExt cx="4514" cy="1865"/>
                        </a:xfrm>
                      </wpg:grpSpPr>
                      <wps:wsp>
                        <wps:cNvPr id="22" name="AutoShape 267"/>
                        <wps:cNvSpPr>
                          <a:spLocks noChangeAspect="1" noChangeArrowheads="1" noTextEdit="1"/>
                        </wps:cNvSpPr>
                        <wps:spPr bwMode="auto">
                          <a:xfrm>
                            <a:off x="3864" y="7526"/>
                            <a:ext cx="4514" cy="1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Oval 268"/>
                        <wps:cNvSpPr>
                          <a:spLocks noChangeArrowheads="1"/>
                        </wps:cNvSpPr>
                        <wps:spPr bwMode="auto">
                          <a:xfrm>
                            <a:off x="5401" y="8618"/>
                            <a:ext cx="1503" cy="594"/>
                          </a:xfrm>
                          <a:prstGeom prst="ellipse">
                            <a:avLst/>
                          </a:prstGeom>
                          <a:solidFill>
                            <a:srgbClr val="FFFFFF"/>
                          </a:solidFill>
                          <a:ln w="9525">
                            <a:solidFill>
                              <a:srgbClr val="000000"/>
                            </a:solidFill>
                            <a:round/>
                            <a:headEnd/>
                            <a:tailEnd/>
                          </a:ln>
                        </wps:spPr>
                        <wps:txbx>
                          <w:txbxContent>
                            <w:p w14:paraId="32C58A7F" w14:textId="77777777" w:rsidR="009937C9" w:rsidRPr="0082538B" w:rsidRDefault="009937C9" w:rsidP="009937C9">
                              <w:pPr>
                                <w:jc w:val="center"/>
                                <w:rPr>
                                  <w:sz w:val="18"/>
                                  <w:lang w:val="nl-NL"/>
                                </w:rPr>
                              </w:pPr>
                              <w:r w:rsidRPr="0082538B">
                                <w:rPr>
                                  <w:sz w:val="18"/>
                                  <w:lang w:val="nl-NL"/>
                                </w:rPr>
                                <w:t>Transaction Name [DOM-#]</w:t>
                              </w:r>
                            </w:p>
                            <w:p w14:paraId="5F5EFA88" w14:textId="77777777" w:rsidR="009937C9" w:rsidRPr="0082538B" w:rsidRDefault="009937C9" w:rsidP="009937C9">
                              <w:pPr>
                                <w:rPr>
                                  <w:lang w:val="nl-NL"/>
                                </w:rPr>
                              </w:pPr>
                            </w:p>
                            <w:p w14:paraId="59BE2FC9" w14:textId="77777777" w:rsidR="009937C9" w:rsidRPr="0082538B" w:rsidRDefault="009937C9" w:rsidP="009937C9">
                              <w:pPr>
                                <w:jc w:val="center"/>
                                <w:rPr>
                                  <w:sz w:val="18"/>
                                  <w:lang w:val="nl-NL"/>
                                </w:rPr>
                              </w:pPr>
                              <w:r w:rsidRPr="0082538B">
                                <w:rPr>
                                  <w:sz w:val="18"/>
                                  <w:lang w:val="nl-NL"/>
                                </w:rPr>
                                <w:t>Transaction Name [DOM-#]</w:t>
                              </w:r>
                            </w:p>
                          </w:txbxContent>
                        </wps:txbx>
                        <wps:bodyPr rot="0" vert="horz" wrap="square" lIns="0" tIns="9144" rIns="0" bIns="9144" anchor="t" anchorCtr="0" upright="1">
                          <a:noAutofit/>
                        </wps:bodyPr>
                      </wps:wsp>
                      <wps:wsp>
                        <wps:cNvPr id="24" name="Text Box 269"/>
                        <wps:cNvSpPr txBox="1">
                          <a:spLocks noChangeArrowheads="1"/>
                        </wps:cNvSpPr>
                        <wps:spPr bwMode="auto">
                          <a:xfrm>
                            <a:off x="4072" y="7730"/>
                            <a:ext cx="1108" cy="554"/>
                          </a:xfrm>
                          <a:prstGeom prst="rect">
                            <a:avLst/>
                          </a:prstGeom>
                          <a:solidFill>
                            <a:srgbClr val="FFFFFF"/>
                          </a:solidFill>
                          <a:ln w="9525">
                            <a:solidFill>
                              <a:srgbClr val="000000"/>
                            </a:solidFill>
                            <a:miter lim="800000"/>
                            <a:headEnd/>
                            <a:tailEnd/>
                          </a:ln>
                        </wps:spPr>
                        <wps:txbx>
                          <w:txbxContent>
                            <w:p w14:paraId="4DA225EF" w14:textId="77777777" w:rsidR="009937C9" w:rsidRDefault="009937C9" w:rsidP="009937C9">
                              <w:pPr>
                                <w:rPr>
                                  <w:sz w:val="18"/>
                                </w:rPr>
                              </w:pPr>
                              <w:r>
                                <w:rPr>
                                  <w:sz w:val="18"/>
                                </w:rPr>
                                <w:t>Actor ABC</w:t>
                              </w:r>
                            </w:p>
                            <w:p w14:paraId="60962374" w14:textId="77777777" w:rsidR="009937C9" w:rsidRDefault="009937C9" w:rsidP="009937C9"/>
                            <w:p w14:paraId="7ADB0CFA" w14:textId="77777777" w:rsidR="009937C9" w:rsidRDefault="009937C9" w:rsidP="009937C9">
                              <w:pPr>
                                <w:rPr>
                                  <w:sz w:val="18"/>
                                </w:rPr>
                              </w:pPr>
                              <w:r>
                                <w:rPr>
                                  <w:sz w:val="18"/>
                                </w:rPr>
                                <w:t>Actor ABC</w:t>
                              </w:r>
                            </w:p>
                          </w:txbxContent>
                        </wps:txbx>
                        <wps:bodyPr rot="0" vert="horz" wrap="square" lIns="91440" tIns="45720" rIns="91440" bIns="45720" anchor="t" anchorCtr="0" upright="1">
                          <a:noAutofit/>
                        </wps:bodyPr>
                      </wps:wsp>
                      <wps:wsp>
                        <wps:cNvPr id="25" name="Line 270"/>
                        <wps:cNvCnPr>
                          <a:cxnSpLocks noChangeShapeType="1"/>
                        </wps:cNvCnPr>
                        <wps:spPr bwMode="auto">
                          <a:xfrm>
                            <a:off x="5180" y="8284"/>
                            <a:ext cx="427"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Text Box 271"/>
                        <wps:cNvSpPr txBox="1">
                          <a:spLocks noChangeArrowheads="1"/>
                        </wps:cNvSpPr>
                        <wps:spPr bwMode="auto">
                          <a:xfrm>
                            <a:off x="7072" y="7730"/>
                            <a:ext cx="1108" cy="554"/>
                          </a:xfrm>
                          <a:prstGeom prst="rect">
                            <a:avLst/>
                          </a:prstGeom>
                          <a:solidFill>
                            <a:srgbClr val="FFFFFF"/>
                          </a:solidFill>
                          <a:ln w="9525">
                            <a:solidFill>
                              <a:srgbClr val="000000"/>
                            </a:solidFill>
                            <a:miter lim="800000"/>
                            <a:headEnd/>
                            <a:tailEnd/>
                          </a:ln>
                        </wps:spPr>
                        <wps:txbx>
                          <w:txbxContent>
                            <w:p w14:paraId="1AD72B16" w14:textId="77777777" w:rsidR="009937C9" w:rsidRDefault="009937C9" w:rsidP="009937C9">
                              <w:pPr>
                                <w:rPr>
                                  <w:sz w:val="18"/>
                                </w:rPr>
                              </w:pPr>
                              <w:r>
                                <w:rPr>
                                  <w:sz w:val="18"/>
                                </w:rPr>
                                <w:t>Actor DEF</w:t>
                              </w:r>
                            </w:p>
                            <w:p w14:paraId="4B9CA8BC" w14:textId="77777777" w:rsidR="009937C9" w:rsidRDefault="009937C9" w:rsidP="009937C9"/>
                            <w:p w14:paraId="5402018C" w14:textId="77777777" w:rsidR="009937C9" w:rsidRDefault="009937C9" w:rsidP="009937C9">
                              <w:pPr>
                                <w:rPr>
                                  <w:sz w:val="18"/>
                                </w:rPr>
                              </w:pPr>
                              <w:r>
                                <w:rPr>
                                  <w:sz w:val="18"/>
                                </w:rPr>
                                <w:t>Actor DEF</w:t>
                              </w:r>
                            </w:p>
                          </w:txbxContent>
                        </wps:txbx>
                        <wps:bodyPr rot="0" vert="horz" wrap="square" lIns="91440" tIns="45720" rIns="91440" bIns="45720" anchor="t" anchorCtr="0" upright="1">
                          <a:noAutofit/>
                        </wps:bodyPr>
                      </wps:wsp>
                      <wps:wsp>
                        <wps:cNvPr id="27" name="Line 272"/>
                        <wps:cNvCnPr>
                          <a:cxnSpLocks noChangeShapeType="1"/>
                        </wps:cNvCnPr>
                        <wps:spPr bwMode="auto">
                          <a:xfrm flipH="1">
                            <a:off x="6691" y="8284"/>
                            <a:ext cx="381" cy="41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7E9C4CA" id="Group 266" o:spid="_x0000_s1086" style="width:293.4pt;height:121.2pt;mso-position-horizontal-relative:char;mso-position-vertical-relative:line" coordorigin="3864,7526" coordsize="4514,1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">
                <o:lock v:ext="edit" aspectratio="t"/>
                <v:rect id="AutoShape 267" o:spid="_x0000_s1087" style="position:absolute;left:3864;top:7526;width:451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o:lock v:ext="edit" aspectratio="t" text="t"/>
                </v:rect>
                <v:oval id="Oval 268" o:spid="_x0000_s1088" style="position:absolute;left:5401;top:8618;width:1503;height: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">
                  <v:textbox inset="0,.72pt,0,.72pt">
                    <w:txbxContent>
                      <w:p w14:paraId="32C58A7F" w14:textId="77777777" w:rsidR="009937C9" w:rsidRPr="0082538B" w:rsidRDefault="009937C9" w:rsidP="009937C9">
                        <w:pPr>
                          <w:jc w:val="center"/>
                          <w:rPr>
                            <w:sz w:val="18"/>
                            <w:lang w:val="nl-NL"/>
                          </w:rPr>
                        </w:pPr>
                        <w:r w:rsidRPr="0082538B">
                          <w:rPr>
                            <w:sz w:val="18"/>
                            <w:lang w:val="nl-NL"/>
                          </w:rPr>
                          <w:t>Transaction Name [DOM-#]</w:t>
                        </w:r>
                      </w:p>
                      <w:p w14:paraId="5F5EFA88" w14:textId="77777777" w:rsidR="009937C9" w:rsidRPr="0082538B" w:rsidRDefault="009937C9" w:rsidP="009937C9">
                        <w:pPr>
                          <w:rPr>
                            <w:lang w:val="nl-NL"/>
                          </w:rPr>
                        </w:pPr>
                      </w:p>
                      <w:p w14:paraId="59BE2FC9" w14:textId="77777777" w:rsidR="009937C9" w:rsidRPr="0082538B" w:rsidRDefault="009937C9" w:rsidP="009937C9">
                        <w:pPr>
                          <w:jc w:val="center"/>
                          <w:rPr>
                            <w:sz w:val="18"/>
                            <w:lang w:val="nl-NL"/>
                          </w:rPr>
                        </w:pPr>
                        <w:r w:rsidRPr="0082538B">
                          <w:rPr>
                            <w:sz w:val="18"/>
                            <w:lang w:val="nl-NL"/>
                          </w:rPr>
                          <w:t>Transaction Name [DOM-#]</w:t>
                        </w:r>
                      </w:p>
                    </w:txbxContent>
                  </v:textbox>
                </v:oval>
                <v:shape id="Text Box 269" o:spid="_x0000_s1089" type="#_x0000_t202" style="position:absolute;left:4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4DA225EF" w14:textId="77777777" w:rsidR="009937C9" w:rsidRDefault="009937C9" w:rsidP="009937C9">
                        <w:pPr>
                          <w:rPr>
                            <w:sz w:val="18"/>
                          </w:rPr>
                        </w:pPr>
                        <w:r>
                          <w:rPr>
                            <w:sz w:val="18"/>
                          </w:rPr>
                          <w:t>Actor ABC</w:t>
                        </w:r>
                      </w:p>
                      <w:p w14:paraId="60962374" w14:textId="77777777" w:rsidR="009937C9" w:rsidRDefault="009937C9" w:rsidP="009937C9"/>
                      <w:p w14:paraId="7ADB0CFA" w14:textId="77777777" w:rsidR="009937C9" w:rsidRDefault="009937C9" w:rsidP="009937C9">
                        <w:pPr>
                          <w:rPr>
                            <w:sz w:val="18"/>
                          </w:rPr>
                        </w:pPr>
                        <w:r>
                          <w:rPr>
                            <w:sz w:val="18"/>
                          </w:rPr>
                          <w:t>Actor ABC</w:t>
                        </w:r>
                      </w:p>
                    </w:txbxContent>
                  </v:textbox>
                </v:shape>
                <v:line id="Line 270" o:spid="_x0000_s1090" style="position:absolute;visibility:visible;mso-wrap-style:square" from="5180,8284" to="5607,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shape id="Text Box 271" o:spid="_x0000_s1091" type="#_x0000_t202" style="position:absolute;left:7072;top:7730;width:1108;height: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1AD72B16" w14:textId="77777777" w:rsidR="009937C9" w:rsidRDefault="009937C9" w:rsidP="009937C9">
                        <w:pPr>
                          <w:rPr>
                            <w:sz w:val="18"/>
                          </w:rPr>
                        </w:pPr>
                        <w:r>
                          <w:rPr>
                            <w:sz w:val="18"/>
                          </w:rPr>
                          <w:t>Actor DEF</w:t>
                        </w:r>
                      </w:p>
                      <w:p w14:paraId="4B9CA8BC" w14:textId="77777777" w:rsidR="009937C9" w:rsidRDefault="009937C9" w:rsidP="009937C9"/>
                      <w:p w14:paraId="5402018C" w14:textId="77777777" w:rsidR="009937C9" w:rsidRDefault="009937C9" w:rsidP="009937C9">
                        <w:pPr>
                          <w:rPr>
                            <w:sz w:val="18"/>
                          </w:rPr>
                        </w:pPr>
                        <w:r>
                          <w:rPr>
                            <w:sz w:val="18"/>
                          </w:rPr>
                          <w:t>Actor DEF</w:t>
                        </w:r>
                      </w:p>
                    </w:txbxContent>
                  </v:textbox>
                </v:shape>
                <v:line id="Line 272" o:spid="_x0000_s1092" style="position:absolute;flip:x;visibility:visible;mso-wrap-style:square" from="6691,8284" to="7072,8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w10:anchorlock/>
              </v:group>
            </w:pict>
          </mc:Fallback>
        </mc:AlternateContent>
      </w:r>
    </w:p>
    <w:p w14:paraId="13B11AAE" w14:textId="77777777" w:rsidR="00AD4471" w:rsidRPr="00490469" w:rsidRDefault="00AD4471" w:rsidP="009937C9">
      <w:pPr>
        <w:keepLines/>
        <w:spacing w:before="60" w:after="60"/>
        <w:jc w:val="center"/>
        <w:rPr>
          <w:rFonts w:ascii="Arial" w:hAnsi="Arial"/>
          <w:b/>
          <w:sz w:val="22"/>
        </w:rPr>
      </w:pPr>
      <w:r w:rsidRPr="00490469">
        <w:rPr>
          <w:rFonts w:ascii="Arial" w:hAnsi="Arial"/>
          <w:b/>
          <w:sz w:val="22"/>
        </w:rPr>
        <w:t>Figure 3.Y.2-1: Use Case Diagram</w:t>
      </w:r>
    </w:p>
    <w:p w14:paraId="0C5934F2" w14:textId="77777777" w:rsidR="00AD4471" w:rsidRPr="00490469" w:rsidRDefault="00AD4471" w:rsidP="009937C9">
      <w:pPr>
        <w:keepNext/>
        <w:spacing w:before="60" w:after="60"/>
        <w:jc w:val="center"/>
        <w:rPr>
          <w:rFonts w:ascii="Arial" w:hAnsi="Arial"/>
          <w:b/>
          <w:sz w:val="22"/>
        </w:rPr>
      </w:pPr>
    </w:p>
    <w:p w14:paraId="5550D013" w14:textId="77777777" w:rsidR="00AD4471" w:rsidRPr="00490469" w:rsidRDefault="00AD4471" w:rsidP="009937C9">
      <w:pPr>
        <w:keepNext/>
        <w:spacing w:before="60" w:after="60"/>
        <w:jc w:val="center"/>
        <w:rPr>
          <w:rFonts w:ascii="Arial" w:hAnsi="Arial"/>
          <w:b/>
          <w:sz w:val="22"/>
        </w:rPr>
      </w:pPr>
      <w:r w:rsidRPr="00490469">
        <w:rPr>
          <w:rFonts w:ascii="Arial" w:hAnsi="Arial"/>
          <w:b/>
          <w:sz w:val="22"/>
        </w:rPr>
        <w:t>Table 3.Y.2-1: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AD4471" w:rsidRPr="00490469" w14:paraId="3D9055F0" w14:textId="77777777" w:rsidTr="009937C9">
        <w:tc>
          <w:tcPr>
            <w:tcW w:w="1008" w:type="dxa"/>
            <w:shd w:val="clear" w:color="auto" w:fill="auto"/>
          </w:tcPr>
          <w:p w14:paraId="184B5088" w14:textId="77777777" w:rsidR="00AD4471" w:rsidRPr="00490469" w:rsidRDefault="00AD4471" w:rsidP="009937C9">
            <w:pPr>
              <w:rPr>
                <w:b/>
              </w:rPr>
            </w:pPr>
            <w:r w:rsidRPr="00490469">
              <w:rPr>
                <w:b/>
              </w:rPr>
              <w:t>Actor:</w:t>
            </w:r>
          </w:p>
        </w:tc>
        <w:tc>
          <w:tcPr>
            <w:tcW w:w="8568" w:type="dxa"/>
            <w:shd w:val="clear" w:color="auto" w:fill="auto"/>
          </w:tcPr>
          <w:p w14:paraId="1C5D2CE7" w14:textId="77777777" w:rsidR="00AD4471" w:rsidRPr="00490469" w:rsidRDefault="00AD4471" w:rsidP="009937C9">
            <w:r w:rsidRPr="00490469">
              <w:t>&lt;Official actor name; list every actor in this transaction.&gt;</w:t>
            </w:r>
          </w:p>
        </w:tc>
      </w:tr>
      <w:tr w:rsidR="00AD4471" w:rsidRPr="00490469" w14:paraId="44B05DB0" w14:textId="77777777" w:rsidTr="009937C9">
        <w:tc>
          <w:tcPr>
            <w:tcW w:w="1008" w:type="dxa"/>
            <w:shd w:val="clear" w:color="auto" w:fill="auto"/>
          </w:tcPr>
          <w:p w14:paraId="653D9E9E" w14:textId="77777777" w:rsidR="00AD4471" w:rsidRPr="00490469" w:rsidRDefault="00AD4471" w:rsidP="009937C9">
            <w:pPr>
              <w:rPr>
                <w:b/>
              </w:rPr>
            </w:pPr>
            <w:r w:rsidRPr="00490469">
              <w:rPr>
                <w:b/>
              </w:rPr>
              <w:t>Role:</w:t>
            </w:r>
          </w:p>
        </w:tc>
        <w:tc>
          <w:tcPr>
            <w:tcW w:w="8568" w:type="dxa"/>
            <w:shd w:val="clear" w:color="auto" w:fill="auto"/>
          </w:tcPr>
          <w:p w14:paraId="07FB09B7" w14:textId="77777777" w:rsidR="00AD4471" w:rsidRPr="00490469" w:rsidRDefault="00AD4471" w:rsidP="009937C9">
            <w:r w:rsidRPr="00490469">
              <w:t>&lt;Very brief, one phrase, description of the role that this actor plays in this transaction.&gt;</w:t>
            </w:r>
          </w:p>
        </w:tc>
      </w:tr>
      <w:tr w:rsidR="00AD4471" w:rsidRPr="00490469" w14:paraId="6E8338B7" w14:textId="77777777" w:rsidTr="009937C9">
        <w:tc>
          <w:tcPr>
            <w:tcW w:w="1008" w:type="dxa"/>
            <w:shd w:val="clear" w:color="auto" w:fill="auto"/>
          </w:tcPr>
          <w:p w14:paraId="3D070939" w14:textId="77777777" w:rsidR="00AD4471" w:rsidRPr="00490469" w:rsidRDefault="00AD4471" w:rsidP="009937C9">
            <w:pPr>
              <w:rPr>
                <w:b/>
              </w:rPr>
            </w:pPr>
            <w:r w:rsidRPr="00490469">
              <w:rPr>
                <w:b/>
              </w:rPr>
              <w:t>Actor:</w:t>
            </w:r>
          </w:p>
        </w:tc>
        <w:tc>
          <w:tcPr>
            <w:tcW w:w="8568" w:type="dxa"/>
            <w:shd w:val="clear" w:color="auto" w:fill="auto"/>
          </w:tcPr>
          <w:p w14:paraId="51F992D8" w14:textId="77777777" w:rsidR="00AD4471" w:rsidRPr="00490469" w:rsidRDefault="00AD4471" w:rsidP="009937C9"/>
        </w:tc>
      </w:tr>
      <w:tr w:rsidR="00AD4471" w:rsidRPr="00490469" w14:paraId="3F85E4EE" w14:textId="77777777" w:rsidTr="009937C9">
        <w:tc>
          <w:tcPr>
            <w:tcW w:w="1008" w:type="dxa"/>
            <w:shd w:val="clear" w:color="auto" w:fill="auto"/>
          </w:tcPr>
          <w:p w14:paraId="3B23B2ED" w14:textId="77777777" w:rsidR="00AD4471" w:rsidRPr="00490469" w:rsidRDefault="00AD4471" w:rsidP="009937C9">
            <w:pPr>
              <w:rPr>
                <w:b/>
              </w:rPr>
            </w:pPr>
            <w:r w:rsidRPr="00490469">
              <w:rPr>
                <w:b/>
              </w:rPr>
              <w:t>Role:</w:t>
            </w:r>
          </w:p>
        </w:tc>
        <w:tc>
          <w:tcPr>
            <w:tcW w:w="8568" w:type="dxa"/>
            <w:shd w:val="clear" w:color="auto" w:fill="auto"/>
          </w:tcPr>
          <w:p w14:paraId="6393FE0B" w14:textId="77777777" w:rsidR="00AD4471" w:rsidRPr="00490469" w:rsidRDefault="00AD4471" w:rsidP="009937C9">
            <w:r w:rsidRPr="00490469">
              <w:t xml:space="preserve"> </w:t>
            </w:r>
          </w:p>
        </w:tc>
      </w:tr>
      <w:tr w:rsidR="00AD4471" w:rsidRPr="00490469" w14:paraId="06714CEF" w14:textId="77777777" w:rsidTr="009937C9">
        <w:tc>
          <w:tcPr>
            <w:tcW w:w="1008" w:type="dxa"/>
            <w:shd w:val="clear" w:color="auto" w:fill="auto"/>
          </w:tcPr>
          <w:p w14:paraId="0EAC5EBF" w14:textId="77777777" w:rsidR="00AD4471" w:rsidRPr="00490469" w:rsidRDefault="00AD4471" w:rsidP="009937C9">
            <w:pPr>
              <w:rPr>
                <w:b/>
              </w:rPr>
            </w:pPr>
            <w:r w:rsidRPr="00490469">
              <w:rPr>
                <w:b/>
              </w:rPr>
              <w:lastRenderedPageBreak/>
              <w:t>Actor:</w:t>
            </w:r>
          </w:p>
        </w:tc>
        <w:tc>
          <w:tcPr>
            <w:tcW w:w="8568" w:type="dxa"/>
            <w:shd w:val="clear" w:color="auto" w:fill="auto"/>
          </w:tcPr>
          <w:p w14:paraId="05BB8887" w14:textId="77777777" w:rsidR="00AD4471" w:rsidRPr="00490469" w:rsidRDefault="00AD4471" w:rsidP="009937C9">
            <w:r w:rsidRPr="00490469">
              <w:t xml:space="preserve"> </w:t>
            </w:r>
          </w:p>
        </w:tc>
      </w:tr>
      <w:tr w:rsidR="00AD4471" w:rsidRPr="00490469" w14:paraId="6772BA3E" w14:textId="77777777" w:rsidTr="009937C9">
        <w:tc>
          <w:tcPr>
            <w:tcW w:w="1008" w:type="dxa"/>
            <w:shd w:val="clear" w:color="auto" w:fill="auto"/>
          </w:tcPr>
          <w:p w14:paraId="43A10E8B" w14:textId="77777777" w:rsidR="00AD4471" w:rsidRPr="00490469" w:rsidRDefault="00AD4471" w:rsidP="009937C9">
            <w:pPr>
              <w:rPr>
                <w:b/>
              </w:rPr>
            </w:pPr>
            <w:r w:rsidRPr="00490469">
              <w:rPr>
                <w:b/>
              </w:rPr>
              <w:t>Role:</w:t>
            </w:r>
          </w:p>
        </w:tc>
        <w:tc>
          <w:tcPr>
            <w:tcW w:w="8568" w:type="dxa"/>
            <w:shd w:val="clear" w:color="auto" w:fill="auto"/>
          </w:tcPr>
          <w:p w14:paraId="14B7BA4C" w14:textId="77777777" w:rsidR="00AD4471" w:rsidRPr="00490469" w:rsidRDefault="00AD4471" w:rsidP="009937C9"/>
        </w:tc>
      </w:tr>
    </w:tbl>
    <w:p w14:paraId="375FC50D" w14:textId="77777777" w:rsidR="00AD4471" w:rsidRPr="00490469" w:rsidRDefault="00AD4471" w:rsidP="009937C9">
      <w:pPr>
        <w:rPr>
          <w:i/>
        </w:rPr>
      </w:pPr>
      <w:r w:rsidRPr="00490469">
        <w:rPr>
          <w:i/>
        </w:rPr>
        <w:t>&lt;The assignment and use of Role Names in transaction specifications has proved to be very effective/efficient in Radiology, especially when existing transactions are re-used by additional actors. Following is an alternative example of the Role section. Delete which ever form of the role section you choose not to use.&gt;</w:t>
      </w:r>
    </w:p>
    <w:p w14:paraId="7017461B" w14:textId="77777777" w:rsidR="00AD4471" w:rsidRPr="00490469" w:rsidRDefault="00AD4471" w:rsidP="009937C9">
      <w:pPr>
        <w:rPr>
          <w:i/>
        </w:rPr>
      </w:pPr>
    </w:p>
    <w:p w14:paraId="47E97777" w14:textId="77777777" w:rsidR="00AD4471" w:rsidRPr="00490469" w:rsidRDefault="00AD4471" w:rsidP="009937C9">
      <w:r w:rsidRPr="00490469">
        <w:t>The Roles in this transaction are defined in the following table and may be played by the actors shown here:</w:t>
      </w:r>
    </w:p>
    <w:p w14:paraId="6298DB3B" w14:textId="77777777" w:rsidR="00AD4471" w:rsidRPr="00490469" w:rsidRDefault="00AD4471" w:rsidP="009937C9">
      <w:pPr>
        <w:keepNext/>
        <w:spacing w:before="60" w:after="60"/>
        <w:jc w:val="center"/>
        <w:rPr>
          <w:rFonts w:ascii="Arial" w:hAnsi="Arial"/>
          <w:b/>
          <w:sz w:val="22"/>
        </w:rPr>
      </w:pPr>
      <w:r w:rsidRPr="00490469">
        <w:rPr>
          <w:rFonts w:ascii="Arial" w:hAnsi="Arial"/>
          <w:b/>
          <w:sz w:val="22"/>
        </w:rPr>
        <w:t>Table 3.</w:t>
      </w:r>
      <w:r>
        <w:rPr>
          <w:rFonts w:ascii="Arial" w:hAnsi="Arial"/>
          <w:b/>
          <w:sz w:val="22"/>
        </w:rPr>
        <w:t>20</w:t>
      </w:r>
      <w:r w:rsidRPr="00490469">
        <w:rPr>
          <w:rFonts w:ascii="Arial" w:hAnsi="Arial"/>
          <w:b/>
          <w:sz w:val="22"/>
        </w:rPr>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18"/>
        <w:gridCol w:w="7758"/>
      </w:tblGrid>
      <w:tr w:rsidR="00AD4471" w:rsidRPr="00490469" w14:paraId="71D7D5CD" w14:textId="77777777" w:rsidTr="009937C9">
        <w:tc>
          <w:tcPr>
            <w:tcW w:w="1818" w:type="dxa"/>
            <w:shd w:val="clear" w:color="auto" w:fill="auto"/>
          </w:tcPr>
          <w:p w14:paraId="1D1F5FD2" w14:textId="77777777" w:rsidR="00AD4471" w:rsidRPr="00490469" w:rsidRDefault="00AD4471" w:rsidP="009937C9">
            <w:pPr>
              <w:rPr>
                <w:b/>
              </w:rPr>
            </w:pPr>
            <w:r w:rsidRPr="00490469">
              <w:rPr>
                <w:b/>
                <w:iCs/>
              </w:rPr>
              <w:t>Role:</w:t>
            </w:r>
          </w:p>
        </w:tc>
        <w:tc>
          <w:tcPr>
            <w:tcW w:w="7758" w:type="dxa"/>
            <w:shd w:val="clear" w:color="auto" w:fill="auto"/>
          </w:tcPr>
          <w:p w14:paraId="57ABB8A7" w14:textId="77777777" w:rsidR="00AD4471" w:rsidRPr="00490469" w:rsidRDefault="00AD4471" w:rsidP="009937C9">
            <w:pPr>
              <w:rPr>
                <w:i/>
              </w:rPr>
            </w:pPr>
            <w:r w:rsidRPr="00490469">
              <w:rPr>
                <w:i/>
                <w:iCs/>
              </w:rPr>
              <w:t>&lt;Role Name:&gt;&lt;Only unique within this transaction. Typically one word. The Role Name is analogous to SCU or SCP in DICOM Services.&gt;</w:t>
            </w:r>
          </w:p>
        </w:tc>
      </w:tr>
      <w:tr w:rsidR="00AD4471" w:rsidRPr="00490469" w14:paraId="4C40C54B" w14:textId="77777777" w:rsidTr="009937C9">
        <w:tc>
          <w:tcPr>
            <w:tcW w:w="1818" w:type="dxa"/>
            <w:shd w:val="clear" w:color="auto" w:fill="auto"/>
          </w:tcPr>
          <w:p w14:paraId="00321256" w14:textId="77777777" w:rsidR="00AD4471" w:rsidRPr="00490469" w:rsidRDefault="00AD4471" w:rsidP="009937C9">
            <w:pPr>
              <w:rPr>
                <w:b/>
              </w:rPr>
            </w:pPr>
            <w:r w:rsidRPr="00490469">
              <w:rPr>
                <w:b/>
              </w:rPr>
              <w:t>Actor(s):</w:t>
            </w:r>
          </w:p>
        </w:tc>
        <w:tc>
          <w:tcPr>
            <w:tcW w:w="7758" w:type="dxa"/>
            <w:shd w:val="clear" w:color="auto" w:fill="auto"/>
          </w:tcPr>
          <w:p w14:paraId="1BF62045" w14:textId="77777777" w:rsidR="00AD4471" w:rsidRPr="00490469" w:rsidRDefault="00AD4471" w:rsidP="009937C9">
            <w:pPr>
              <w:rPr>
                <w:i/>
              </w:rPr>
            </w:pPr>
            <w:r w:rsidRPr="00490469">
              <w:t xml:space="preserve">The following actors may play the role of </w:t>
            </w:r>
            <w:r w:rsidRPr="00490469">
              <w:rPr>
                <w:i/>
                <w:iCs/>
              </w:rPr>
              <w:t>&lt;Role Name&gt;</w:t>
            </w:r>
            <w:r w:rsidRPr="00490469">
              <w:t>:</w:t>
            </w:r>
            <w:r w:rsidRPr="00490469">
              <w:br/>
              <w:t xml:space="preserve">        </w:t>
            </w:r>
            <w:r w:rsidRPr="00490469">
              <w:rPr>
                <w:i/>
                <w:iCs/>
              </w:rPr>
              <w:t>&lt;Actor Name&gt;: &lt;optionally, the situation where the Actor would play this Role if needed for clarity.&gt;</w:t>
            </w:r>
            <w:r w:rsidRPr="00490469">
              <w:t>”</w:t>
            </w:r>
          </w:p>
        </w:tc>
      </w:tr>
      <w:tr w:rsidR="00AD4471" w:rsidRPr="00490469" w14:paraId="3C2BB495" w14:textId="77777777" w:rsidTr="009937C9">
        <w:tc>
          <w:tcPr>
            <w:tcW w:w="1818" w:type="dxa"/>
            <w:shd w:val="clear" w:color="auto" w:fill="auto"/>
          </w:tcPr>
          <w:p w14:paraId="6BDDA862" w14:textId="77777777" w:rsidR="00AD4471" w:rsidRPr="00490469" w:rsidRDefault="00AD4471" w:rsidP="009937C9">
            <w:pPr>
              <w:rPr>
                <w:b/>
              </w:rPr>
            </w:pPr>
            <w:r w:rsidRPr="00490469">
              <w:rPr>
                <w:b/>
              </w:rPr>
              <w:t>Role:</w:t>
            </w:r>
          </w:p>
        </w:tc>
        <w:tc>
          <w:tcPr>
            <w:tcW w:w="7758" w:type="dxa"/>
            <w:shd w:val="clear" w:color="auto" w:fill="auto"/>
          </w:tcPr>
          <w:p w14:paraId="3191A526" w14:textId="77777777" w:rsidR="00AD4471" w:rsidRPr="00490469" w:rsidRDefault="00AD4471" w:rsidP="009937C9">
            <w:pPr>
              <w:rPr>
                <w:i/>
              </w:rPr>
            </w:pPr>
            <w:r w:rsidRPr="00490469">
              <w:rPr>
                <w:i/>
              </w:rPr>
              <w:t>&lt;e.g., Requestor:</w:t>
            </w:r>
          </w:p>
          <w:p w14:paraId="3B796BDC" w14:textId="77777777" w:rsidR="00AD4471" w:rsidRPr="00490469" w:rsidRDefault="00AD4471" w:rsidP="009937C9">
            <w:pPr>
              <w:ind w:left="720"/>
              <w:rPr>
                <w:i/>
              </w:rPr>
            </w:pPr>
            <w:r w:rsidRPr="00490469">
              <w:rPr>
                <w:i/>
              </w:rPr>
              <w:t>Submits the relevant details and requests the creation of a new workitem.&gt;</w:t>
            </w:r>
          </w:p>
        </w:tc>
      </w:tr>
      <w:tr w:rsidR="00AD4471" w:rsidRPr="00490469" w14:paraId="3B8A01A2" w14:textId="77777777" w:rsidTr="009937C9">
        <w:tc>
          <w:tcPr>
            <w:tcW w:w="1818" w:type="dxa"/>
            <w:shd w:val="clear" w:color="auto" w:fill="auto"/>
          </w:tcPr>
          <w:p w14:paraId="73BB93EA" w14:textId="77777777" w:rsidR="00AD4471" w:rsidRPr="00490469" w:rsidRDefault="00AD4471" w:rsidP="009937C9">
            <w:pPr>
              <w:rPr>
                <w:b/>
              </w:rPr>
            </w:pPr>
            <w:r w:rsidRPr="00490469">
              <w:rPr>
                <w:b/>
              </w:rPr>
              <w:t>Actor(s):</w:t>
            </w:r>
          </w:p>
        </w:tc>
        <w:tc>
          <w:tcPr>
            <w:tcW w:w="7758" w:type="dxa"/>
            <w:shd w:val="clear" w:color="auto" w:fill="auto"/>
          </w:tcPr>
          <w:p w14:paraId="7E266566" w14:textId="77777777" w:rsidR="00AD4471" w:rsidRPr="00490469" w:rsidRDefault="00AD4471" w:rsidP="009937C9">
            <w:pPr>
              <w:rPr>
                <w:i/>
              </w:rPr>
            </w:pPr>
            <w:r w:rsidRPr="00490469">
              <w:rPr>
                <w:i/>
              </w:rPr>
              <w:t>&lt;e.g., The following actors may play the role of Requestor:</w:t>
            </w:r>
          </w:p>
          <w:p w14:paraId="220D01C1" w14:textId="77777777" w:rsidR="00AD4471" w:rsidRPr="00490469" w:rsidRDefault="00AD4471" w:rsidP="009937C9">
            <w:pPr>
              <w:ind w:left="720"/>
              <w:rPr>
                <w:i/>
              </w:rPr>
            </w:pPr>
            <w:r w:rsidRPr="00490469">
              <w:rPr>
                <w:i/>
              </w:rPr>
              <w:t>Workitem Creator: when requesting workitems</w:t>
            </w:r>
          </w:p>
          <w:p w14:paraId="6808FACA" w14:textId="77777777" w:rsidR="00AD4471" w:rsidRPr="00490469" w:rsidRDefault="00AD4471" w:rsidP="009937C9">
            <w:pPr>
              <w:ind w:left="720"/>
              <w:rPr>
                <w:i/>
              </w:rPr>
            </w:pPr>
            <w:r w:rsidRPr="00490469">
              <w:rPr>
                <w:i/>
              </w:rPr>
              <w:t>Workitem Performer: when performing unscheduled workitems&gt;</w:t>
            </w:r>
          </w:p>
        </w:tc>
      </w:tr>
      <w:tr w:rsidR="00AD4471" w:rsidRPr="00490469" w14:paraId="266F5F49" w14:textId="77777777" w:rsidTr="009937C9">
        <w:tc>
          <w:tcPr>
            <w:tcW w:w="1818" w:type="dxa"/>
            <w:shd w:val="clear" w:color="auto" w:fill="auto"/>
          </w:tcPr>
          <w:p w14:paraId="386D6D0F" w14:textId="77777777" w:rsidR="00AD4471" w:rsidRPr="00490469" w:rsidRDefault="00AD4471" w:rsidP="009937C9">
            <w:pPr>
              <w:rPr>
                <w:b/>
              </w:rPr>
            </w:pPr>
            <w:r w:rsidRPr="00490469">
              <w:rPr>
                <w:b/>
              </w:rPr>
              <w:t>Role:</w:t>
            </w:r>
          </w:p>
        </w:tc>
        <w:tc>
          <w:tcPr>
            <w:tcW w:w="7758" w:type="dxa"/>
            <w:shd w:val="clear" w:color="auto" w:fill="auto"/>
          </w:tcPr>
          <w:p w14:paraId="58FD9DAF" w14:textId="77777777" w:rsidR="00AD4471" w:rsidRPr="00490469" w:rsidRDefault="00AD4471" w:rsidP="009937C9">
            <w:pPr>
              <w:rPr>
                <w:i/>
              </w:rPr>
            </w:pPr>
            <w:r w:rsidRPr="00490469">
              <w:rPr>
                <w:i/>
              </w:rPr>
              <w:t>&lt;e.g., Manager:</w:t>
            </w:r>
          </w:p>
          <w:p w14:paraId="1497161F" w14:textId="77777777" w:rsidR="00AD4471" w:rsidRPr="00490469" w:rsidRDefault="00AD4471" w:rsidP="009937C9">
            <w:pPr>
              <w:ind w:left="720"/>
              <w:rPr>
                <w:i/>
              </w:rPr>
            </w:pPr>
            <w:r w:rsidRPr="00490469">
              <w:rPr>
                <w:i/>
              </w:rPr>
              <w:t>Creates and manages a Unified Procedure Step instance for the requested</w:t>
            </w:r>
          </w:p>
          <w:p w14:paraId="03386B0C" w14:textId="77777777" w:rsidR="00AD4471" w:rsidRPr="00490469" w:rsidRDefault="00AD4471" w:rsidP="009937C9">
            <w:pPr>
              <w:ind w:left="720"/>
              <w:rPr>
                <w:i/>
              </w:rPr>
            </w:pPr>
            <w:r w:rsidRPr="00490469">
              <w:rPr>
                <w:i/>
              </w:rPr>
              <w:t>workitem.&gt;</w:t>
            </w:r>
          </w:p>
        </w:tc>
      </w:tr>
      <w:tr w:rsidR="00AD4471" w:rsidRPr="00490469" w14:paraId="0C5EDE0F" w14:textId="77777777" w:rsidTr="009937C9">
        <w:tc>
          <w:tcPr>
            <w:tcW w:w="1818" w:type="dxa"/>
            <w:shd w:val="clear" w:color="auto" w:fill="auto"/>
          </w:tcPr>
          <w:p w14:paraId="19A748A5" w14:textId="77777777" w:rsidR="00AD4471" w:rsidRPr="00490469" w:rsidRDefault="00AD4471" w:rsidP="009937C9">
            <w:pPr>
              <w:rPr>
                <w:b/>
              </w:rPr>
            </w:pPr>
            <w:r w:rsidRPr="00490469">
              <w:rPr>
                <w:b/>
              </w:rPr>
              <w:t>Actor(s):</w:t>
            </w:r>
          </w:p>
        </w:tc>
        <w:tc>
          <w:tcPr>
            <w:tcW w:w="7758" w:type="dxa"/>
            <w:shd w:val="clear" w:color="auto" w:fill="auto"/>
          </w:tcPr>
          <w:p w14:paraId="419A933F" w14:textId="77777777" w:rsidR="00AD4471" w:rsidRPr="00490469" w:rsidRDefault="00AD4471" w:rsidP="009937C9">
            <w:pPr>
              <w:rPr>
                <w:i/>
              </w:rPr>
            </w:pPr>
            <w:r w:rsidRPr="00490469">
              <w:rPr>
                <w:i/>
              </w:rPr>
              <w:t>&lt;e.g., The following actors may play the role of Manager:</w:t>
            </w:r>
          </w:p>
          <w:p w14:paraId="620F9F4B" w14:textId="77777777" w:rsidR="00AD4471" w:rsidRPr="00490469" w:rsidRDefault="00AD4471" w:rsidP="009937C9">
            <w:pPr>
              <w:ind w:left="720"/>
              <w:rPr>
                <w:i/>
              </w:rPr>
            </w:pPr>
            <w:r w:rsidRPr="00490469">
              <w:rPr>
                <w:i/>
              </w:rPr>
              <w:t>Workitem Manager: when receiving a new workitem for its worklist.&gt;</w:t>
            </w:r>
          </w:p>
        </w:tc>
      </w:tr>
    </w:tbl>
    <w:p w14:paraId="2E79A8D0" w14:textId="77777777" w:rsidR="00AD4471" w:rsidRPr="00490469" w:rsidRDefault="00AD4471" w:rsidP="009937C9">
      <w:r w:rsidRPr="00490469">
        <w:t>Transaction text specifies behavior for each Role. The behavior of specific Actors may also be specified when it goes beyond that of the general Role.</w:t>
      </w:r>
    </w:p>
    <w:p w14:paraId="0C4DF25B" w14:textId="77777777" w:rsidR="00AD4471" w:rsidRPr="00490469" w:rsidRDefault="00AD4471" w:rsidP="009937C9">
      <w:pPr>
        <w:keepNext/>
        <w:spacing w:before="240" w:after="60"/>
        <w:outlineLvl w:val="2"/>
        <w:rPr>
          <w:rFonts w:ascii="Arial" w:hAnsi="Arial"/>
          <w:b/>
          <w:kern w:val="28"/>
          <w:sz w:val="28"/>
        </w:rPr>
      </w:pPr>
      <w:bookmarkStart w:id="167" w:name="_Toc513467952"/>
      <w:r w:rsidRPr="00490469">
        <w:rPr>
          <w:rFonts w:ascii="Arial" w:hAnsi="Arial"/>
          <w:b/>
          <w:kern w:val="28"/>
          <w:sz w:val="28"/>
        </w:rPr>
        <w:t>3.</w:t>
      </w:r>
      <w:r>
        <w:rPr>
          <w:rFonts w:ascii="Arial" w:hAnsi="Arial"/>
          <w:b/>
          <w:kern w:val="28"/>
          <w:sz w:val="28"/>
        </w:rPr>
        <w:t>20</w:t>
      </w:r>
      <w:r w:rsidRPr="00490469">
        <w:rPr>
          <w:rFonts w:ascii="Arial" w:hAnsi="Arial"/>
          <w:b/>
          <w:kern w:val="28"/>
          <w:sz w:val="28"/>
        </w:rPr>
        <w:t>.3 Referenced Standards</w:t>
      </w:r>
      <w:bookmarkEnd w:id="167"/>
    </w:p>
    <w:p w14:paraId="255748C7" w14:textId="77777777" w:rsidR="00AD4471" w:rsidRPr="00C3698F" w:rsidRDefault="00AD4471" w:rsidP="009937C9">
      <w:pPr>
        <w:pStyle w:val="AuthorInstructions"/>
        <w:rPr>
          <w:i w:val="0"/>
          <w:iCs/>
        </w:rPr>
      </w:pPr>
      <w:r>
        <w:rPr>
          <w:i w:val="0"/>
          <w:iCs/>
        </w:rPr>
        <w:t>HL7 2.6</w:t>
      </w:r>
      <w:r w:rsidRPr="00C3698F">
        <w:rPr>
          <w:i w:val="0"/>
          <w:iCs/>
        </w:rPr>
        <w:t xml:space="preserve"> Chapters 2, 3</w:t>
      </w:r>
      <w:r>
        <w:rPr>
          <w:i w:val="0"/>
          <w:iCs/>
        </w:rPr>
        <w:t>, 5 and 7</w:t>
      </w:r>
    </w:p>
    <w:p w14:paraId="208FCB38" w14:textId="77777777" w:rsidR="00AD4471" w:rsidRPr="00490469" w:rsidRDefault="00AD4471" w:rsidP="009937C9">
      <w:pPr>
        <w:keepNext/>
        <w:spacing w:before="240" w:after="60"/>
        <w:outlineLvl w:val="2"/>
        <w:rPr>
          <w:rFonts w:ascii="Arial" w:hAnsi="Arial"/>
          <w:b/>
          <w:kern w:val="28"/>
          <w:sz w:val="28"/>
        </w:rPr>
      </w:pPr>
      <w:bookmarkStart w:id="168" w:name="_Toc513467953"/>
      <w:r w:rsidRPr="00490469">
        <w:rPr>
          <w:rFonts w:ascii="Arial" w:hAnsi="Arial"/>
          <w:b/>
          <w:kern w:val="28"/>
          <w:sz w:val="28"/>
        </w:rPr>
        <w:t>3.</w:t>
      </w:r>
      <w:r>
        <w:rPr>
          <w:rFonts w:ascii="Arial" w:hAnsi="Arial"/>
          <w:b/>
          <w:kern w:val="28"/>
          <w:sz w:val="28"/>
        </w:rPr>
        <w:t>20</w:t>
      </w:r>
      <w:r w:rsidRPr="00490469">
        <w:rPr>
          <w:rFonts w:ascii="Arial" w:hAnsi="Arial"/>
          <w:b/>
          <w:kern w:val="28"/>
          <w:sz w:val="28"/>
        </w:rPr>
        <w:t>.4 Interaction Diagram</w:t>
      </w:r>
      <w:bookmarkEnd w:id="168"/>
    </w:p>
    <w:p w14:paraId="4773DD6A" w14:textId="77777777" w:rsidR="00AD4471" w:rsidRPr="00490469" w:rsidRDefault="00AD4471" w:rsidP="009937C9">
      <w:pPr>
        <w:rPr>
          <w:i/>
        </w:rPr>
      </w:pPr>
      <w:r w:rsidRPr="00490469">
        <w:rPr>
          <w:i/>
        </w:rPr>
        <w:t>&lt;The interaction diagram shows the detailed standards-based message exchange that makes up the IHE transaction.&gt;</w:t>
      </w:r>
    </w:p>
    <w:p w14:paraId="4301FC95" w14:textId="77777777" w:rsidR="00AD4471" w:rsidRPr="00490469" w:rsidRDefault="00AD4471" w:rsidP="009937C9">
      <w:r w:rsidRPr="00490469">
        <w:rPr>
          <w:noProof/>
          <w:lang w:bidi="ar-SA"/>
        </w:rPr>
        <w:lastRenderedPageBreak/>
        <mc:AlternateContent>
          <mc:Choice Requires="wpg">
            <w:drawing>
              <wp:inline distT="0" distB="0" distL="0" distR="0" wp14:anchorId="1795CF05" wp14:editId="6933BF77">
                <wp:extent cx="5943600" cy="2400300"/>
                <wp:effectExtent l="0" t="0" r="0" b="0"/>
                <wp:docPr id="19" name="Group 27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943600" cy="2400300"/>
                          <a:chOff x="1800" y="7932"/>
                          <a:chExt cx="9360" cy="3780"/>
                        </a:xfrm>
                      </wpg:grpSpPr>
                      <wps:wsp>
                        <wps:cNvPr id="20" name="AutoShape 274"/>
                        <wps:cNvSpPr>
                          <a:spLocks noChangeAspect="1" noChangeArrowheads="1" noTextEdit="1"/>
                        </wps:cNvSpPr>
                        <wps:spPr bwMode="auto">
                          <a:xfrm>
                            <a:off x="1800" y="7932"/>
                            <a:ext cx="9360"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 name="Text Box 275"/>
                        <wps:cNvSpPr txBox="1">
                          <a:spLocks noChangeArrowheads="1"/>
                        </wps:cNvSpPr>
                        <wps:spPr bwMode="auto">
                          <a:xfrm>
                            <a:off x="4030" y="8403"/>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8FFB9" w14:textId="77777777" w:rsidR="009937C9" w:rsidRPr="007C1AAC" w:rsidRDefault="009937C9" w:rsidP="009937C9">
                              <w:pPr>
                                <w:jc w:val="center"/>
                                <w:rPr>
                                  <w:sz w:val="22"/>
                                  <w:szCs w:val="22"/>
                                </w:rPr>
                              </w:pPr>
                              <w:r w:rsidRPr="007C1AAC">
                                <w:rPr>
                                  <w:sz w:val="22"/>
                                  <w:szCs w:val="22"/>
                                </w:rPr>
                                <w:t>A</w:t>
                              </w:r>
                              <w:r>
                                <w:rPr>
                                  <w:sz w:val="22"/>
                                  <w:szCs w:val="22"/>
                                </w:rPr>
                                <w:t>ctor A</w:t>
                              </w:r>
                            </w:p>
                            <w:p w14:paraId="3607384B" w14:textId="77777777" w:rsidR="009937C9" w:rsidRDefault="009937C9" w:rsidP="009937C9"/>
                            <w:p w14:paraId="4E077827" w14:textId="77777777" w:rsidR="009937C9" w:rsidRPr="007C1AAC" w:rsidRDefault="009937C9" w:rsidP="009937C9">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79" name="Line 276"/>
                        <wps:cNvCnPr>
                          <a:cxnSpLocks noChangeShapeType="1"/>
                        </wps:cNvCnPr>
                        <wps:spPr bwMode="auto">
                          <a:xfrm>
                            <a:off x="4761" y="9131"/>
                            <a:ext cx="1" cy="201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Text Box 277"/>
                        <wps:cNvSpPr txBox="1">
                          <a:spLocks noChangeArrowheads="1"/>
                        </wps:cNvSpPr>
                        <wps:spPr bwMode="auto">
                          <a:xfrm>
                            <a:off x="5593" y="9248"/>
                            <a:ext cx="1923"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00FEC" w14:textId="77777777" w:rsidR="009937C9" w:rsidRPr="007C1AAC" w:rsidRDefault="009937C9" w:rsidP="009937C9">
                              <w:pPr>
                                <w:rPr>
                                  <w:sz w:val="22"/>
                                  <w:szCs w:val="22"/>
                                </w:rPr>
                              </w:pPr>
                              <w:r>
                                <w:rPr>
                                  <w:sz w:val="22"/>
                                  <w:szCs w:val="22"/>
                                </w:rPr>
                                <w:t xml:space="preserve">Message </w:t>
                              </w:r>
                              <w:r w:rsidRPr="007C1AAC">
                                <w:rPr>
                                  <w:sz w:val="22"/>
                                  <w:szCs w:val="22"/>
                                </w:rPr>
                                <w:t>1</w:t>
                              </w:r>
                            </w:p>
                            <w:p w14:paraId="514F7F90" w14:textId="77777777" w:rsidR="009937C9" w:rsidRDefault="009937C9" w:rsidP="009937C9"/>
                            <w:p w14:paraId="71DDA54E" w14:textId="77777777" w:rsidR="009937C9" w:rsidRPr="007C1AAC" w:rsidRDefault="009937C9" w:rsidP="009937C9">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81" name="Line 278"/>
                        <wps:cNvCnPr>
                          <a:cxnSpLocks noChangeShapeType="1"/>
                        </wps:cNvCnPr>
                        <wps:spPr bwMode="auto">
                          <a:xfrm>
                            <a:off x="8240" y="9095"/>
                            <a:ext cx="1" cy="193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2" name="Rectangle 279"/>
                        <wps:cNvSpPr>
                          <a:spLocks noChangeArrowheads="1"/>
                        </wps:cNvSpPr>
                        <wps:spPr bwMode="auto">
                          <a:xfrm>
                            <a:off x="4648" y="9380"/>
                            <a:ext cx="267" cy="134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280"/>
                        <wps:cNvSpPr>
                          <a:spLocks noChangeArrowheads="1"/>
                        </wps:cNvSpPr>
                        <wps:spPr bwMode="auto">
                          <a:xfrm>
                            <a:off x="8095" y="9380"/>
                            <a:ext cx="321" cy="136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Line 281"/>
                        <wps:cNvCnPr>
                          <a:cxnSpLocks noChangeShapeType="1"/>
                        </wps:cNvCnPr>
                        <wps:spPr bwMode="auto">
                          <a:xfrm>
                            <a:off x="4933" y="9668"/>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Text Box 282"/>
                        <wps:cNvSpPr txBox="1">
                          <a:spLocks noChangeArrowheads="1"/>
                        </wps:cNvSpPr>
                        <wps:spPr bwMode="auto">
                          <a:xfrm>
                            <a:off x="7525" y="8391"/>
                            <a:ext cx="1440" cy="8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0B9429" w14:textId="77777777" w:rsidR="009937C9" w:rsidRPr="007C1AAC" w:rsidRDefault="009937C9" w:rsidP="009937C9">
                              <w:pPr>
                                <w:jc w:val="center"/>
                                <w:rPr>
                                  <w:sz w:val="22"/>
                                  <w:szCs w:val="22"/>
                                </w:rPr>
                              </w:pPr>
                              <w:r w:rsidRPr="007C1AAC">
                                <w:rPr>
                                  <w:sz w:val="22"/>
                                  <w:szCs w:val="22"/>
                                </w:rPr>
                                <w:t>A</w:t>
                              </w:r>
                              <w:r>
                                <w:rPr>
                                  <w:sz w:val="22"/>
                                  <w:szCs w:val="22"/>
                                </w:rPr>
                                <w:t>ctor D</w:t>
                              </w:r>
                            </w:p>
                            <w:p w14:paraId="173FAFC8" w14:textId="77777777" w:rsidR="009937C9" w:rsidRDefault="009937C9" w:rsidP="009937C9"/>
                            <w:p w14:paraId="014738B1" w14:textId="77777777" w:rsidR="009937C9" w:rsidRPr="007C1AAC" w:rsidRDefault="009937C9" w:rsidP="009937C9">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s:wsp>
                        <wps:cNvPr id="86" name="Line 283"/>
                        <wps:cNvCnPr>
                          <a:cxnSpLocks noChangeShapeType="1"/>
                        </wps:cNvCnPr>
                        <wps:spPr bwMode="auto">
                          <a:xfrm flipH="1">
                            <a:off x="4933" y="10467"/>
                            <a:ext cx="316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Text Box 284"/>
                        <wps:cNvSpPr txBox="1">
                          <a:spLocks noChangeArrowheads="1"/>
                        </wps:cNvSpPr>
                        <wps:spPr bwMode="auto">
                          <a:xfrm>
                            <a:off x="5593" y="10040"/>
                            <a:ext cx="1999"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7A5FA" w14:textId="77777777" w:rsidR="009937C9" w:rsidRPr="007C1AAC" w:rsidRDefault="009937C9" w:rsidP="009937C9">
                              <w:pPr>
                                <w:rPr>
                                  <w:sz w:val="22"/>
                                  <w:szCs w:val="22"/>
                                </w:rPr>
                              </w:pPr>
                              <w:r>
                                <w:rPr>
                                  <w:sz w:val="22"/>
                                  <w:szCs w:val="22"/>
                                </w:rPr>
                                <w:t xml:space="preserve">Message </w:t>
                              </w:r>
                              <w:r w:rsidRPr="007C1AAC">
                                <w:rPr>
                                  <w:sz w:val="22"/>
                                  <w:szCs w:val="22"/>
                                </w:rPr>
                                <w:t>2</w:t>
                              </w:r>
                            </w:p>
                            <w:p w14:paraId="0B472155" w14:textId="77777777" w:rsidR="009937C9" w:rsidRDefault="009937C9" w:rsidP="009937C9"/>
                            <w:p w14:paraId="42D669DF" w14:textId="77777777" w:rsidR="009937C9" w:rsidRPr="007C1AAC" w:rsidRDefault="009937C9" w:rsidP="009937C9">
                              <w:pPr>
                                <w:rPr>
                                  <w:sz w:val="22"/>
                                  <w:szCs w:val="22"/>
                                </w:rPr>
                              </w:pPr>
                              <w:r>
                                <w:rPr>
                                  <w:sz w:val="22"/>
                                  <w:szCs w:val="22"/>
                                </w:rPr>
                                <w:t xml:space="preserve">Message </w:t>
                              </w:r>
                              <w:r w:rsidRPr="007C1AAC">
                                <w:rPr>
                                  <w:sz w:val="22"/>
                                  <w:szCs w:val="22"/>
                                </w:rPr>
                                <w:t>2</w:t>
                              </w:r>
                            </w:p>
                          </w:txbxContent>
                        </wps:txbx>
                        <wps:bodyPr rot="0" vert="horz" wrap="square" lIns="0" tIns="0" rIns="0" bIns="0" anchor="t" anchorCtr="0" upright="1">
                          <a:noAutofit/>
                        </wps:bodyPr>
                      </wps:wsp>
                    </wpg:wgp>
                  </a:graphicData>
                </a:graphic>
              </wp:inline>
            </w:drawing>
          </mc:Choice>
          <mc:Fallback>
            <w:pict>
              <v:group w14:anchorId="1795CF05" id="Group 273" o:spid="_x0000_s1093" style="width:468pt;height:189pt;mso-position-horizontal-relative:char;mso-position-vertical-relative:line" coordorigin="1800,7932" coordsize="9360,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">
                <o:lock v:ext="edit" aspectratio="t"/>
                <v:rect id="AutoShape 274" o:spid="_x0000_s1094" style="position:absolute;left:1800;top:7932;width:936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" filled="f" stroked="f">
                  <o:lock v:ext="edit" aspectratio="t" text="t"/>
                </v:rect>
                <v:shape id="Text Box 275" o:spid="_x0000_s1095" type="#_x0000_t202" style="position:absolute;left:4030;top:8403;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2CC8FFB9" w14:textId="77777777" w:rsidR="009937C9" w:rsidRPr="007C1AAC" w:rsidRDefault="009937C9" w:rsidP="009937C9">
                        <w:pPr>
                          <w:jc w:val="center"/>
                          <w:rPr>
                            <w:sz w:val="22"/>
                            <w:szCs w:val="22"/>
                          </w:rPr>
                        </w:pPr>
                        <w:r w:rsidRPr="007C1AAC">
                          <w:rPr>
                            <w:sz w:val="22"/>
                            <w:szCs w:val="22"/>
                          </w:rPr>
                          <w:t>A</w:t>
                        </w:r>
                        <w:r>
                          <w:rPr>
                            <w:sz w:val="22"/>
                            <w:szCs w:val="22"/>
                          </w:rPr>
                          <w:t>ctor A</w:t>
                        </w:r>
                      </w:p>
                      <w:p w14:paraId="3607384B" w14:textId="77777777" w:rsidR="009937C9" w:rsidRDefault="009937C9" w:rsidP="009937C9"/>
                      <w:p w14:paraId="4E077827" w14:textId="77777777" w:rsidR="009937C9" w:rsidRPr="007C1AAC" w:rsidRDefault="009937C9" w:rsidP="009937C9">
                        <w:pPr>
                          <w:jc w:val="center"/>
                          <w:rPr>
                            <w:sz w:val="22"/>
                            <w:szCs w:val="22"/>
                          </w:rPr>
                        </w:pPr>
                        <w:r w:rsidRPr="007C1AAC">
                          <w:rPr>
                            <w:sz w:val="22"/>
                            <w:szCs w:val="22"/>
                          </w:rPr>
                          <w:t>A</w:t>
                        </w:r>
                        <w:r>
                          <w:rPr>
                            <w:sz w:val="22"/>
                            <w:szCs w:val="22"/>
                          </w:rPr>
                          <w:t>ctor A</w:t>
                        </w:r>
                      </w:p>
                    </w:txbxContent>
                  </v:textbox>
                </v:shape>
                <v:line id="Line 276" o:spid="_x0000_s1096" style="position:absolute;visibility:visible;mso-wrap-style:square" from="4761,9131" to="4762,1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">
                  <v:stroke dashstyle="dash"/>
                </v:line>
                <v:shape id="Text Box 277" o:spid="_x0000_s1097" type="#_x0000_t202" style="position:absolute;left:5593;top:9248;width:1923;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05600FEC" w14:textId="77777777" w:rsidR="009937C9" w:rsidRPr="007C1AAC" w:rsidRDefault="009937C9" w:rsidP="009937C9">
                        <w:pPr>
                          <w:rPr>
                            <w:sz w:val="22"/>
                            <w:szCs w:val="22"/>
                          </w:rPr>
                        </w:pPr>
                        <w:r>
                          <w:rPr>
                            <w:sz w:val="22"/>
                            <w:szCs w:val="22"/>
                          </w:rPr>
                          <w:t xml:space="preserve">Message </w:t>
                        </w:r>
                        <w:r w:rsidRPr="007C1AAC">
                          <w:rPr>
                            <w:sz w:val="22"/>
                            <w:szCs w:val="22"/>
                          </w:rPr>
                          <w:t>1</w:t>
                        </w:r>
                      </w:p>
                      <w:p w14:paraId="514F7F90" w14:textId="77777777" w:rsidR="009937C9" w:rsidRDefault="009937C9" w:rsidP="009937C9"/>
                      <w:p w14:paraId="71DDA54E" w14:textId="77777777" w:rsidR="009937C9" w:rsidRPr="007C1AAC" w:rsidRDefault="009937C9" w:rsidP="009937C9">
                        <w:pPr>
                          <w:rPr>
                            <w:sz w:val="22"/>
                            <w:szCs w:val="22"/>
                          </w:rPr>
                        </w:pPr>
                        <w:r>
                          <w:rPr>
                            <w:sz w:val="22"/>
                            <w:szCs w:val="22"/>
                          </w:rPr>
                          <w:t xml:space="preserve">Message </w:t>
                        </w:r>
                        <w:r w:rsidRPr="007C1AAC">
                          <w:rPr>
                            <w:sz w:val="22"/>
                            <w:szCs w:val="22"/>
                          </w:rPr>
                          <w:t>1</w:t>
                        </w:r>
                      </w:p>
                    </w:txbxContent>
                  </v:textbox>
                </v:shape>
                <v:line id="Line 278" o:spid="_x0000_s1098" style="position:absolute;visibility:visible;mso-wrap-style:square" from="8240,9095" to="8241,11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">
                  <v:stroke dashstyle="dash"/>
                </v:line>
                <v:rect id="Rectangle 279" o:spid="_x0000_s1099" style="position:absolute;left:4648;top:9380;width:267;height:1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rect id="Rectangle 280" o:spid="_x0000_s1100" style="position:absolute;left:8095;top:9380;width:321;height:13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line id="Line 281" o:spid="_x0000_s1101" style="position:absolute;visibility:visible;mso-wrap-style:square" from="4933,9668" to="8095,96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shape id="Text Box 282" o:spid="_x0000_s1102" type="#_x0000_t202" style="position:absolute;left:7525;top:8391;width:1440;height: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" stroked="f">
                  <v:textbox>
                    <w:txbxContent>
                      <w:p w14:paraId="400B9429" w14:textId="77777777" w:rsidR="009937C9" w:rsidRPr="007C1AAC" w:rsidRDefault="009937C9" w:rsidP="009937C9">
                        <w:pPr>
                          <w:jc w:val="center"/>
                          <w:rPr>
                            <w:sz w:val="22"/>
                            <w:szCs w:val="22"/>
                          </w:rPr>
                        </w:pPr>
                        <w:r w:rsidRPr="007C1AAC">
                          <w:rPr>
                            <w:sz w:val="22"/>
                            <w:szCs w:val="22"/>
                          </w:rPr>
                          <w:t>A</w:t>
                        </w:r>
                        <w:r>
                          <w:rPr>
                            <w:sz w:val="22"/>
                            <w:szCs w:val="22"/>
                          </w:rPr>
                          <w:t>ctor D</w:t>
                        </w:r>
                      </w:p>
                      <w:p w14:paraId="173FAFC8" w14:textId="77777777" w:rsidR="009937C9" w:rsidRDefault="009937C9" w:rsidP="009937C9"/>
                      <w:p w14:paraId="014738B1" w14:textId="77777777" w:rsidR="009937C9" w:rsidRPr="007C1AAC" w:rsidRDefault="009937C9" w:rsidP="009937C9">
                        <w:pPr>
                          <w:jc w:val="center"/>
                          <w:rPr>
                            <w:sz w:val="22"/>
                            <w:szCs w:val="22"/>
                          </w:rPr>
                        </w:pPr>
                        <w:r w:rsidRPr="007C1AAC">
                          <w:rPr>
                            <w:sz w:val="22"/>
                            <w:szCs w:val="22"/>
                          </w:rPr>
                          <w:t>A</w:t>
                        </w:r>
                        <w:r>
                          <w:rPr>
                            <w:sz w:val="22"/>
                            <w:szCs w:val="22"/>
                          </w:rPr>
                          <w:t>ctor D</w:t>
                        </w:r>
                      </w:p>
                    </w:txbxContent>
                  </v:textbox>
                </v:shape>
                <v:line id="Line 283" o:spid="_x0000_s1103" style="position:absolute;flip:x;visibility:visible;mso-wrap-style:square" from="4933,10467" to="8095,104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">
                  <v:stroke endarrow="block"/>
                </v:line>
                <v:shape id="Text Box 284" o:spid="_x0000_s1104" type="#_x0000_t202" style="position:absolute;left:5593;top:10040;width:1999;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2917A5FA" w14:textId="77777777" w:rsidR="009937C9" w:rsidRPr="007C1AAC" w:rsidRDefault="009937C9" w:rsidP="009937C9">
                        <w:pPr>
                          <w:rPr>
                            <w:sz w:val="22"/>
                            <w:szCs w:val="22"/>
                          </w:rPr>
                        </w:pPr>
                        <w:r>
                          <w:rPr>
                            <w:sz w:val="22"/>
                            <w:szCs w:val="22"/>
                          </w:rPr>
                          <w:t xml:space="preserve">Message </w:t>
                        </w:r>
                        <w:r w:rsidRPr="007C1AAC">
                          <w:rPr>
                            <w:sz w:val="22"/>
                            <w:szCs w:val="22"/>
                          </w:rPr>
                          <w:t>2</w:t>
                        </w:r>
                      </w:p>
                      <w:p w14:paraId="0B472155" w14:textId="77777777" w:rsidR="009937C9" w:rsidRDefault="009937C9" w:rsidP="009937C9"/>
                      <w:p w14:paraId="42D669DF" w14:textId="77777777" w:rsidR="009937C9" w:rsidRPr="007C1AAC" w:rsidRDefault="009937C9" w:rsidP="009937C9">
                        <w:pPr>
                          <w:rPr>
                            <w:sz w:val="22"/>
                            <w:szCs w:val="22"/>
                          </w:rPr>
                        </w:pPr>
                        <w:r>
                          <w:rPr>
                            <w:sz w:val="22"/>
                            <w:szCs w:val="22"/>
                          </w:rPr>
                          <w:t xml:space="preserve">Message </w:t>
                        </w:r>
                        <w:r w:rsidRPr="007C1AAC">
                          <w:rPr>
                            <w:sz w:val="22"/>
                            <w:szCs w:val="22"/>
                          </w:rPr>
                          <w:t>2</w:t>
                        </w:r>
                      </w:p>
                    </w:txbxContent>
                  </v:textbox>
                </v:shape>
                <w10:anchorlock/>
              </v:group>
            </w:pict>
          </mc:Fallback>
        </mc:AlternateContent>
      </w:r>
    </w:p>
    <w:p w14:paraId="3E43A823" w14:textId="77777777" w:rsidR="00AD4471" w:rsidRPr="00490469" w:rsidRDefault="00AD4471" w:rsidP="009937C9">
      <w:pPr>
        <w:keepNext/>
        <w:spacing w:before="240" w:after="60"/>
        <w:outlineLvl w:val="3"/>
        <w:rPr>
          <w:rFonts w:ascii="Arial" w:hAnsi="Arial"/>
          <w:b/>
          <w:kern w:val="28"/>
          <w:sz w:val="28"/>
        </w:rPr>
      </w:pPr>
      <w:r w:rsidRPr="00490469">
        <w:rPr>
          <w:rFonts w:ascii="Arial" w:hAnsi="Arial"/>
          <w:b/>
          <w:kern w:val="28"/>
          <w:sz w:val="28"/>
        </w:rPr>
        <w:t>3.</w:t>
      </w:r>
      <w:r>
        <w:rPr>
          <w:rFonts w:ascii="Arial" w:hAnsi="Arial"/>
          <w:b/>
          <w:kern w:val="28"/>
          <w:sz w:val="28"/>
        </w:rPr>
        <w:t>20</w:t>
      </w:r>
      <w:r w:rsidRPr="00490469">
        <w:rPr>
          <w:rFonts w:ascii="Arial" w:hAnsi="Arial"/>
          <w:b/>
          <w:kern w:val="28"/>
          <w:sz w:val="28"/>
        </w:rPr>
        <w:t>.4.1 &lt;Message 1 Name&gt;</w:t>
      </w:r>
    </w:p>
    <w:p w14:paraId="44960F8C" w14:textId="77777777" w:rsidR="00AD4471" w:rsidRPr="00490469" w:rsidRDefault="00AD4471" w:rsidP="009937C9">
      <w:pPr>
        <w:rPr>
          <w:i/>
        </w:rPr>
      </w:pPr>
      <w:r w:rsidRPr="00490469">
        <w:rPr>
          <w:i/>
        </w:rPr>
        <w:t>&lt;One or two sentence summary of what Message 1 accomplishes typically relating the message to the relevant standard. Avoid shall language in this upper level section. Do not duplicate the triggers, encoding, semantics, standards used, or expected actions. Those belong in the following sections.&gt;</w:t>
      </w:r>
    </w:p>
    <w:p w14:paraId="4BDF369D"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4D3F0D2F"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20</w:t>
      </w:r>
      <w:r w:rsidRPr="00490469">
        <w:rPr>
          <w:rFonts w:ascii="Arial" w:hAnsi="Arial"/>
          <w:b/>
          <w:kern w:val="28"/>
          <w:sz w:val="28"/>
        </w:rPr>
        <w:t>.4.1.1 Trigger Events</w:t>
      </w:r>
    </w:p>
    <w:p w14:paraId="06E9B059" w14:textId="77777777" w:rsidR="00AD4471" w:rsidRPr="00490469" w:rsidRDefault="00AD4471" w:rsidP="009937C9">
      <w:pPr>
        <w:rPr>
          <w:i/>
        </w:rPr>
      </w:pPr>
      <w:r w:rsidRPr="00490469">
        <w:rPr>
          <w:i/>
        </w:rPr>
        <w:t>&lt;Description of the real world events that cause the sender (Actor A) to send Message 1 (e.g., an operator or an automated function determines that a new workitem is needed).&gt;</w:t>
      </w:r>
    </w:p>
    <w:p w14:paraId="4E1F0BDD"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20</w:t>
      </w:r>
      <w:r w:rsidRPr="00490469">
        <w:rPr>
          <w:rFonts w:ascii="Arial" w:hAnsi="Arial"/>
          <w:b/>
          <w:kern w:val="28"/>
          <w:sz w:val="28"/>
        </w:rPr>
        <w:t>.4.1.2 Message Semantics</w:t>
      </w:r>
    </w:p>
    <w:p w14:paraId="18170CB5"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474F330D"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44665583" w14:textId="77777777" w:rsidR="00AD4471" w:rsidRPr="00490469" w:rsidRDefault="00AD4471" w:rsidP="009937C9">
      <w:pPr>
        <w:rPr>
          <w:i/>
        </w:rPr>
      </w:pPr>
      <w:r w:rsidRPr="00490469">
        <w:rPr>
          <w:i/>
        </w:rPr>
        <w:t>&lt;Continue profiling the message by providing guidance or constraints on how the message parameters are populated, how the payload is encoded, how the message is structured and what the contents mean. These message semantics should both help the sender to construct the message and the receiver to interpret the message.&gt;</w:t>
      </w:r>
    </w:p>
    <w:p w14:paraId="24EB49A0"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20</w:t>
      </w:r>
      <w:r w:rsidRPr="00490469">
        <w:rPr>
          <w:rFonts w:ascii="Arial" w:hAnsi="Arial"/>
          <w:b/>
          <w:kern w:val="28"/>
          <w:sz w:val="28"/>
        </w:rPr>
        <w:t>.4.1.3 Expected Actions</w:t>
      </w:r>
    </w:p>
    <w:p w14:paraId="71743A17" w14:textId="77777777" w:rsidR="00AD4471" w:rsidRPr="00490469" w:rsidRDefault="00AD4471" w:rsidP="009937C9">
      <w:pPr>
        <w:rPr>
          <w:i/>
        </w:rPr>
      </w:pPr>
      <w:r w:rsidRPr="00490469">
        <w:rPr>
          <w:i/>
        </w:rPr>
        <w:t>&lt;Description of the actions expected to be taken as a result of sending or receiving this message.&gt;</w:t>
      </w:r>
    </w:p>
    <w:p w14:paraId="12E582B0" w14:textId="77777777" w:rsidR="00AD4471" w:rsidRPr="00490469" w:rsidRDefault="00AD4471" w:rsidP="009937C9">
      <w:pPr>
        <w:rPr>
          <w:i/>
        </w:rPr>
      </w:pPr>
      <w:r w:rsidRPr="00490469">
        <w:rPr>
          <w:i/>
        </w:rPr>
        <w:t xml:space="preserve">&lt;Describe what the receiver </w:t>
      </w:r>
      <w:r w:rsidRPr="009B6A03">
        <w:rPr>
          <w:i/>
          <w:noProof/>
        </w:rPr>
        <w:t>is expected</w:t>
      </w:r>
      <w:r w:rsidRPr="00490469">
        <w:rPr>
          <w:i/>
        </w:rPr>
        <w:t>/required to do upon receiving this message. &gt;</w:t>
      </w:r>
    </w:p>
    <w:p w14:paraId="09D35702" w14:textId="77777777" w:rsidR="00AD4471" w:rsidRPr="00490469" w:rsidRDefault="00AD4471" w:rsidP="009937C9">
      <w:pPr>
        <w:rPr>
          <w:i/>
        </w:rPr>
      </w:pPr>
      <w:r w:rsidRPr="00490469">
        <w:rPr>
          <w:i/>
        </w:rPr>
        <w:lastRenderedPageBreak/>
        <w:t xml:space="preserve">&lt;Avoid </w:t>
      </w:r>
      <w:r w:rsidRPr="009B6A03">
        <w:rPr>
          <w:i/>
          <w:noProof/>
        </w:rPr>
        <w:t>re-iterating</w:t>
      </w:r>
      <w:r w:rsidRPr="00490469">
        <w:rPr>
          <w:i/>
        </w:rPr>
        <w:t xml:space="preserve"> the transaction sequencing specified in the Profile Process Flows as expected actions internal to the transaction. Doing so prevents this transaction </w:t>
      </w:r>
      <w:r w:rsidRPr="009B6A03">
        <w:rPr>
          <w:i/>
          <w:noProof/>
        </w:rPr>
        <w:t>being re-used</w:t>
      </w:r>
      <w:r w:rsidRPr="00490469">
        <w:rPr>
          <w:i/>
        </w:rPr>
        <w:t xml:space="preserve"> in other contexts.&gt;</w:t>
      </w:r>
    </w:p>
    <w:p w14:paraId="0BBD9CA1" w14:textId="77777777" w:rsidR="00AD4471" w:rsidRPr="00490469" w:rsidRDefault="00AD4471" w:rsidP="009937C9">
      <w:pPr>
        <w:rPr>
          <w:i/>
        </w:rPr>
      </w:pPr>
      <w:r w:rsidRPr="00490469">
        <w:rPr>
          <w:i/>
        </w:rPr>
        <w:t>&lt;Explicitly define any expected action based on the multiplicity of an actor(s), if applicable.&gt;</w:t>
      </w:r>
    </w:p>
    <w:p w14:paraId="042E891C" w14:textId="77777777" w:rsidR="00AD4471" w:rsidRPr="00490469" w:rsidRDefault="00AD4471" w:rsidP="009937C9">
      <w:pPr>
        <w:keepNext/>
        <w:spacing w:before="240" w:after="60"/>
        <w:outlineLvl w:val="3"/>
        <w:rPr>
          <w:rFonts w:ascii="Arial" w:hAnsi="Arial"/>
          <w:b/>
          <w:kern w:val="28"/>
          <w:sz w:val="28"/>
        </w:rPr>
      </w:pPr>
      <w:r w:rsidRPr="00490469">
        <w:rPr>
          <w:rFonts w:ascii="Arial" w:hAnsi="Arial"/>
          <w:b/>
          <w:kern w:val="28"/>
          <w:sz w:val="28"/>
        </w:rPr>
        <w:t>3.</w:t>
      </w:r>
      <w:r>
        <w:rPr>
          <w:rFonts w:ascii="Arial" w:hAnsi="Arial"/>
          <w:b/>
          <w:kern w:val="28"/>
          <w:sz w:val="28"/>
        </w:rPr>
        <w:t>20</w:t>
      </w:r>
      <w:r w:rsidRPr="00490469">
        <w:rPr>
          <w:rFonts w:ascii="Arial" w:hAnsi="Arial"/>
          <w:b/>
          <w:kern w:val="28"/>
          <w:sz w:val="28"/>
        </w:rPr>
        <w:t>.4.2 &lt;Message 2 Name&gt;</w:t>
      </w:r>
    </w:p>
    <w:p w14:paraId="084EA8A1" w14:textId="77777777" w:rsidR="00AD4471" w:rsidRPr="00490469" w:rsidRDefault="00AD4471" w:rsidP="009937C9">
      <w:pPr>
        <w:rPr>
          <w:i/>
        </w:rPr>
      </w:pPr>
      <w:r w:rsidRPr="00490469">
        <w:rPr>
          <w:i/>
        </w:rPr>
        <w:t xml:space="preserve">&lt;One or two sentence summary of what Message 2 accomplishes typically relating the message to the relevant standard. Avoid shall language in this </w:t>
      </w:r>
      <w:r w:rsidRPr="009B6A03">
        <w:rPr>
          <w:i/>
          <w:noProof/>
        </w:rPr>
        <w:t>upper level</w:t>
      </w:r>
      <w:r w:rsidRPr="00490469">
        <w:rPr>
          <w:i/>
        </w:rPr>
        <w:t xml:space="preserve"> section. Do not duplicate the triggers, encoding, semantics, standards used, or expected actions. Those belong in the following sections.&gt;</w:t>
      </w:r>
    </w:p>
    <w:p w14:paraId="4CA7D778" w14:textId="77777777" w:rsidR="00AD4471" w:rsidRPr="00490469" w:rsidRDefault="00AD4471" w:rsidP="009937C9">
      <w:pPr>
        <w:rPr>
          <w:i/>
        </w:rPr>
      </w:pPr>
      <w:r w:rsidRPr="00490469">
        <w:rPr>
          <w:i/>
        </w:rPr>
        <w:t>&lt;Explicitly state if the multiplicity of an actor may be greater than one; i.e., if an actor (whether it is a client or server) can expect this message from a single source or multiple sources.&gt;</w:t>
      </w:r>
    </w:p>
    <w:p w14:paraId="5E01EC29" w14:textId="77777777" w:rsidR="00AD4471" w:rsidRPr="00490469" w:rsidRDefault="00AD4471" w:rsidP="009937C9">
      <w:pPr>
        <w:rPr>
          <w:i/>
        </w:rPr>
      </w:pPr>
      <w:r w:rsidRPr="00490469">
        <w:rPr>
          <w:i/>
        </w:rPr>
        <w:t>&lt;Repeat this section as necessary based on the number of messages in the interaction diagram.&gt;</w:t>
      </w:r>
    </w:p>
    <w:p w14:paraId="0ACDCB5F"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20</w:t>
      </w:r>
      <w:r w:rsidRPr="00490469">
        <w:rPr>
          <w:rFonts w:ascii="Arial" w:hAnsi="Arial"/>
          <w:b/>
          <w:kern w:val="28"/>
          <w:sz w:val="28"/>
        </w:rPr>
        <w:t>.4.2.1 Trigger Events</w:t>
      </w:r>
    </w:p>
    <w:p w14:paraId="13FFB343" w14:textId="77777777" w:rsidR="00AD4471" w:rsidRPr="00490469" w:rsidRDefault="00AD4471" w:rsidP="009937C9">
      <w:pPr>
        <w:rPr>
          <w:i/>
        </w:rPr>
      </w:pPr>
      <w:r w:rsidRPr="00490469">
        <w:rPr>
          <w:i/>
        </w:rPr>
        <w:t>&lt;Description of the real world events that cause the sender (Actor A) to send Message 1(e.g., an operator or an automated function determines that a new workitem is needed).&gt;</w:t>
      </w:r>
    </w:p>
    <w:p w14:paraId="538CCA36"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20</w:t>
      </w:r>
      <w:r w:rsidRPr="00490469">
        <w:rPr>
          <w:rFonts w:ascii="Arial" w:hAnsi="Arial"/>
          <w:b/>
          <w:kern w:val="28"/>
          <w:sz w:val="28"/>
        </w:rPr>
        <w:t>.4.2.2 Message Semantics</w:t>
      </w:r>
    </w:p>
    <w:p w14:paraId="5B364E49" w14:textId="77777777" w:rsidR="00AD4471" w:rsidRPr="00490469" w:rsidRDefault="00AD4471" w:rsidP="009937C9">
      <w:pPr>
        <w:rPr>
          <w:i/>
        </w:rPr>
      </w:pPr>
      <w:r w:rsidRPr="00490469">
        <w:rPr>
          <w:i/>
        </w:rPr>
        <w:t>&lt;Detailed description of the meaning, structure and contents of the message, including any IHE specific clarifications of the message format, attributes, etc.&gt;</w:t>
      </w:r>
    </w:p>
    <w:p w14:paraId="4D662A19" w14:textId="77777777" w:rsidR="00AD4471" w:rsidRPr="00490469" w:rsidRDefault="00AD4471" w:rsidP="009937C9">
      <w:pPr>
        <w:rPr>
          <w:i/>
        </w:rPr>
      </w:pPr>
      <w:r w:rsidRPr="00490469">
        <w:rPr>
          <w:i/>
        </w:rPr>
        <w:t>&lt;Start by describing the standard underlying the message and how the participating actors are mapped (e.g., “This message is a DICOM C-FIND Request. Actor A is the SCU. Actor D is the SCP.”).&gt;</w:t>
      </w:r>
    </w:p>
    <w:p w14:paraId="6369EA48" w14:textId="77777777" w:rsidR="00AD4471" w:rsidRPr="00490469" w:rsidRDefault="00AD4471" w:rsidP="009937C9">
      <w:pPr>
        <w:rPr>
          <w:i/>
        </w:rPr>
      </w:pPr>
      <w:r w:rsidRPr="00490469">
        <w:rPr>
          <w:i/>
        </w:rPr>
        <w:t xml:space="preserve">&lt;Continue profiling the message by providing guidance or constraints on how the message parameters are populated, how the payload is encoded, how the message </w:t>
      </w:r>
      <w:r w:rsidRPr="009B6A03">
        <w:rPr>
          <w:i/>
          <w:noProof/>
        </w:rPr>
        <w:t>is structured</w:t>
      </w:r>
      <w:r w:rsidRPr="00490469">
        <w:rPr>
          <w:i/>
        </w:rPr>
        <w:t xml:space="preserve"> and what the contents mean. These message semantics should both help the sender to construct the message and the receiver to interpret the message.&gt;</w:t>
      </w:r>
    </w:p>
    <w:p w14:paraId="714DA6E4"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noProof/>
          <w:kern w:val="28"/>
          <w:sz w:val="28"/>
        </w:rPr>
        <w:t>20</w:t>
      </w:r>
      <w:r w:rsidRPr="00490469">
        <w:rPr>
          <w:rFonts w:ascii="Arial" w:hAnsi="Arial"/>
          <w:b/>
          <w:kern w:val="28"/>
          <w:sz w:val="28"/>
        </w:rPr>
        <w:t>.4.2.3 Expected Actions</w:t>
      </w:r>
    </w:p>
    <w:p w14:paraId="4B0877C2" w14:textId="77777777" w:rsidR="00AD4471" w:rsidRPr="00490469" w:rsidRDefault="00AD4471" w:rsidP="009937C9">
      <w:pPr>
        <w:rPr>
          <w:i/>
        </w:rPr>
      </w:pPr>
      <w:r w:rsidRPr="00490469">
        <w:rPr>
          <w:i/>
        </w:rPr>
        <w:t xml:space="preserve">&lt;Description of the actions expected to </w:t>
      </w:r>
      <w:r w:rsidRPr="009B6A03">
        <w:rPr>
          <w:i/>
          <w:noProof/>
        </w:rPr>
        <w:t>be taken</w:t>
      </w:r>
      <w:r w:rsidRPr="00490469">
        <w:rPr>
          <w:i/>
        </w:rPr>
        <w:t xml:space="preserve"> as a result of sending or receiving this message.&gt;</w:t>
      </w:r>
    </w:p>
    <w:p w14:paraId="1EE71BEE" w14:textId="77777777" w:rsidR="00AD4471" w:rsidRPr="00490469" w:rsidRDefault="00AD4471" w:rsidP="009937C9">
      <w:pPr>
        <w:rPr>
          <w:i/>
        </w:rPr>
      </w:pPr>
      <w:r w:rsidRPr="00490469">
        <w:rPr>
          <w:i/>
        </w:rPr>
        <w:t xml:space="preserve">&lt;Describe what the receiver </w:t>
      </w:r>
      <w:r w:rsidRPr="009B6A03">
        <w:rPr>
          <w:i/>
          <w:noProof/>
        </w:rPr>
        <w:t>is expected</w:t>
      </w:r>
      <w:r w:rsidRPr="00490469">
        <w:rPr>
          <w:i/>
        </w:rPr>
        <w:t>/required to do upon receiving this message. &gt;</w:t>
      </w:r>
    </w:p>
    <w:p w14:paraId="232733C2" w14:textId="77777777" w:rsidR="00AD4471" w:rsidRPr="00490469" w:rsidRDefault="00AD4471" w:rsidP="009937C9">
      <w:pPr>
        <w:rPr>
          <w:i/>
        </w:rPr>
      </w:pPr>
      <w:r w:rsidRPr="00490469">
        <w:rPr>
          <w:i/>
        </w:rPr>
        <w:t xml:space="preserve">&lt;Avoid </w:t>
      </w:r>
      <w:r w:rsidRPr="009B6A03">
        <w:rPr>
          <w:i/>
          <w:noProof/>
        </w:rPr>
        <w:t>re-iterating</w:t>
      </w:r>
      <w:r w:rsidRPr="00490469">
        <w:rPr>
          <w:i/>
        </w:rPr>
        <w:t xml:space="preserve"> the transaction sequencing specified in the Profile Process Flows as expected actions internal to the transaction. Doing so prevents this transaction </w:t>
      </w:r>
      <w:r w:rsidRPr="009B6A03">
        <w:rPr>
          <w:i/>
          <w:noProof/>
        </w:rPr>
        <w:t>being re-used</w:t>
      </w:r>
      <w:r w:rsidRPr="00490469">
        <w:rPr>
          <w:i/>
        </w:rPr>
        <w:t xml:space="preserve"> in other contexts.&gt;</w:t>
      </w:r>
    </w:p>
    <w:p w14:paraId="31F95918" w14:textId="77777777" w:rsidR="00AD4471" w:rsidRPr="00490469" w:rsidRDefault="00AD4471" w:rsidP="009937C9">
      <w:pPr>
        <w:rPr>
          <w:i/>
        </w:rPr>
      </w:pPr>
      <w:r w:rsidRPr="00490469">
        <w:rPr>
          <w:i/>
        </w:rPr>
        <w:t>&lt;Explicitly define any expected action based on the multiplicity of an actor(s), if applicable.&gt;</w:t>
      </w:r>
    </w:p>
    <w:p w14:paraId="45DBA95D" w14:textId="77777777" w:rsidR="00AD4471" w:rsidRPr="00490469" w:rsidRDefault="00AD4471" w:rsidP="009937C9">
      <w:pPr>
        <w:keepNext/>
        <w:spacing w:before="240" w:after="60"/>
        <w:outlineLvl w:val="2"/>
        <w:rPr>
          <w:rFonts w:ascii="Arial" w:hAnsi="Arial"/>
          <w:b/>
          <w:kern w:val="28"/>
          <w:sz w:val="28"/>
        </w:rPr>
      </w:pPr>
      <w:bookmarkStart w:id="169" w:name="_Toc513467954"/>
      <w:r w:rsidRPr="00490469">
        <w:rPr>
          <w:rFonts w:ascii="Arial" w:hAnsi="Arial"/>
          <w:b/>
          <w:kern w:val="28"/>
          <w:sz w:val="28"/>
        </w:rPr>
        <w:t>3.</w:t>
      </w:r>
      <w:r>
        <w:rPr>
          <w:rFonts w:ascii="Arial" w:hAnsi="Arial"/>
          <w:b/>
          <w:kern w:val="28"/>
          <w:sz w:val="28"/>
        </w:rPr>
        <w:t>20</w:t>
      </w:r>
      <w:r w:rsidRPr="00490469">
        <w:rPr>
          <w:rFonts w:ascii="Arial" w:hAnsi="Arial"/>
          <w:b/>
          <w:kern w:val="28"/>
          <w:sz w:val="28"/>
        </w:rPr>
        <w:t>.5 Security Considerations</w:t>
      </w:r>
      <w:bookmarkEnd w:id="169"/>
    </w:p>
    <w:p w14:paraId="16FD1EBE" w14:textId="77777777" w:rsidR="00AD4471" w:rsidRPr="00490469" w:rsidRDefault="00AD4471" w:rsidP="009937C9">
      <w:pPr>
        <w:rPr>
          <w:i/>
        </w:rPr>
      </w:pPr>
      <w:r w:rsidRPr="00490469">
        <w:rPr>
          <w:i/>
        </w:rPr>
        <w:t>&lt;Description of the transaction specific security consideration; such as use of security profiles.&gt;</w:t>
      </w:r>
    </w:p>
    <w:p w14:paraId="07911D38" w14:textId="77777777" w:rsidR="00AD4471" w:rsidRPr="00490469" w:rsidRDefault="00AD4471" w:rsidP="009937C9">
      <w:pPr>
        <w:keepNext/>
        <w:spacing w:before="240" w:after="60"/>
        <w:outlineLvl w:val="3"/>
        <w:rPr>
          <w:rFonts w:ascii="Arial" w:hAnsi="Arial"/>
          <w:b/>
          <w:kern w:val="28"/>
          <w:sz w:val="28"/>
        </w:rPr>
      </w:pPr>
      <w:r w:rsidRPr="00490469">
        <w:rPr>
          <w:rFonts w:ascii="Arial" w:hAnsi="Arial"/>
          <w:b/>
          <w:kern w:val="28"/>
          <w:sz w:val="28"/>
        </w:rPr>
        <w:lastRenderedPageBreak/>
        <w:t>3.</w:t>
      </w:r>
      <w:r>
        <w:rPr>
          <w:rFonts w:ascii="Arial" w:hAnsi="Arial"/>
          <w:b/>
          <w:kern w:val="28"/>
          <w:sz w:val="28"/>
        </w:rPr>
        <w:t>20</w:t>
      </w:r>
      <w:r w:rsidRPr="00490469">
        <w:rPr>
          <w:rFonts w:ascii="Arial" w:hAnsi="Arial"/>
          <w:b/>
          <w:kern w:val="28"/>
          <w:sz w:val="28"/>
        </w:rPr>
        <w:t>.5.1 Security Audit Considerations</w:t>
      </w:r>
    </w:p>
    <w:p w14:paraId="651A97AD" w14:textId="77777777" w:rsidR="00AD4471" w:rsidRPr="00490469" w:rsidRDefault="00AD4471" w:rsidP="009937C9">
      <w:pPr>
        <w:rPr>
          <w:i/>
        </w:rPr>
      </w:pPr>
      <w:r w:rsidRPr="00490469">
        <w:rPr>
          <w:i/>
        </w:rPr>
        <w:t xml:space="preserve">&lt;This section should identify any specific ATNA security audit event that </w:t>
      </w:r>
      <w:r w:rsidRPr="009B6A03">
        <w:rPr>
          <w:i/>
          <w:noProof/>
        </w:rPr>
        <w:t>is associated</w:t>
      </w:r>
      <w:r w:rsidRPr="00490469">
        <w:rPr>
          <w:i/>
        </w:rPr>
        <w:t xml:space="preserve"> with this transaction and requirements on the encoding of that audit event. &gt;</w:t>
      </w:r>
    </w:p>
    <w:p w14:paraId="4839B9BD" w14:textId="77777777" w:rsidR="00AD4471" w:rsidRPr="00490469" w:rsidRDefault="00AD4471" w:rsidP="009937C9">
      <w:pPr>
        <w:keepNext/>
        <w:spacing w:before="240" w:after="60"/>
        <w:outlineLvl w:val="4"/>
        <w:rPr>
          <w:rFonts w:ascii="Arial" w:hAnsi="Arial"/>
          <w:b/>
          <w:kern w:val="28"/>
          <w:sz w:val="28"/>
        </w:rPr>
      </w:pPr>
      <w:r w:rsidRPr="00490469">
        <w:rPr>
          <w:rFonts w:ascii="Arial" w:hAnsi="Arial"/>
          <w:b/>
          <w:kern w:val="28"/>
          <w:sz w:val="28"/>
        </w:rPr>
        <w:t>3.</w:t>
      </w:r>
      <w:r>
        <w:rPr>
          <w:rFonts w:ascii="Arial" w:hAnsi="Arial"/>
          <w:b/>
          <w:kern w:val="28"/>
          <w:sz w:val="28"/>
        </w:rPr>
        <w:t>20</w:t>
      </w:r>
      <w:r w:rsidRPr="00490469">
        <w:rPr>
          <w:rFonts w:ascii="Arial" w:hAnsi="Arial"/>
          <w:b/>
          <w:kern w:val="28"/>
          <w:sz w:val="28"/>
        </w:rPr>
        <w:t>.5.1.(z) &lt;Actor&gt; Specific Security Considerations</w:t>
      </w:r>
    </w:p>
    <w:p w14:paraId="69976518" w14:textId="77777777" w:rsidR="00AD4471" w:rsidRPr="00490469" w:rsidRDefault="00AD4471" w:rsidP="009937C9">
      <w:pPr>
        <w:rPr>
          <w:i/>
        </w:rPr>
      </w:pPr>
      <w:r w:rsidRPr="00490469">
        <w:rPr>
          <w:i/>
        </w:rPr>
        <w:t>&lt;This section should specify any specific security considerations on an Actor by Actor basis.&gt;</w:t>
      </w:r>
    </w:p>
    <w:p w14:paraId="700E36F6" w14:textId="77777777" w:rsidR="00AD4471" w:rsidRDefault="00AD4471" w:rsidP="009937C9">
      <w:pPr>
        <w:pStyle w:val="BodyText"/>
      </w:pPr>
    </w:p>
    <w:p w14:paraId="6C5F7520" w14:textId="77777777" w:rsidR="00AD4471" w:rsidRDefault="00AD4471" w:rsidP="009937C9">
      <w:pPr>
        <w:pStyle w:val="BodyText"/>
      </w:pPr>
    </w:p>
    <w:p w14:paraId="251D2CE9" w14:textId="77777777" w:rsidR="00AD4471" w:rsidRDefault="00AD4471" w:rsidP="009937C9">
      <w:pPr>
        <w:pStyle w:val="BodyText"/>
      </w:pPr>
    </w:p>
    <w:p w14:paraId="6B50A9DA" w14:textId="77777777" w:rsidR="00AD4471" w:rsidRDefault="00AD4471" w:rsidP="009937C9">
      <w:pPr>
        <w:pStyle w:val="BodyText"/>
      </w:pPr>
    </w:p>
    <w:p w14:paraId="10910DC7" w14:textId="77777777" w:rsidR="00AD4471" w:rsidRPr="005C245C" w:rsidRDefault="00AD4471" w:rsidP="00AD4471">
      <w:pPr>
        <w:pStyle w:val="AppendixHeading1"/>
        <w:pageBreakBefore/>
        <w:numPr>
          <w:ilvl w:val="0"/>
          <w:numId w:val="32"/>
        </w:numPr>
        <w:tabs>
          <w:tab w:val="clear" w:pos="900"/>
        </w:tabs>
        <w:outlineLvl w:val="0"/>
        <w:rPr>
          <w:noProof w:val="0"/>
        </w:rPr>
      </w:pPr>
      <w:bookmarkStart w:id="170" w:name="_Toc513467955"/>
      <w:bookmarkStart w:id="171" w:name="_Toc519507529"/>
      <w:r w:rsidRPr="005C245C">
        <w:rPr>
          <w:noProof w:val="0"/>
        </w:rPr>
        <w:lastRenderedPageBreak/>
        <w:t>Proposed Messages</w:t>
      </w:r>
      <w:bookmarkEnd w:id="109"/>
      <w:bookmarkEnd w:id="110"/>
      <w:bookmarkEnd w:id="170"/>
      <w:bookmarkEnd w:id="171"/>
    </w:p>
    <w:p w14:paraId="27CA4F41" w14:textId="77777777" w:rsidR="00AD4471" w:rsidRPr="00954B4E" w:rsidRDefault="00AD4471" w:rsidP="009937C9">
      <w:pPr>
        <w:pStyle w:val="BodyText"/>
      </w:pPr>
      <w:r w:rsidRPr="00954B4E">
        <w:t>These message descriptions are not definitive; rather they are to give an idea of the approach and general expected content. Since they are rooted in the observation reporting messages of IHE PCD Device Enterprise Communications transaction PCD-01, refer to that profile in the current IHE PCD Technical Framework for details omitted here.</w:t>
      </w:r>
    </w:p>
    <w:p w14:paraId="174F40CA" w14:textId="77777777" w:rsidR="00AD4471" w:rsidRPr="00C53F78" w:rsidRDefault="00AD4471" w:rsidP="00AD4471">
      <w:pPr>
        <w:pStyle w:val="AppendixHeading2"/>
        <w:numPr>
          <w:ilvl w:val="1"/>
          <w:numId w:val="32"/>
        </w:numPr>
        <w:outlineLvl w:val="1"/>
      </w:pPr>
      <w:bookmarkStart w:id="172" w:name="_Toc448137423"/>
      <w:bookmarkStart w:id="173" w:name="_Toc472011447"/>
      <w:bookmarkStart w:id="174" w:name="_Toc513467956"/>
      <w:bookmarkStart w:id="175" w:name="_Toc519507530"/>
      <w:r w:rsidRPr="00C53F78">
        <w:t>Report Device-Patient Association</w:t>
      </w:r>
      <w:bookmarkEnd w:id="172"/>
      <w:bookmarkEnd w:id="173"/>
      <w:bookmarkEnd w:id="174"/>
      <w:bookmarkEnd w:id="175"/>
    </w:p>
    <w:p w14:paraId="5675467F" w14:textId="77777777" w:rsidR="00AD4471" w:rsidRPr="00954B4E" w:rsidRDefault="00AD4471" w:rsidP="009937C9">
      <w:pPr>
        <w:pStyle w:val="BodyText"/>
      </w:pPr>
      <w:r w:rsidRPr="00954B4E">
        <w:t xml:space="preserve">As all of the use cases identified in this profile can be considered observations (it was observed that device d1 was connected to patient p1 starting at t1 and ending at t2), the ORU message structure is used throughout this profile to manage associations. </w:t>
      </w:r>
    </w:p>
    <w:p w14:paraId="6C1E4A0E" w14:textId="77777777" w:rsidR="00AD4471" w:rsidRPr="00C53F78" w:rsidRDefault="00AD4471" w:rsidP="00AD4471">
      <w:pPr>
        <w:pStyle w:val="AppendixHeading3"/>
        <w:numPr>
          <w:ilvl w:val="2"/>
          <w:numId w:val="32"/>
        </w:numPr>
        <w:outlineLvl w:val="2"/>
      </w:pPr>
      <w:bookmarkStart w:id="176" w:name="_Toc448137424"/>
      <w:bookmarkStart w:id="177" w:name="_Toc472011448"/>
      <w:bookmarkStart w:id="178" w:name="_Toc513467957"/>
      <w:bookmarkStart w:id="179" w:name="_Toc519507531"/>
      <w:r w:rsidRPr="00C53F78">
        <w:t>Message Structure</w:t>
      </w:r>
      <w:bookmarkEnd w:id="176"/>
      <w:bookmarkEnd w:id="177"/>
      <w:bookmarkEnd w:id="178"/>
      <w:bookmarkEnd w:id="179"/>
    </w:p>
    <w:p w14:paraId="610BE5B5" w14:textId="77777777" w:rsidR="00AD4471" w:rsidRPr="009602BD" w:rsidRDefault="00AD4471" w:rsidP="009937C9">
      <w:pPr>
        <w:pStyle w:val="Caption"/>
        <w:rPr>
          <w:lang w:val="fr-FR"/>
        </w:rPr>
      </w:pPr>
      <w:r w:rsidRPr="009602BD">
        <w:rPr>
          <w:lang w:val="fr-FR"/>
        </w:rPr>
        <w:t xml:space="preserve">Appendix Table </w:t>
      </w:r>
      <w:r w:rsidRPr="00954B4E">
        <w:fldChar w:fldCharType="begin"/>
      </w:r>
      <w:r w:rsidRPr="009602BD">
        <w:rPr>
          <w:lang w:val="fr-FR"/>
        </w:rPr>
        <w:instrText xml:space="preserve"> SEQ Table \* ARABIC </w:instrText>
      </w:r>
      <w:r w:rsidRPr="00954B4E">
        <w:fldChar w:fldCharType="separate"/>
      </w:r>
      <w:r>
        <w:rPr>
          <w:noProof/>
          <w:lang w:val="fr-FR"/>
        </w:rPr>
        <w:t>1</w:t>
      </w:r>
      <w:r w:rsidRPr="00954B4E">
        <w:fldChar w:fldCharType="end"/>
      </w:r>
      <w:r w:rsidRPr="009602BD">
        <w:rPr>
          <w:lang w:val="fr-FR"/>
        </w:rPr>
        <w:t>: Report Device Patient Association</w:t>
      </w:r>
    </w:p>
    <w:tbl>
      <w:tblPr>
        <w:tblStyle w:val="TableStyleJR1"/>
        <w:tblW w:w="0" w:type="auto"/>
        <w:tblInd w:w="0" w:type="dxa"/>
        <w:tblLook w:val="04A0" w:firstRow="1" w:lastRow="0" w:firstColumn="1" w:lastColumn="0" w:noHBand="0" w:noVBand="1"/>
      </w:tblPr>
      <w:tblGrid>
        <w:gridCol w:w="2748"/>
        <w:gridCol w:w="6602"/>
      </w:tblGrid>
      <w:tr w:rsidR="00AD4471" w:rsidRPr="00954B4E" w14:paraId="6625238A" w14:textId="77777777" w:rsidTr="009937C9">
        <w:trPr>
          <w:cnfStyle w:val="100000000000" w:firstRow="1" w:lastRow="0" w:firstColumn="0" w:lastColumn="0" w:oddVBand="0" w:evenVBand="0" w:oddHBand="0" w:evenHBand="0" w:firstRowFirstColumn="0" w:firstRowLastColumn="0" w:lastRowFirstColumn="0" w:lastRowLastColumn="0"/>
        </w:trPr>
        <w:tc>
          <w:tcPr>
            <w:tcW w:w="2748" w:type="dxa"/>
            <w:shd w:val="clear" w:color="auto" w:fill="D9D9D9" w:themeFill="background1" w:themeFillShade="D9"/>
          </w:tcPr>
          <w:p w14:paraId="20783CE1" w14:textId="77777777" w:rsidR="00AD4471" w:rsidRPr="006C2274" w:rsidRDefault="00AD4471" w:rsidP="009937C9">
            <w:pPr>
              <w:pStyle w:val="TableEntryHeader"/>
              <w:rPr>
                <w:b/>
                <w:bCs/>
              </w:rPr>
            </w:pPr>
            <w:r w:rsidRPr="006C2274">
              <w:rPr>
                <w:b/>
                <w:bCs/>
              </w:rPr>
              <w:t>Segments</w:t>
            </w:r>
          </w:p>
        </w:tc>
        <w:tc>
          <w:tcPr>
            <w:tcW w:w="6602" w:type="dxa"/>
            <w:shd w:val="clear" w:color="auto" w:fill="D9D9D9" w:themeFill="background1" w:themeFillShade="D9"/>
          </w:tcPr>
          <w:p w14:paraId="3FC43B56" w14:textId="77777777" w:rsidR="00AD4471" w:rsidRPr="006C2274" w:rsidRDefault="00AD4471" w:rsidP="009937C9">
            <w:pPr>
              <w:pStyle w:val="TableEntryHeader"/>
              <w:rPr>
                <w:b/>
                <w:bCs/>
              </w:rPr>
            </w:pPr>
            <w:r w:rsidRPr="006C2274">
              <w:rPr>
                <w:b/>
                <w:bCs/>
              </w:rPr>
              <w:t>Description</w:t>
            </w:r>
          </w:p>
        </w:tc>
      </w:tr>
      <w:tr w:rsidR="00AD4471" w:rsidRPr="00954B4E" w14:paraId="38AAC8E5" w14:textId="77777777" w:rsidTr="009937C9">
        <w:tc>
          <w:tcPr>
            <w:tcW w:w="2748" w:type="dxa"/>
          </w:tcPr>
          <w:p w14:paraId="39D1420B" w14:textId="77777777" w:rsidR="00AD4471" w:rsidRPr="00954B4E" w:rsidRDefault="00AD4471" w:rsidP="009937C9">
            <w:pPr>
              <w:pStyle w:val="TableEntry"/>
            </w:pPr>
            <w:r w:rsidRPr="00954B4E">
              <w:t>MSH</w:t>
            </w:r>
          </w:p>
        </w:tc>
        <w:tc>
          <w:tcPr>
            <w:tcW w:w="6602" w:type="dxa"/>
          </w:tcPr>
          <w:p w14:paraId="2BDF82D4" w14:textId="77777777" w:rsidR="00AD4471" w:rsidRPr="00954B4E" w:rsidRDefault="00AD4471" w:rsidP="009937C9">
            <w:pPr>
              <w:pStyle w:val="TableEntry"/>
            </w:pPr>
            <w:r w:rsidRPr="00954B4E">
              <w:t>Message Header</w:t>
            </w:r>
          </w:p>
        </w:tc>
      </w:tr>
      <w:tr w:rsidR="00AD4471" w:rsidRPr="00954B4E" w14:paraId="2CF0D4B1" w14:textId="77777777" w:rsidTr="009937C9">
        <w:tc>
          <w:tcPr>
            <w:tcW w:w="2748" w:type="dxa"/>
          </w:tcPr>
          <w:p w14:paraId="0AE9D6C8" w14:textId="77777777" w:rsidR="00AD4471" w:rsidRPr="00954B4E" w:rsidRDefault="00AD4471" w:rsidP="009937C9">
            <w:pPr>
              <w:pStyle w:val="TableEntry"/>
            </w:pPr>
            <w:r w:rsidRPr="00954B4E">
              <w:t>[{ SFT }]</w:t>
            </w:r>
          </w:p>
        </w:tc>
        <w:tc>
          <w:tcPr>
            <w:tcW w:w="6602" w:type="dxa"/>
          </w:tcPr>
          <w:p w14:paraId="47E1651D" w14:textId="77777777" w:rsidR="00AD4471" w:rsidRPr="00954B4E" w:rsidRDefault="00AD4471" w:rsidP="009937C9">
            <w:pPr>
              <w:pStyle w:val="TableEntry"/>
            </w:pPr>
            <w:r w:rsidRPr="00954B4E">
              <w:t>Software Segment</w:t>
            </w:r>
          </w:p>
        </w:tc>
      </w:tr>
      <w:tr w:rsidR="00AD4471" w:rsidRPr="00954B4E" w14:paraId="4A3744BC" w14:textId="77777777" w:rsidTr="009937C9">
        <w:tc>
          <w:tcPr>
            <w:tcW w:w="2748" w:type="dxa"/>
          </w:tcPr>
          <w:p w14:paraId="2E1C44E5" w14:textId="77777777" w:rsidR="00AD4471" w:rsidRPr="00954B4E" w:rsidRDefault="00AD4471" w:rsidP="009937C9">
            <w:pPr>
              <w:pStyle w:val="TableEntry"/>
            </w:pPr>
            <w:r w:rsidRPr="00954B4E">
              <w:t>[UAC]</w:t>
            </w:r>
          </w:p>
        </w:tc>
        <w:tc>
          <w:tcPr>
            <w:tcW w:w="6602" w:type="dxa"/>
          </w:tcPr>
          <w:p w14:paraId="0D8BE0AF" w14:textId="77777777" w:rsidR="00AD4471" w:rsidRPr="00954B4E" w:rsidRDefault="00AD4471" w:rsidP="009937C9">
            <w:pPr>
              <w:pStyle w:val="TableEntry"/>
            </w:pPr>
            <w:r w:rsidRPr="00954B4E">
              <w:t>User Authentication Credential</w:t>
            </w:r>
          </w:p>
        </w:tc>
      </w:tr>
      <w:tr w:rsidR="00AD4471" w:rsidRPr="00954B4E" w14:paraId="2D141E59" w14:textId="77777777" w:rsidTr="009937C9">
        <w:tc>
          <w:tcPr>
            <w:tcW w:w="2748" w:type="dxa"/>
          </w:tcPr>
          <w:p w14:paraId="4554ABC0" w14:textId="77777777" w:rsidR="00AD4471" w:rsidRPr="00954B4E" w:rsidRDefault="00AD4471" w:rsidP="009937C9">
            <w:pPr>
              <w:pStyle w:val="TableEntry"/>
            </w:pPr>
            <w:r w:rsidRPr="00954B4E">
              <w:t xml:space="preserve"> PID</w:t>
            </w:r>
          </w:p>
        </w:tc>
        <w:tc>
          <w:tcPr>
            <w:tcW w:w="6602" w:type="dxa"/>
          </w:tcPr>
          <w:p w14:paraId="5C4DBB37" w14:textId="77777777" w:rsidR="00AD4471" w:rsidRPr="00954B4E" w:rsidRDefault="00AD4471" w:rsidP="009937C9">
            <w:pPr>
              <w:pStyle w:val="TableEntry"/>
            </w:pPr>
            <w:r w:rsidRPr="00954B4E">
              <w:t>Patient Identification</w:t>
            </w:r>
          </w:p>
        </w:tc>
      </w:tr>
      <w:tr w:rsidR="00AD4471" w:rsidRPr="00954B4E" w14:paraId="5F95CD72" w14:textId="77777777" w:rsidTr="009937C9">
        <w:tc>
          <w:tcPr>
            <w:tcW w:w="2748" w:type="dxa"/>
          </w:tcPr>
          <w:p w14:paraId="77DD0F59" w14:textId="77777777" w:rsidR="00AD4471" w:rsidRPr="00954B4E" w:rsidRDefault="00AD4471" w:rsidP="009937C9">
            <w:pPr>
              <w:pStyle w:val="TableEntry"/>
            </w:pPr>
            <w:r w:rsidRPr="00954B4E">
              <w:t xml:space="preserve"> [PV1]</w:t>
            </w:r>
          </w:p>
        </w:tc>
        <w:tc>
          <w:tcPr>
            <w:tcW w:w="6602" w:type="dxa"/>
          </w:tcPr>
          <w:p w14:paraId="76A2D36C" w14:textId="77777777" w:rsidR="00AD4471" w:rsidRPr="00954B4E" w:rsidRDefault="00AD4471" w:rsidP="009937C9">
            <w:pPr>
              <w:pStyle w:val="TableEntry"/>
            </w:pPr>
            <w:r w:rsidRPr="00954B4E">
              <w:t>Patient Visit Information (for room bed)</w:t>
            </w:r>
          </w:p>
        </w:tc>
      </w:tr>
      <w:tr w:rsidR="00AD4471" w:rsidRPr="00954B4E" w14:paraId="2472BD59" w14:textId="77777777" w:rsidTr="009937C9">
        <w:tc>
          <w:tcPr>
            <w:tcW w:w="2748" w:type="dxa"/>
          </w:tcPr>
          <w:p w14:paraId="10F767F5" w14:textId="77777777" w:rsidR="00AD4471" w:rsidRPr="00954B4E" w:rsidRDefault="00AD4471" w:rsidP="009937C9">
            <w:pPr>
              <w:pStyle w:val="TableEntry"/>
            </w:pPr>
            <w:r w:rsidRPr="00954B4E">
              <w:t xml:space="preserve">  OBR</w:t>
            </w:r>
          </w:p>
        </w:tc>
        <w:tc>
          <w:tcPr>
            <w:tcW w:w="6602" w:type="dxa"/>
          </w:tcPr>
          <w:p w14:paraId="7E5BD7CD" w14:textId="77777777" w:rsidR="00AD4471" w:rsidRPr="00954B4E" w:rsidRDefault="00AD4471" w:rsidP="009937C9">
            <w:pPr>
              <w:pStyle w:val="TableEntry"/>
            </w:pPr>
            <w:r w:rsidRPr="00954B4E">
              <w:t>Observation Request</w:t>
            </w:r>
          </w:p>
        </w:tc>
      </w:tr>
      <w:tr w:rsidR="00AD4471" w:rsidRPr="00954B4E" w14:paraId="6CD29371" w14:textId="77777777" w:rsidTr="009937C9">
        <w:tc>
          <w:tcPr>
            <w:tcW w:w="2748" w:type="dxa"/>
          </w:tcPr>
          <w:p w14:paraId="60D6CC22" w14:textId="77777777" w:rsidR="00AD4471" w:rsidRPr="00954B4E" w:rsidRDefault="00AD4471" w:rsidP="009937C9">
            <w:pPr>
              <w:pStyle w:val="TableEntry"/>
            </w:pPr>
            <w:r w:rsidRPr="00954B4E">
              <w:t>{</w:t>
            </w:r>
          </w:p>
        </w:tc>
        <w:tc>
          <w:tcPr>
            <w:tcW w:w="6602" w:type="dxa"/>
          </w:tcPr>
          <w:p w14:paraId="2B621529" w14:textId="77777777" w:rsidR="00AD4471" w:rsidRPr="00954B4E" w:rsidRDefault="00AD4471" w:rsidP="009937C9">
            <w:pPr>
              <w:pStyle w:val="TableEntry"/>
            </w:pPr>
          </w:p>
        </w:tc>
      </w:tr>
      <w:tr w:rsidR="00AD4471" w:rsidRPr="00954B4E" w14:paraId="5E2B98C2" w14:textId="77777777" w:rsidTr="009937C9">
        <w:tc>
          <w:tcPr>
            <w:tcW w:w="2748" w:type="dxa"/>
          </w:tcPr>
          <w:p w14:paraId="656F562D" w14:textId="77777777" w:rsidR="00AD4471" w:rsidRPr="00954B4E" w:rsidRDefault="00AD4471" w:rsidP="009937C9">
            <w:pPr>
              <w:pStyle w:val="TableEntry"/>
            </w:pPr>
            <w:r w:rsidRPr="00954B4E">
              <w:t xml:space="preserve"> OBX</w:t>
            </w:r>
          </w:p>
        </w:tc>
        <w:tc>
          <w:tcPr>
            <w:tcW w:w="6602" w:type="dxa"/>
          </w:tcPr>
          <w:p w14:paraId="7B49ED90" w14:textId="77777777" w:rsidR="00AD4471" w:rsidRPr="00954B4E" w:rsidRDefault="00AD4471" w:rsidP="009937C9">
            <w:pPr>
              <w:pStyle w:val="TableEntry"/>
            </w:pPr>
            <w:r w:rsidRPr="00954B4E">
              <w:t>Observation Result</w:t>
            </w:r>
          </w:p>
        </w:tc>
      </w:tr>
      <w:tr w:rsidR="00AD4471" w:rsidRPr="00954B4E" w14:paraId="4B5CCACB" w14:textId="77777777" w:rsidTr="009937C9">
        <w:tc>
          <w:tcPr>
            <w:tcW w:w="2748" w:type="dxa"/>
          </w:tcPr>
          <w:p w14:paraId="49903699" w14:textId="77777777" w:rsidR="00AD4471" w:rsidRPr="00954B4E" w:rsidRDefault="00AD4471" w:rsidP="009937C9">
            <w:pPr>
              <w:pStyle w:val="TableEntry"/>
            </w:pPr>
            <w:r w:rsidRPr="00954B4E">
              <w:t xml:space="preserve"> { PRT }</w:t>
            </w:r>
          </w:p>
        </w:tc>
        <w:tc>
          <w:tcPr>
            <w:tcW w:w="6602" w:type="dxa"/>
          </w:tcPr>
          <w:p w14:paraId="3C8B698B" w14:textId="77777777" w:rsidR="00AD4471" w:rsidRPr="00954B4E" w:rsidRDefault="00AD4471" w:rsidP="009937C9">
            <w:pPr>
              <w:pStyle w:val="TableEntry"/>
            </w:pPr>
            <w:r w:rsidRPr="00954B4E">
              <w:t>Participation</w:t>
            </w:r>
          </w:p>
        </w:tc>
      </w:tr>
      <w:tr w:rsidR="00AD4471" w:rsidRPr="00954B4E" w14:paraId="13FED52B" w14:textId="77777777" w:rsidTr="009937C9">
        <w:tc>
          <w:tcPr>
            <w:tcW w:w="2748" w:type="dxa"/>
          </w:tcPr>
          <w:p w14:paraId="41DCAAA8" w14:textId="77777777" w:rsidR="00AD4471" w:rsidRPr="00954B4E" w:rsidRDefault="00AD4471" w:rsidP="009937C9">
            <w:pPr>
              <w:pStyle w:val="TableEntry"/>
            </w:pPr>
            <w:r w:rsidRPr="00954B4E">
              <w:t>}</w:t>
            </w:r>
          </w:p>
        </w:tc>
        <w:tc>
          <w:tcPr>
            <w:tcW w:w="6602" w:type="dxa"/>
          </w:tcPr>
          <w:p w14:paraId="498BD1DD" w14:textId="77777777" w:rsidR="00AD4471" w:rsidRPr="00954B4E" w:rsidRDefault="00AD4471" w:rsidP="009937C9">
            <w:pPr>
              <w:pStyle w:val="TableEntry"/>
            </w:pPr>
          </w:p>
        </w:tc>
      </w:tr>
    </w:tbl>
    <w:p w14:paraId="324489D8" w14:textId="77777777" w:rsidR="00AD4471" w:rsidRDefault="00AD4471" w:rsidP="009937C9">
      <w:pPr>
        <w:pStyle w:val="BodyText"/>
      </w:pPr>
    </w:p>
    <w:p w14:paraId="0A68F84B" w14:textId="77777777" w:rsidR="00AD4471" w:rsidRPr="00954B4E" w:rsidRDefault="00AD4471" w:rsidP="009937C9">
      <w:pPr>
        <w:pStyle w:val="BodyText"/>
      </w:pPr>
      <w:r w:rsidRPr="00954B4E">
        <w:t xml:space="preserve">MSH, SFT, and UAC Segments: Same as DEC </w:t>
      </w:r>
      <w:r>
        <w:t>Profile</w:t>
      </w:r>
      <w:r w:rsidRPr="00954B4E">
        <w:t>.</w:t>
      </w:r>
    </w:p>
    <w:p w14:paraId="7809FA08" w14:textId="77777777" w:rsidR="00AD4471" w:rsidRPr="00954B4E" w:rsidRDefault="00AD4471" w:rsidP="009937C9">
      <w:pPr>
        <w:pStyle w:val="BodyText"/>
      </w:pPr>
      <w:r w:rsidRPr="00954B4E">
        <w:t>In the context of this use case, the message is constrained to reporting association(s) for a single patient</w:t>
      </w:r>
      <w:r>
        <w:t xml:space="preserve">. </w:t>
      </w:r>
      <w:r w:rsidRPr="00954B4E">
        <w:t>This could be single device, single patient, or multiple devices associated to a single patient.</w:t>
      </w:r>
    </w:p>
    <w:p w14:paraId="31CA0C3A" w14:textId="77777777" w:rsidR="00AD4471" w:rsidRPr="00954B4E" w:rsidRDefault="00AD4471" w:rsidP="00AD4471">
      <w:pPr>
        <w:pStyle w:val="AppendixHeading3"/>
        <w:numPr>
          <w:ilvl w:val="2"/>
          <w:numId w:val="32"/>
        </w:numPr>
        <w:outlineLvl w:val="2"/>
      </w:pPr>
      <w:bookmarkStart w:id="180" w:name="_Toc472011449"/>
      <w:bookmarkStart w:id="181" w:name="_Toc513467958"/>
      <w:bookmarkStart w:id="182" w:name="_Toc519507532"/>
      <w:r w:rsidRPr="00954B4E">
        <w:t>Segments</w:t>
      </w:r>
      <w:bookmarkEnd w:id="180"/>
      <w:bookmarkEnd w:id="181"/>
      <w:bookmarkEnd w:id="182"/>
    </w:p>
    <w:p w14:paraId="2F43E8B5" w14:textId="77777777" w:rsidR="00AD4471" w:rsidRPr="005C245C" w:rsidRDefault="00AD4471" w:rsidP="00AD4471">
      <w:pPr>
        <w:pStyle w:val="AppendixHeading4"/>
        <w:keepNext w:val="0"/>
        <w:numPr>
          <w:ilvl w:val="3"/>
          <w:numId w:val="32"/>
        </w:numPr>
        <w:outlineLvl w:val="2"/>
      </w:pPr>
      <w:bookmarkStart w:id="183" w:name="_Toc513467959"/>
      <w:bookmarkStart w:id="184" w:name="_Toc519507533"/>
      <w:r>
        <w:t>MSH</w:t>
      </w:r>
      <w:r w:rsidRPr="005C245C">
        <w:t xml:space="preserve"> – </w:t>
      </w:r>
      <w:r>
        <w:t>Message Header</w:t>
      </w:r>
      <w:bookmarkEnd w:id="183"/>
      <w:bookmarkEnd w:id="184"/>
    </w:p>
    <w:p w14:paraId="5B434736" w14:textId="77777777" w:rsidR="00AD4471" w:rsidRPr="00954B4E" w:rsidRDefault="00AD4471" w:rsidP="009937C9">
      <w:pPr>
        <w:pStyle w:val="BodyText"/>
      </w:pPr>
      <w:r w:rsidRPr="00954B4E">
        <w:t>[DCP] We should designate MSH-9 and also decide if we want to specify application acknowledgments, or not, which must be declared in MSH as well.</w:t>
      </w:r>
    </w:p>
    <w:p w14:paraId="3F0FCC31" w14:textId="77777777" w:rsidR="00AD4471" w:rsidRPr="00954B4E" w:rsidRDefault="00AD4471" w:rsidP="00AD4471">
      <w:pPr>
        <w:pStyle w:val="AppendixHeading4"/>
        <w:keepNext w:val="0"/>
        <w:numPr>
          <w:ilvl w:val="3"/>
          <w:numId w:val="32"/>
        </w:numPr>
        <w:outlineLvl w:val="2"/>
      </w:pPr>
      <w:bookmarkStart w:id="185" w:name="_Toc513467960"/>
      <w:bookmarkStart w:id="186" w:name="_Toc519507534"/>
      <w:r w:rsidRPr="00954B4E">
        <w:t>PID – Patient Identification</w:t>
      </w:r>
      <w:bookmarkEnd w:id="185"/>
      <w:bookmarkEnd w:id="186"/>
    </w:p>
    <w:p w14:paraId="5C194B04" w14:textId="77777777" w:rsidR="00AD4471" w:rsidRPr="00954B4E" w:rsidRDefault="00AD4471" w:rsidP="009937C9">
      <w:pPr>
        <w:pStyle w:val="BodyText"/>
      </w:pPr>
      <w:r w:rsidRPr="00954B4E">
        <w:t>In order to assert an association between a patient and a device, the PID segment is required. It identifies the patient who is associated to the device.</w:t>
      </w:r>
    </w:p>
    <w:p w14:paraId="515FC2C7"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954B4E">
        <w:t>PID Fields</w:t>
      </w:r>
    </w:p>
    <w:tbl>
      <w:tblPr>
        <w:tblStyle w:val="TableStyleJR1"/>
        <w:tblW w:w="0" w:type="auto"/>
        <w:tblInd w:w="0" w:type="dxa"/>
        <w:tblLook w:val="04A0" w:firstRow="1" w:lastRow="0" w:firstColumn="1" w:lastColumn="0" w:noHBand="0" w:noVBand="1"/>
      </w:tblPr>
      <w:tblGrid>
        <w:gridCol w:w="813"/>
        <w:gridCol w:w="760"/>
        <w:gridCol w:w="772"/>
        <w:gridCol w:w="638"/>
        <w:gridCol w:w="6367"/>
      </w:tblGrid>
      <w:tr w:rsidR="00AD4471" w:rsidRPr="00954B4E" w14:paraId="09D7636D" w14:textId="77777777" w:rsidTr="009937C9">
        <w:trPr>
          <w:cnfStyle w:val="100000000000" w:firstRow="1" w:lastRow="0" w:firstColumn="0" w:lastColumn="0" w:oddVBand="0" w:evenVBand="0" w:oddHBand="0" w:evenHBand="0" w:firstRowFirstColumn="0" w:firstRowLastColumn="0" w:lastRowFirstColumn="0" w:lastRowLastColumn="0"/>
        </w:trPr>
        <w:tc>
          <w:tcPr>
            <w:tcW w:w="813" w:type="dxa"/>
            <w:shd w:val="clear" w:color="auto" w:fill="D9D9D9" w:themeFill="background1" w:themeFillShade="D9"/>
          </w:tcPr>
          <w:p w14:paraId="61C01C77" w14:textId="77777777" w:rsidR="00AD4471" w:rsidRPr="006C2274" w:rsidRDefault="00AD4471" w:rsidP="009937C9">
            <w:pPr>
              <w:pStyle w:val="TableEntryHeader"/>
              <w:rPr>
                <w:b/>
                <w:bCs/>
              </w:rPr>
            </w:pPr>
            <w:r w:rsidRPr="006C2274">
              <w:rPr>
                <w:b/>
                <w:bCs/>
              </w:rPr>
              <w:t>SEQ</w:t>
            </w:r>
          </w:p>
        </w:tc>
        <w:tc>
          <w:tcPr>
            <w:tcW w:w="721" w:type="dxa"/>
            <w:shd w:val="clear" w:color="auto" w:fill="D9D9D9" w:themeFill="background1" w:themeFillShade="D9"/>
          </w:tcPr>
          <w:p w14:paraId="2210E8B5" w14:textId="77777777" w:rsidR="00AD4471" w:rsidRPr="006C2274" w:rsidRDefault="00AD4471" w:rsidP="009937C9">
            <w:pPr>
              <w:pStyle w:val="TableEntryHeader"/>
              <w:rPr>
                <w:b/>
                <w:bCs/>
              </w:rPr>
            </w:pPr>
            <w:r w:rsidRPr="006C2274">
              <w:rPr>
                <w:b/>
                <w:bCs/>
              </w:rPr>
              <w:t>DT</w:t>
            </w:r>
          </w:p>
        </w:tc>
        <w:tc>
          <w:tcPr>
            <w:tcW w:w="772" w:type="dxa"/>
            <w:shd w:val="clear" w:color="auto" w:fill="D9D9D9" w:themeFill="background1" w:themeFillShade="D9"/>
          </w:tcPr>
          <w:p w14:paraId="7DBC3BAC" w14:textId="77777777" w:rsidR="00AD4471" w:rsidRPr="006C2274" w:rsidRDefault="00AD4471" w:rsidP="009937C9">
            <w:pPr>
              <w:pStyle w:val="TableEntryHeader"/>
              <w:rPr>
                <w:b/>
                <w:bCs/>
              </w:rPr>
            </w:pPr>
            <w:r w:rsidRPr="006C2274">
              <w:rPr>
                <w:b/>
                <w:bCs/>
              </w:rPr>
              <w:t>OPT</w:t>
            </w:r>
          </w:p>
        </w:tc>
        <w:tc>
          <w:tcPr>
            <w:tcW w:w="638" w:type="dxa"/>
            <w:shd w:val="clear" w:color="auto" w:fill="D9D9D9" w:themeFill="background1" w:themeFillShade="D9"/>
          </w:tcPr>
          <w:p w14:paraId="394A201C" w14:textId="77777777" w:rsidR="00AD4471" w:rsidRPr="006C2274" w:rsidRDefault="00AD4471" w:rsidP="009937C9">
            <w:pPr>
              <w:pStyle w:val="TableEntryHeader"/>
              <w:rPr>
                <w:b/>
                <w:bCs/>
              </w:rPr>
            </w:pPr>
            <w:r w:rsidRPr="006C2274">
              <w:rPr>
                <w:b/>
                <w:bCs/>
              </w:rPr>
              <w:t>RP</w:t>
            </w:r>
          </w:p>
        </w:tc>
        <w:tc>
          <w:tcPr>
            <w:tcW w:w="6406" w:type="dxa"/>
            <w:shd w:val="clear" w:color="auto" w:fill="D9D9D9" w:themeFill="background1" w:themeFillShade="D9"/>
          </w:tcPr>
          <w:p w14:paraId="6BBE97EE" w14:textId="77777777" w:rsidR="00AD4471" w:rsidRPr="006C2274" w:rsidRDefault="00AD4471" w:rsidP="009937C9">
            <w:pPr>
              <w:pStyle w:val="TableEntryHeader"/>
              <w:rPr>
                <w:b/>
                <w:bCs/>
              </w:rPr>
            </w:pPr>
            <w:r w:rsidRPr="006C2274">
              <w:rPr>
                <w:b/>
                <w:bCs/>
              </w:rPr>
              <w:t>Description</w:t>
            </w:r>
          </w:p>
        </w:tc>
      </w:tr>
      <w:tr w:rsidR="00AD4471" w:rsidRPr="00954B4E" w14:paraId="008CB514" w14:textId="77777777" w:rsidTr="009937C9">
        <w:tc>
          <w:tcPr>
            <w:tcW w:w="813" w:type="dxa"/>
          </w:tcPr>
          <w:p w14:paraId="270DF7AF" w14:textId="77777777" w:rsidR="00AD4471" w:rsidRPr="00954B4E" w:rsidRDefault="00AD4471" w:rsidP="009937C9">
            <w:pPr>
              <w:pStyle w:val="TableEntry"/>
            </w:pPr>
            <w:r w:rsidRPr="00954B4E">
              <w:t>1</w:t>
            </w:r>
          </w:p>
        </w:tc>
        <w:tc>
          <w:tcPr>
            <w:tcW w:w="721" w:type="dxa"/>
          </w:tcPr>
          <w:p w14:paraId="5DE3B90F" w14:textId="77777777" w:rsidR="00AD4471" w:rsidRPr="00954B4E" w:rsidRDefault="00AD4471" w:rsidP="009937C9">
            <w:pPr>
              <w:pStyle w:val="TableEntry"/>
            </w:pPr>
            <w:r w:rsidRPr="00954B4E">
              <w:t>SI</w:t>
            </w:r>
          </w:p>
        </w:tc>
        <w:tc>
          <w:tcPr>
            <w:tcW w:w="772" w:type="dxa"/>
          </w:tcPr>
          <w:p w14:paraId="043F4F0B" w14:textId="77777777" w:rsidR="00AD4471" w:rsidRPr="00954B4E" w:rsidRDefault="00AD4471" w:rsidP="009937C9">
            <w:pPr>
              <w:pStyle w:val="TableEntry"/>
            </w:pPr>
            <w:r w:rsidRPr="00954B4E">
              <w:t>O</w:t>
            </w:r>
          </w:p>
        </w:tc>
        <w:tc>
          <w:tcPr>
            <w:tcW w:w="638" w:type="dxa"/>
          </w:tcPr>
          <w:p w14:paraId="0BC7FD44" w14:textId="77777777" w:rsidR="00AD4471" w:rsidRPr="00954B4E" w:rsidRDefault="00AD4471" w:rsidP="009937C9">
            <w:pPr>
              <w:pStyle w:val="TableEntry"/>
            </w:pPr>
          </w:p>
        </w:tc>
        <w:tc>
          <w:tcPr>
            <w:tcW w:w="6406" w:type="dxa"/>
          </w:tcPr>
          <w:p w14:paraId="124BC9E3" w14:textId="77777777" w:rsidR="00AD4471" w:rsidRPr="00954B4E" w:rsidRDefault="00AD4471" w:rsidP="009937C9">
            <w:pPr>
              <w:pStyle w:val="TableEntry"/>
            </w:pPr>
            <w:r w:rsidRPr="00954B4E">
              <w:t>Set ID - PID</w:t>
            </w:r>
          </w:p>
        </w:tc>
      </w:tr>
      <w:tr w:rsidR="00AD4471" w:rsidRPr="00954B4E" w14:paraId="070B02A0" w14:textId="77777777" w:rsidTr="009937C9">
        <w:tc>
          <w:tcPr>
            <w:tcW w:w="813" w:type="dxa"/>
          </w:tcPr>
          <w:p w14:paraId="310B68CE" w14:textId="77777777" w:rsidR="00AD4471" w:rsidRPr="00954B4E" w:rsidRDefault="00AD4471" w:rsidP="009937C9">
            <w:pPr>
              <w:pStyle w:val="TableEntry"/>
            </w:pPr>
            <w:r w:rsidRPr="00954B4E">
              <w:lastRenderedPageBreak/>
              <w:t>3</w:t>
            </w:r>
          </w:p>
        </w:tc>
        <w:tc>
          <w:tcPr>
            <w:tcW w:w="721" w:type="dxa"/>
          </w:tcPr>
          <w:p w14:paraId="1DC06495" w14:textId="77777777" w:rsidR="00AD4471" w:rsidRPr="00954B4E" w:rsidRDefault="00AD4471" w:rsidP="009937C9">
            <w:pPr>
              <w:pStyle w:val="TableEntry"/>
            </w:pPr>
            <w:r w:rsidRPr="00954B4E">
              <w:t>CX</w:t>
            </w:r>
          </w:p>
        </w:tc>
        <w:tc>
          <w:tcPr>
            <w:tcW w:w="772" w:type="dxa"/>
          </w:tcPr>
          <w:p w14:paraId="78DF5A84" w14:textId="77777777" w:rsidR="00AD4471" w:rsidRPr="00954B4E" w:rsidRDefault="00AD4471" w:rsidP="009937C9">
            <w:pPr>
              <w:pStyle w:val="TableEntry"/>
            </w:pPr>
            <w:r w:rsidRPr="00954B4E">
              <w:t>R</w:t>
            </w:r>
          </w:p>
        </w:tc>
        <w:tc>
          <w:tcPr>
            <w:tcW w:w="638" w:type="dxa"/>
          </w:tcPr>
          <w:p w14:paraId="2BA06CDB" w14:textId="77777777" w:rsidR="00AD4471" w:rsidRPr="00954B4E" w:rsidRDefault="00AD4471" w:rsidP="009937C9">
            <w:pPr>
              <w:pStyle w:val="TableEntry"/>
            </w:pPr>
            <w:r w:rsidRPr="00954B4E">
              <w:t>Y</w:t>
            </w:r>
          </w:p>
        </w:tc>
        <w:tc>
          <w:tcPr>
            <w:tcW w:w="6406" w:type="dxa"/>
          </w:tcPr>
          <w:p w14:paraId="447CE932" w14:textId="77777777" w:rsidR="00AD4471" w:rsidRPr="00954B4E" w:rsidRDefault="00AD4471" w:rsidP="009937C9">
            <w:pPr>
              <w:pStyle w:val="TableEntry"/>
            </w:pPr>
            <w:r w:rsidRPr="00954B4E">
              <w:t>Patient Identifier List</w:t>
            </w:r>
          </w:p>
        </w:tc>
      </w:tr>
      <w:tr w:rsidR="00AD4471" w:rsidRPr="00954B4E" w14:paraId="160FD901" w14:textId="77777777" w:rsidTr="009937C9">
        <w:tc>
          <w:tcPr>
            <w:tcW w:w="813" w:type="dxa"/>
          </w:tcPr>
          <w:p w14:paraId="4C707756" w14:textId="77777777" w:rsidR="00AD4471" w:rsidRPr="00954B4E" w:rsidRDefault="00AD4471" w:rsidP="009937C9">
            <w:pPr>
              <w:pStyle w:val="TableEntry"/>
            </w:pPr>
            <w:r w:rsidRPr="00954B4E">
              <w:t>5</w:t>
            </w:r>
          </w:p>
        </w:tc>
        <w:tc>
          <w:tcPr>
            <w:tcW w:w="721" w:type="dxa"/>
          </w:tcPr>
          <w:p w14:paraId="119EF576" w14:textId="77777777" w:rsidR="00AD4471" w:rsidRPr="00954B4E" w:rsidRDefault="00AD4471" w:rsidP="009937C9">
            <w:pPr>
              <w:pStyle w:val="TableEntry"/>
            </w:pPr>
            <w:r w:rsidRPr="00954B4E">
              <w:t>XPN</w:t>
            </w:r>
          </w:p>
        </w:tc>
        <w:tc>
          <w:tcPr>
            <w:tcW w:w="772" w:type="dxa"/>
          </w:tcPr>
          <w:p w14:paraId="1A3B73D4" w14:textId="77777777" w:rsidR="00AD4471" w:rsidRPr="00954B4E" w:rsidRDefault="00AD4471" w:rsidP="009937C9">
            <w:pPr>
              <w:pStyle w:val="TableEntry"/>
            </w:pPr>
            <w:r w:rsidRPr="00954B4E">
              <w:t>O</w:t>
            </w:r>
          </w:p>
        </w:tc>
        <w:tc>
          <w:tcPr>
            <w:tcW w:w="638" w:type="dxa"/>
          </w:tcPr>
          <w:p w14:paraId="75D75C30" w14:textId="77777777" w:rsidR="00AD4471" w:rsidRPr="00954B4E" w:rsidRDefault="00AD4471" w:rsidP="009937C9">
            <w:pPr>
              <w:pStyle w:val="TableEntry"/>
            </w:pPr>
            <w:r w:rsidRPr="00954B4E">
              <w:t>Y</w:t>
            </w:r>
          </w:p>
        </w:tc>
        <w:tc>
          <w:tcPr>
            <w:tcW w:w="6406" w:type="dxa"/>
          </w:tcPr>
          <w:p w14:paraId="61F884E9" w14:textId="77777777" w:rsidR="00AD4471" w:rsidRPr="00954B4E" w:rsidRDefault="00AD4471" w:rsidP="009937C9">
            <w:pPr>
              <w:pStyle w:val="TableEntry"/>
            </w:pPr>
            <w:r w:rsidRPr="00954B4E">
              <w:t>Patient Name</w:t>
            </w:r>
          </w:p>
        </w:tc>
      </w:tr>
      <w:tr w:rsidR="00AD4471" w:rsidRPr="00954B4E" w14:paraId="6E26F698" w14:textId="77777777" w:rsidTr="009937C9">
        <w:tc>
          <w:tcPr>
            <w:tcW w:w="813" w:type="dxa"/>
          </w:tcPr>
          <w:p w14:paraId="7904C697" w14:textId="77777777" w:rsidR="00AD4471" w:rsidRPr="00954B4E" w:rsidRDefault="00AD4471" w:rsidP="009937C9">
            <w:pPr>
              <w:pStyle w:val="TableEntry"/>
            </w:pPr>
            <w:r w:rsidRPr="00954B4E">
              <w:t>7</w:t>
            </w:r>
          </w:p>
        </w:tc>
        <w:tc>
          <w:tcPr>
            <w:tcW w:w="721" w:type="dxa"/>
          </w:tcPr>
          <w:p w14:paraId="474376C8" w14:textId="77777777" w:rsidR="00AD4471" w:rsidRPr="00954B4E" w:rsidRDefault="00AD4471" w:rsidP="009937C9">
            <w:pPr>
              <w:pStyle w:val="TableEntry"/>
            </w:pPr>
            <w:r w:rsidRPr="00954B4E">
              <w:t>DTM</w:t>
            </w:r>
          </w:p>
        </w:tc>
        <w:tc>
          <w:tcPr>
            <w:tcW w:w="772" w:type="dxa"/>
          </w:tcPr>
          <w:p w14:paraId="0230AE1A" w14:textId="77777777" w:rsidR="00AD4471" w:rsidRPr="00954B4E" w:rsidRDefault="00AD4471" w:rsidP="009937C9">
            <w:pPr>
              <w:pStyle w:val="TableEntry"/>
            </w:pPr>
            <w:r w:rsidRPr="00954B4E">
              <w:t>RE</w:t>
            </w:r>
          </w:p>
        </w:tc>
        <w:tc>
          <w:tcPr>
            <w:tcW w:w="638" w:type="dxa"/>
          </w:tcPr>
          <w:p w14:paraId="2093CDF3" w14:textId="77777777" w:rsidR="00AD4471" w:rsidRPr="00954B4E" w:rsidRDefault="00AD4471" w:rsidP="009937C9">
            <w:pPr>
              <w:pStyle w:val="TableEntry"/>
            </w:pPr>
          </w:p>
        </w:tc>
        <w:tc>
          <w:tcPr>
            <w:tcW w:w="6406" w:type="dxa"/>
          </w:tcPr>
          <w:p w14:paraId="6150A717" w14:textId="77777777" w:rsidR="00AD4471" w:rsidRPr="00954B4E" w:rsidRDefault="00AD4471" w:rsidP="009937C9">
            <w:pPr>
              <w:pStyle w:val="TableEntry"/>
            </w:pPr>
            <w:r w:rsidRPr="00954B4E">
              <w:t>Gender</w:t>
            </w:r>
          </w:p>
        </w:tc>
      </w:tr>
      <w:tr w:rsidR="00AD4471" w:rsidRPr="00954B4E" w14:paraId="100F79A2" w14:textId="77777777" w:rsidTr="009937C9">
        <w:tc>
          <w:tcPr>
            <w:tcW w:w="813" w:type="dxa"/>
          </w:tcPr>
          <w:p w14:paraId="67CF0BDE" w14:textId="77777777" w:rsidR="00AD4471" w:rsidRPr="00954B4E" w:rsidRDefault="00AD4471" w:rsidP="009937C9">
            <w:pPr>
              <w:pStyle w:val="TableEntry"/>
            </w:pPr>
            <w:r w:rsidRPr="00954B4E">
              <w:t>8</w:t>
            </w:r>
          </w:p>
        </w:tc>
        <w:tc>
          <w:tcPr>
            <w:tcW w:w="721" w:type="dxa"/>
          </w:tcPr>
          <w:p w14:paraId="0D073E29" w14:textId="77777777" w:rsidR="00AD4471" w:rsidRPr="00954B4E" w:rsidRDefault="00AD4471" w:rsidP="009937C9">
            <w:pPr>
              <w:pStyle w:val="TableEntry"/>
            </w:pPr>
            <w:r w:rsidRPr="00954B4E">
              <w:t>IS</w:t>
            </w:r>
          </w:p>
        </w:tc>
        <w:tc>
          <w:tcPr>
            <w:tcW w:w="772" w:type="dxa"/>
          </w:tcPr>
          <w:p w14:paraId="69E85DB2" w14:textId="77777777" w:rsidR="00AD4471" w:rsidRPr="00954B4E" w:rsidRDefault="00AD4471" w:rsidP="009937C9">
            <w:pPr>
              <w:pStyle w:val="TableEntry"/>
            </w:pPr>
            <w:r w:rsidRPr="00954B4E">
              <w:t>RE</w:t>
            </w:r>
          </w:p>
        </w:tc>
        <w:tc>
          <w:tcPr>
            <w:tcW w:w="638" w:type="dxa"/>
          </w:tcPr>
          <w:p w14:paraId="125F555A" w14:textId="77777777" w:rsidR="00AD4471" w:rsidRPr="00954B4E" w:rsidRDefault="00AD4471" w:rsidP="009937C9">
            <w:pPr>
              <w:pStyle w:val="TableEntry"/>
            </w:pPr>
          </w:p>
        </w:tc>
        <w:tc>
          <w:tcPr>
            <w:tcW w:w="6406" w:type="dxa"/>
          </w:tcPr>
          <w:p w14:paraId="6E5A0F72" w14:textId="77777777" w:rsidR="00AD4471" w:rsidRPr="00954B4E" w:rsidRDefault="00AD4471" w:rsidP="009937C9">
            <w:pPr>
              <w:pStyle w:val="TableEntry"/>
            </w:pPr>
            <w:r w:rsidRPr="00954B4E">
              <w:t>DOB</w:t>
            </w:r>
          </w:p>
        </w:tc>
      </w:tr>
    </w:tbl>
    <w:p w14:paraId="3CBA0103" w14:textId="77777777" w:rsidR="00AD4471" w:rsidRPr="00954B4E" w:rsidRDefault="00AD4471" w:rsidP="00AD4471">
      <w:pPr>
        <w:pStyle w:val="AppendixHeading4"/>
        <w:keepNext w:val="0"/>
        <w:numPr>
          <w:ilvl w:val="3"/>
          <w:numId w:val="32"/>
        </w:numPr>
        <w:outlineLvl w:val="2"/>
      </w:pPr>
      <w:bookmarkStart w:id="187" w:name="_Toc513467961"/>
      <w:bookmarkStart w:id="188" w:name="_Toc519507535"/>
      <w:r w:rsidRPr="00954B4E">
        <w:t>PV1 Patient Visit Information</w:t>
      </w:r>
      <w:bookmarkEnd w:id="187"/>
      <w:bookmarkEnd w:id="188"/>
    </w:p>
    <w:p w14:paraId="46C59CAB" w14:textId="77777777" w:rsidR="00AD4471" w:rsidRPr="00954B4E" w:rsidRDefault="00AD4471" w:rsidP="009937C9">
      <w:pPr>
        <w:pStyle w:val="BodyText"/>
      </w:pPr>
      <w:r w:rsidRPr="00954B4E">
        <w:t>See IHE PCD-01 for basic information. In this profile, the PV1 segment is used to convey patient location information in PV1-3 Assigned Patient Location. This is also usable as a query filter to limit responses from the Device-Patient Association Query to matching locations.</w:t>
      </w:r>
    </w:p>
    <w:p w14:paraId="26181806" w14:textId="77777777" w:rsidR="00AD4471" w:rsidRPr="00954B4E" w:rsidRDefault="00AD4471" w:rsidP="00AD4471">
      <w:pPr>
        <w:pStyle w:val="AppendixHeading4"/>
        <w:keepNext w:val="0"/>
        <w:numPr>
          <w:ilvl w:val="3"/>
          <w:numId w:val="32"/>
        </w:numPr>
        <w:outlineLvl w:val="2"/>
      </w:pPr>
      <w:bookmarkStart w:id="189" w:name="_Toc513467962"/>
      <w:bookmarkStart w:id="190" w:name="_Toc519507536"/>
      <w:r w:rsidRPr="00954B4E">
        <w:t>OBR – Order Request</w:t>
      </w:r>
      <w:bookmarkEnd w:id="189"/>
      <w:bookmarkEnd w:id="190"/>
    </w:p>
    <w:p w14:paraId="055E7819" w14:textId="77777777" w:rsidR="00AD4471" w:rsidRPr="00954B4E" w:rsidRDefault="00AD4471" w:rsidP="009937C9">
      <w:pPr>
        <w:pStyle w:val="BodyText"/>
      </w:pPr>
      <w:r w:rsidRPr="00954B4E">
        <w:t xml:space="preserve">This segment serves as a wrapper for an association observation. It gives the association message a unique identifier in the Filler Order Number OBR-3. This acts as an </w:t>
      </w:r>
      <w:r w:rsidRPr="00954B4E">
        <w:rPr>
          <w:rFonts w:eastAsiaTheme="majorEastAsia"/>
        </w:rPr>
        <w:t>association object instance identifier for tracking</w:t>
      </w:r>
      <w:r w:rsidRPr="00954B4E">
        <w:t xml:space="preserve"> is used for tracking messages from all sources in the overall configuration of systems, so it must be constrained so that duplicate identifiers between sources are not possible. It gives the timestamp of the association event.</w:t>
      </w:r>
    </w:p>
    <w:p w14:paraId="1432095D" w14:textId="77777777" w:rsidR="00AD4471" w:rsidRPr="00954B4E" w:rsidRDefault="00AD4471" w:rsidP="00AD4471">
      <w:pPr>
        <w:pStyle w:val="AppendixHeading4"/>
        <w:keepNext w:val="0"/>
        <w:numPr>
          <w:ilvl w:val="3"/>
          <w:numId w:val="32"/>
        </w:numPr>
        <w:outlineLvl w:val="2"/>
      </w:pPr>
      <w:bookmarkStart w:id="191" w:name="_Toc513467963"/>
      <w:bookmarkStart w:id="192" w:name="_Toc519507537"/>
      <w:r w:rsidRPr="00954B4E">
        <w:t>OBX – Observation (for Patient ID)</w:t>
      </w:r>
      <w:bookmarkEnd w:id="191"/>
      <w:bookmarkEnd w:id="192"/>
    </w:p>
    <w:p w14:paraId="5E9DE3B0" w14:textId="77777777" w:rsidR="00AD4471" w:rsidRPr="00954B4E" w:rsidRDefault="00AD4471" w:rsidP="009937C9">
      <w:pPr>
        <w:pStyle w:val="BodyText"/>
      </w:pPr>
      <w:r w:rsidRPr="00954B4E">
        <w:t xml:space="preserve">This segment conveys the “observation” that the patient has been associated to a device. It includes the time stamp of the association event and the device ID. A PRT segment accompanies it to convey additional information about the device. </w:t>
      </w:r>
    </w:p>
    <w:p w14:paraId="6A34CBE6"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954B4E">
        <w:t>OBX Fields</w:t>
      </w:r>
    </w:p>
    <w:tbl>
      <w:tblPr>
        <w:tblStyle w:val="TableStyleJR1"/>
        <w:tblW w:w="0" w:type="auto"/>
        <w:tblInd w:w="0" w:type="dxa"/>
        <w:tblLook w:val="0620" w:firstRow="1" w:lastRow="0" w:firstColumn="0" w:lastColumn="0" w:noHBand="1" w:noVBand="1"/>
      </w:tblPr>
      <w:tblGrid>
        <w:gridCol w:w="808"/>
        <w:gridCol w:w="760"/>
        <w:gridCol w:w="772"/>
        <w:gridCol w:w="638"/>
        <w:gridCol w:w="6372"/>
      </w:tblGrid>
      <w:tr w:rsidR="00AD4471" w:rsidRPr="00954B4E" w14:paraId="5154B398" w14:textId="77777777" w:rsidTr="009937C9">
        <w:trPr>
          <w:cnfStyle w:val="100000000000" w:firstRow="1" w:lastRow="0" w:firstColumn="0" w:lastColumn="0" w:oddVBand="0" w:evenVBand="0" w:oddHBand="0" w:evenHBand="0" w:firstRowFirstColumn="0" w:firstRowLastColumn="0" w:lastRowFirstColumn="0" w:lastRowLastColumn="0"/>
        </w:trPr>
        <w:tc>
          <w:tcPr>
            <w:tcW w:w="808" w:type="dxa"/>
            <w:shd w:val="clear" w:color="auto" w:fill="D9D9D9" w:themeFill="background1" w:themeFillShade="D9"/>
          </w:tcPr>
          <w:p w14:paraId="067F2527" w14:textId="77777777" w:rsidR="00AD4471" w:rsidRPr="006C2274" w:rsidRDefault="00AD4471" w:rsidP="009937C9">
            <w:pPr>
              <w:pStyle w:val="TableEntryHeader"/>
              <w:rPr>
                <w:b/>
                <w:bCs/>
              </w:rPr>
            </w:pPr>
            <w:r w:rsidRPr="006C2274">
              <w:rPr>
                <w:b/>
                <w:bCs/>
              </w:rPr>
              <w:t>SEQ</w:t>
            </w:r>
          </w:p>
        </w:tc>
        <w:tc>
          <w:tcPr>
            <w:tcW w:w="760" w:type="dxa"/>
            <w:shd w:val="clear" w:color="auto" w:fill="D9D9D9" w:themeFill="background1" w:themeFillShade="D9"/>
          </w:tcPr>
          <w:p w14:paraId="56C1008A" w14:textId="77777777" w:rsidR="00AD4471" w:rsidRPr="006C2274" w:rsidRDefault="00AD4471" w:rsidP="009937C9">
            <w:pPr>
              <w:pStyle w:val="TableEntryHeader"/>
              <w:rPr>
                <w:b/>
                <w:bCs/>
              </w:rPr>
            </w:pPr>
            <w:r w:rsidRPr="006C2274">
              <w:rPr>
                <w:b/>
                <w:bCs/>
              </w:rPr>
              <w:t>DT</w:t>
            </w:r>
          </w:p>
        </w:tc>
        <w:tc>
          <w:tcPr>
            <w:tcW w:w="772" w:type="dxa"/>
            <w:shd w:val="clear" w:color="auto" w:fill="D9D9D9" w:themeFill="background1" w:themeFillShade="D9"/>
          </w:tcPr>
          <w:p w14:paraId="453E90E3" w14:textId="77777777" w:rsidR="00AD4471" w:rsidRPr="006C2274" w:rsidRDefault="00AD4471" w:rsidP="009937C9">
            <w:pPr>
              <w:pStyle w:val="TableEntryHeader"/>
              <w:rPr>
                <w:b/>
                <w:bCs/>
              </w:rPr>
            </w:pPr>
            <w:r w:rsidRPr="006C2274">
              <w:rPr>
                <w:b/>
                <w:bCs/>
              </w:rPr>
              <w:t>OPT</w:t>
            </w:r>
          </w:p>
        </w:tc>
        <w:tc>
          <w:tcPr>
            <w:tcW w:w="638" w:type="dxa"/>
            <w:shd w:val="clear" w:color="auto" w:fill="D9D9D9" w:themeFill="background1" w:themeFillShade="D9"/>
          </w:tcPr>
          <w:p w14:paraId="0C493DBE" w14:textId="77777777" w:rsidR="00AD4471" w:rsidRPr="006C2274" w:rsidRDefault="00AD4471" w:rsidP="009937C9">
            <w:pPr>
              <w:pStyle w:val="TableEntryHeader"/>
              <w:rPr>
                <w:b/>
                <w:bCs/>
              </w:rPr>
            </w:pPr>
            <w:r w:rsidRPr="006C2274">
              <w:rPr>
                <w:b/>
                <w:bCs/>
              </w:rPr>
              <w:t>RP</w:t>
            </w:r>
          </w:p>
        </w:tc>
        <w:tc>
          <w:tcPr>
            <w:tcW w:w="6372" w:type="dxa"/>
            <w:shd w:val="clear" w:color="auto" w:fill="D9D9D9" w:themeFill="background1" w:themeFillShade="D9"/>
          </w:tcPr>
          <w:p w14:paraId="70D25D5D" w14:textId="77777777" w:rsidR="00AD4471" w:rsidRPr="006C2274" w:rsidRDefault="00AD4471" w:rsidP="009937C9">
            <w:pPr>
              <w:pStyle w:val="TableEntryHeader"/>
              <w:rPr>
                <w:b/>
                <w:bCs/>
              </w:rPr>
            </w:pPr>
            <w:r w:rsidRPr="006C2274">
              <w:rPr>
                <w:b/>
                <w:bCs/>
              </w:rPr>
              <w:t>Description</w:t>
            </w:r>
          </w:p>
        </w:tc>
      </w:tr>
      <w:tr w:rsidR="00AD4471" w:rsidRPr="00954B4E" w14:paraId="5567E0BD" w14:textId="77777777" w:rsidTr="009937C9">
        <w:tc>
          <w:tcPr>
            <w:tcW w:w="808" w:type="dxa"/>
          </w:tcPr>
          <w:p w14:paraId="397A9CF8" w14:textId="77777777" w:rsidR="00AD4471" w:rsidRPr="00954B4E" w:rsidRDefault="00AD4471" w:rsidP="009937C9">
            <w:pPr>
              <w:pStyle w:val="TableEntry"/>
            </w:pPr>
            <w:r w:rsidRPr="00954B4E">
              <w:t>1</w:t>
            </w:r>
          </w:p>
        </w:tc>
        <w:tc>
          <w:tcPr>
            <w:tcW w:w="760" w:type="dxa"/>
          </w:tcPr>
          <w:p w14:paraId="2FE4AC43" w14:textId="77777777" w:rsidR="00AD4471" w:rsidRPr="00954B4E" w:rsidRDefault="00AD4471" w:rsidP="009937C9">
            <w:pPr>
              <w:pStyle w:val="TableEntry"/>
            </w:pPr>
            <w:r w:rsidRPr="00954B4E">
              <w:t>SI</w:t>
            </w:r>
          </w:p>
        </w:tc>
        <w:tc>
          <w:tcPr>
            <w:tcW w:w="772" w:type="dxa"/>
          </w:tcPr>
          <w:p w14:paraId="72B15BD5" w14:textId="77777777" w:rsidR="00AD4471" w:rsidRPr="00954B4E" w:rsidRDefault="00AD4471" w:rsidP="009937C9">
            <w:pPr>
              <w:pStyle w:val="TableEntry"/>
            </w:pPr>
            <w:r w:rsidRPr="00954B4E">
              <w:t>O</w:t>
            </w:r>
          </w:p>
        </w:tc>
        <w:tc>
          <w:tcPr>
            <w:tcW w:w="638" w:type="dxa"/>
          </w:tcPr>
          <w:p w14:paraId="191CDDE3" w14:textId="77777777" w:rsidR="00AD4471" w:rsidRPr="00954B4E" w:rsidRDefault="00AD4471" w:rsidP="009937C9">
            <w:pPr>
              <w:pStyle w:val="TableEntry"/>
            </w:pPr>
          </w:p>
        </w:tc>
        <w:tc>
          <w:tcPr>
            <w:tcW w:w="6372" w:type="dxa"/>
          </w:tcPr>
          <w:p w14:paraId="03790956" w14:textId="77777777" w:rsidR="00AD4471" w:rsidRPr="00954B4E" w:rsidRDefault="00AD4471" w:rsidP="009937C9">
            <w:pPr>
              <w:pStyle w:val="TableEntry"/>
            </w:pPr>
            <w:r w:rsidRPr="00954B4E">
              <w:t>Set ID - OBX</w:t>
            </w:r>
          </w:p>
        </w:tc>
      </w:tr>
      <w:tr w:rsidR="00AD4471" w:rsidRPr="00954B4E" w14:paraId="50C9B19A" w14:textId="77777777" w:rsidTr="009937C9">
        <w:tc>
          <w:tcPr>
            <w:tcW w:w="808" w:type="dxa"/>
          </w:tcPr>
          <w:p w14:paraId="0D258ADB" w14:textId="77777777" w:rsidR="00AD4471" w:rsidRPr="00954B4E" w:rsidRDefault="00AD4471" w:rsidP="009937C9">
            <w:pPr>
              <w:pStyle w:val="TableEntry"/>
            </w:pPr>
            <w:r w:rsidRPr="00954B4E">
              <w:t>2</w:t>
            </w:r>
          </w:p>
        </w:tc>
        <w:tc>
          <w:tcPr>
            <w:tcW w:w="760" w:type="dxa"/>
          </w:tcPr>
          <w:p w14:paraId="744C9F04" w14:textId="77777777" w:rsidR="00AD4471" w:rsidRPr="00954B4E" w:rsidRDefault="00AD4471" w:rsidP="009937C9">
            <w:pPr>
              <w:pStyle w:val="TableEntry"/>
            </w:pPr>
            <w:r w:rsidRPr="00954B4E">
              <w:t>ID</w:t>
            </w:r>
          </w:p>
        </w:tc>
        <w:tc>
          <w:tcPr>
            <w:tcW w:w="772" w:type="dxa"/>
          </w:tcPr>
          <w:p w14:paraId="3A7D43C8" w14:textId="77777777" w:rsidR="00AD4471" w:rsidRPr="00954B4E" w:rsidRDefault="00AD4471" w:rsidP="009937C9">
            <w:pPr>
              <w:pStyle w:val="TableEntry"/>
            </w:pPr>
            <w:r w:rsidRPr="00954B4E">
              <w:t>R</w:t>
            </w:r>
          </w:p>
        </w:tc>
        <w:tc>
          <w:tcPr>
            <w:tcW w:w="638" w:type="dxa"/>
          </w:tcPr>
          <w:p w14:paraId="729E15B6" w14:textId="77777777" w:rsidR="00AD4471" w:rsidRPr="00954B4E" w:rsidRDefault="00AD4471" w:rsidP="009937C9">
            <w:pPr>
              <w:pStyle w:val="TableEntry"/>
            </w:pPr>
          </w:p>
        </w:tc>
        <w:tc>
          <w:tcPr>
            <w:tcW w:w="6372" w:type="dxa"/>
          </w:tcPr>
          <w:p w14:paraId="35B3E0F4" w14:textId="77777777" w:rsidR="00AD4471" w:rsidRPr="00954B4E" w:rsidRDefault="00AD4471" w:rsidP="009937C9">
            <w:pPr>
              <w:pStyle w:val="TableEntry"/>
            </w:pPr>
            <w:r w:rsidRPr="00954B4E">
              <w:t>Value Type – set to CWE</w:t>
            </w:r>
          </w:p>
        </w:tc>
      </w:tr>
      <w:tr w:rsidR="00AD4471" w:rsidRPr="00954B4E" w14:paraId="1B0C6ADA" w14:textId="77777777" w:rsidTr="009937C9">
        <w:tc>
          <w:tcPr>
            <w:tcW w:w="808" w:type="dxa"/>
          </w:tcPr>
          <w:p w14:paraId="64AF4D4A" w14:textId="77777777" w:rsidR="00AD4471" w:rsidRPr="00954B4E" w:rsidRDefault="00AD4471" w:rsidP="009937C9">
            <w:pPr>
              <w:pStyle w:val="TableEntry"/>
            </w:pPr>
            <w:r w:rsidRPr="00954B4E">
              <w:t>3</w:t>
            </w:r>
          </w:p>
        </w:tc>
        <w:tc>
          <w:tcPr>
            <w:tcW w:w="760" w:type="dxa"/>
          </w:tcPr>
          <w:p w14:paraId="343502C0" w14:textId="77777777" w:rsidR="00AD4471" w:rsidRPr="00954B4E" w:rsidRDefault="00AD4471" w:rsidP="009937C9">
            <w:pPr>
              <w:pStyle w:val="TableEntry"/>
            </w:pPr>
            <w:r w:rsidRPr="00954B4E">
              <w:t>CWE</w:t>
            </w:r>
          </w:p>
        </w:tc>
        <w:tc>
          <w:tcPr>
            <w:tcW w:w="772" w:type="dxa"/>
          </w:tcPr>
          <w:p w14:paraId="70B744AE" w14:textId="77777777" w:rsidR="00AD4471" w:rsidRPr="00954B4E" w:rsidRDefault="00AD4471" w:rsidP="009937C9">
            <w:pPr>
              <w:pStyle w:val="TableEntry"/>
            </w:pPr>
            <w:r w:rsidRPr="00954B4E">
              <w:t>R</w:t>
            </w:r>
          </w:p>
        </w:tc>
        <w:tc>
          <w:tcPr>
            <w:tcW w:w="638" w:type="dxa"/>
          </w:tcPr>
          <w:p w14:paraId="41D2CB9C" w14:textId="77777777" w:rsidR="00AD4471" w:rsidRPr="00954B4E" w:rsidRDefault="00AD4471" w:rsidP="009937C9">
            <w:pPr>
              <w:pStyle w:val="TableEntry"/>
            </w:pPr>
          </w:p>
        </w:tc>
        <w:tc>
          <w:tcPr>
            <w:tcW w:w="6372" w:type="dxa"/>
          </w:tcPr>
          <w:p w14:paraId="4ED9F803" w14:textId="77777777" w:rsidR="00AD4471" w:rsidRPr="00954B4E" w:rsidRDefault="00AD4471" w:rsidP="009937C9">
            <w:pPr>
              <w:pStyle w:val="TableEntry"/>
            </w:pPr>
            <w:r w:rsidRPr="00954B4E">
              <w:t>Observation Identifier – set to 68487^MDCX_ATTR_EVT_COND^MDC</w:t>
            </w:r>
          </w:p>
        </w:tc>
      </w:tr>
      <w:tr w:rsidR="00AD4471" w:rsidRPr="00954B4E" w14:paraId="75178FB0" w14:textId="77777777" w:rsidTr="009937C9">
        <w:tc>
          <w:tcPr>
            <w:tcW w:w="808" w:type="dxa"/>
          </w:tcPr>
          <w:p w14:paraId="466BE5EA" w14:textId="77777777" w:rsidR="00AD4471" w:rsidRPr="00954B4E" w:rsidRDefault="00AD4471" w:rsidP="009937C9">
            <w:pPr>
              <w:pStyle w:val="TableEntry"/>
            </w:pPr>
            <w:r w:rsidRPr="00954B4E">
              <w:t>4</w:t>
            </w:r>
          </w:p>
        </w:tc>
        <w:tc>
          <w:tcPr>
            <w:tcW w:w="760" w:type="dxa"/>
          </w:tcPr>
          <w:p w14:paraId="34602F1B" w14:textId="77777777" w:rsidR="00AD4471" w:rsidRPr="00954B4E" w:rsidRDefault="00AD4471" w:rsidP="009937C9">
            <w:pPr>
              <w:pStyle w:val="TableEntry"/>
            </w:pPr>
            <w:r w:rsidRPr="00954B4E">
              <w:t>ST</w:t>
            </w:r>
          </w:p>
        </w:tc>
        <w:tc>
          <w:tcPr>
            <w:tcW w:w="772" w:type="dxa"/>
          </w:tcPr>
          <w:p w14:paraId="68FBE444" w14:textId="77777777" w:rsidR="00AD4471" w:rsidRPr="00954B4E" w:rsidRDefault="00AD4471" w:rsidP="009937C9">
            <w:pPr>
              <w:pStyle w:val="TableEntry"/>
            </w:pPr>
            <w:r w:rsidRPr="00954B4E">
              <w:t>O</w:t>
            </w:r>
          </w:p>
        </w:tc>
        <w:tc>
          <w:tcPr>
            <w:tcW w:w="638" w:type="dxa"/>
          </w:tcPr>
          <w:p w14:paraId="2270ED28" w14:textId="77777777" w:rsidR="00AD4471" w:rsidRPr="00954B4E" w:rsidRDefault="00AD4471" w:rsidP="009937C9">
            <w:pPr>
              <w:pStyle w:val="TableEntry"/>
            </w:pPr>
          </w:p>
        </w:tc>
        <w:tc>
          <w:tcPr>
            <w:tcW w:w="6372" w:type="dxa"/>
          </w:tcPr>
          <w:p w14:paraId="6146D2F3" w14:textId="77777777" w:rsidR="00AD4471" w:rsidRPr="00954B4E" w:rsidRDefault="00AD4471" w:rsidP="009937C9">
            <w:pPr>
              <w:pStyle w:val="TableEntry"/>
            </w:pPr>
            <w:r w:rsidRPr="00954B4E">
              <w:t>Observation Sub-ID. Use to convey a specific channel that’s been associated, as &lt;MDS&gt;.&lt;VMD&gt;.&lt;CHANNEL&gt;.&lt;facet&gt;</w:t>
            </w:r>
          </w:p>
        </w:tc>
      </w:tr>
      <w:tr w:rsidR="00AD4471" w:rsidRPr="00954B4E" w14:paraId="1B82E3CA" w14:textId="77777777" w:rsidTr="009937C9">
        <w:tc>
          <w:tcPr>
            <w:tcW w:w="808" w:type="dxa"/>
          </w:tcPr>
          <w:p w14:paraId="23F043DB" w14:textId="77777777" w:rsidR="00AD4471" w:rsidRPr="00954B4E" w:rsidRDefault="00AD4471" w:rsidP="009937C9">
            <w:pPr>
              <w:pStyle w:val="TableEntry"/>
            </w:pPr>
            <w:r w:rsidRPr="00954B4E">
              <w:t>5</w:t>
            </w:r>
          </w:p>
        </w:tc>
        <w:tc>
          <w:tcPr>
            <w:tcW w:w="760" w:type="dxa"/>
          </w:tcPr>
          <w:p w14:paraId="5367F835" w14:textId="77777777" w:rsidR="00AD4471" w:rsidRPr="00954B4E" w:rsidRDefault="00AD4471" w:rsidP="009937C9">
            <w:pPr>
              <w:pStyle w:val="TableEntry"/>
            </w:pPr>
            <w:r w:rsidRPr="00954B4E">
              <w:t>CWE</w:t>
            </w:r>
          </w:p>
        </w:tc>
        <w:tc>
          <w:tcPr>
            <w:tcW w:w="772" w:type="dxa"/>
          </w:tcPr>
          <w:p w14:paraId="56A9E650" w14:textId="77777777" w:rsidR="00AD4471" w:rsidRPr="00954B4E" w:rsidRDefault="00AD4471" w:rsidP="009937C9">
            <w:pPr>
              <w:pStyle w:val="TableEntry"/>
            </w:pPr>
            <w:r w:rsidRPr="00954B4E">
              <w:t>R</w:t>
            </w:r>
          </w:p>
        </w:tc>
        <w:tc>
          <w:tcPr>
            <w:tcW w:w="638" w:type="dxa"/>
          </w:tcPr>
          <w:p w14:paraId="4EF57BD4" w14:textId="77777777" w:rsidR="00AD4471" w:rsidRPr="00954B4E" w:rsidRDefault="00AD4471" w:rsidP="009937C9">
            <w:pPr>
              <w:pStyle w:val="TableEntry"/>
            </w:pPr>
          </w:p>
        </w:tc>
        <w:tc>
          <w:tcPr>
            <w:tcW w:w="6372" w:type="dxa"/>
          </w:tcPr>
          <w:p w14:paraId="3A9C5C04" w14:textId="77777777" w:rsidR="00AD4471" w:rsidRPr="00954B4E" w:rsidRDefault="00AD4471" w:rsidP="009937C9">
            <w:pPr>
              <w:pStyle w:val="TableEntry"/>
            </w:pPr>
            <w:r w:rsidRPr="00954B4E">
              <w:t xml:space="preserve">Observation Value. See </w:t>
            </w:r>
            <w:fldSimple w:instr=" REF _Ref388452137  \* MERGEFORMAT ">
              <w:r w:rsidRPr="00954B4E">
                <w:t xml:space="preserve">Appendix Table </w:t>
              </w:r>
              <w:r>
                <w:t xml:space="preserve">4: </w:t>
              </w:r>
              <w:r w:rsidRPr="00954B4E">
                <w:t>OBX-5 Values</w:t>
              </w:r>
            </w:fldSimple>
            <w:r w:rsidRPr="00954B4E">
              <w:t xml:space="preserve"> on page </w:t>
            </w:r>
            <w:r w:rsidRPr="00954B4E">
              <w:fldChar w:fldCharType="begin"/>
            </w:r>
            <w:r w:rsidRPr="00954B4E">
              <w:instrText xml:space="preserve"> PAGEREF _Ref388452137 \h </w:instrText>
            </w:r>
            <w:r w:rsidRPr="00954B4E">
              <w:fldChar w:fldCharType="separate"/>
            </w:r>
            <w:r w:rsidRPr="00954B4E">
              <w:t>28</w:t>
            </w:r>
            <w:r w:rsidRPr="00954B4E">
              <w:fldChar w:fldCharType="end"/>
            </w:r>
          </w:p>
        </w:tc>
      </w:tr>
      <w:tr w:rsidR="00AD4471" w:rsidRPr="00954B4E" w14:paraId="4FDEAFB5" w14:textId="77777777" w:rsidTr="009937C9">
        <w:tc>
          <w:tcPr>
            <w:tcW w:w="808" w:type="dxa"/>
          </w:tcPr>
          <w:p w14:paraId="07698A2A" w14:textId="77777777" w:rsidR="00AD4471" w:rsidRPr="00954B4E" w:rsidRDefault="00AD4471" w:rsidP="009937C9">
            <w:pPr>
              <w:pStyle w:val="TableEntry"/>
            </w:pPr>
            <w:r w:rsidRPr="00954B4E">
              <w:t>11</w:t>
            </w:r>
          </w:p>
        </w:tc>
        <w:tc>
          <w:tcPr>
            <w:tcW w:w="760" w:type="dxa"/>
          </w:tcPr>
          <w:p w14:paraId="76E60F33" w14:textId="77777777" w:rsidR="00AD4471" w:rsidRPr="00954B4E" w:rsidRDefault="00AD4471" w:rsidP="009937C9">
            <w:pPr>
              <w:pStyle w:val="TableEntry"/>
            </w:pPr>
            <w:r w:rsidRPr="00954B4E">
              <w:t>ID</w:t>
            </w:r>
          </w:p>
        </w:tc>
        <w:tc>
          <w:tcPr>
            <w:tcW w:w="772" w:type="dxa"/>
          </w:tcPr>
          <w:p w14:paraId="72E1FC3A" w14:textId="77777777" w:rsidR="00AD4471" w:rsidRPr="00954B4E" w:rsidRDefault="00AD4471" w:rsidP="009937C9">
            <w:pPr>
              <w:pStyle w:val="TableEntry"/>
            </w:pPr>
            <w:r w:rsidRPr="00954B4E">
              <w:t>R</w:t>
            </w:r>
          </w:p>
        </w:tc>
        <w:tc>
          <w:tcPr>
            <w:tcW w:w="638" w:type="dxa"/>
          </w:tcPr>
          <w:p w14:paraId="62964211" w14:textId="77777777" w:rsidR="00AD4471" w:rsidRPr="00954B4E" w:rsidRDefault="00AD4471" w:rsidP="009937C9">
            <w:pPr>
              <w:pStyle w:val="TableEntry"/>
            </w:pPr>
          </w:p>
        </w:tc>
        <w:tc>
          <w:tcPr>
            <w:tcW w:w="6372" w:type="dxa"/>
          </w:tcPr>
          <w:p w14:paraId="39716FE6" w14:textId="77777777" w:rsidR="00AD4471" w:rsidRPr="00954B4E" w:rsidRDefault="00AD4471" w:rsidP="009937C9">
            <w:pPr>
              <w:pStyle w:val="TableEntry"/>
            </w:pPr>
            <w:r w:rsidRPr="00954B4E">
              <w:t xml:space="preserve">Observation Result Status. See </w:t>
            </w:r>
            <w:r w:rsidRPr="00954B4E">
              <w:fldChar w:fldCharType="begin"/>
            </w:r>
            <w:r w:rsidRPr="00954B4E">
              <w:instrText xml:space="preserve"> REF _Ref388452675 \h  \* MERGEFORMAT </w:instrText>
            </w:r>
            <w:r w:rsidRPr="00954B4E">
              <w:fldChar w:fldCharType="separate"/>
            </w:r>
            <w:r w:rsidRPr="00954B4E">
              <w:t xml:space="preserve">Appendix Table </w:t>
            </w:r>
            <w:r>
              <w:t xml:space="preserve">5: </w:t>
            </w:r>
            <w:r w:rsidRPr="00954B4E">
              <w:t>OBX-11 Values</w:t>
            </w:r>
            <w:r w:rsidRPr="00954B4E">
              <w:fldChar w:fldCharType="end"/>
            </w:r>
            <w:r w:rsidRPr="00954B4E">
              <w:t xml:space="preserve"> on page </w:t>
            </w:r>
            <w:r w:rsidRPr="00954B4E">
              <w:fldChar w:fldCharType="begin"/>
            </w:r>
            <w:r w:rsidRPr="00954B4E">
              <w:instrText xml:space="preserve"> PAGEREF _Ref388452675 \h </w:instrText>
            </w:r>
            <w:r w:rsidRPr="00954B4E">
              <w:fldChar w:fldCharType="separate"/>
            </w:r>
            <w:r w:rsidRPr="00954B4E">
              <w:t>28</w:t>
            </w:r>
            <w:r w:rsidRPr="00954B4E">
              <w:fldChar w:fldCharType="end"/>
            </w:r>
            <w:r w:rsidRPr="00954B4E">
              <w:t>.</w:t>
            </w:r>
          </w:p>
        </w:tc>
      </w:tr>
    </w:tbl>
    <w:p w14:paraId="2D0794D6" w14:textId="77777777" w:rsidR="00AD4471" w:rsidRPr="00954B4E" w:rsidRDefault="00AD4471" w:rsidP="009937C9">
      <w:pPr>
        <w:pStyle w:val="Caption"/>
      </w:pPr>
      <w:bookmarkStart w:id="193" w:name="_Ref388452137"/>
      <w:r w:rsidRPr="00954B4E">
        <w:t xml:space="preserve">Appendix 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954B4E">
        <w:t>OBX-5 Values</w:t>
      </w:r>
      <w:bookmarkEnd w:id="193"/>
    </w:p>
    <w:tbl>
      <w:tblPr>
        <w:tblStyle w:val="TableStyleJR1"/>
        <w:tblW w:w="0" w:type="auto"/>
        <w:tblInd w:w="0" w:type="dxa"/>
        <w:tblLook w:val="04A0" w:firstRow="1" w:lastRow="0" w:firstColumn="1" w:lastColumn="0" w:noHBand="0" w:noVBand="1"/>
      </w:tblPr>
      <w:tblGrid>
        <w:gridCol w:w="3779"/>
        <w:gridCol w:w="5571"/>
      </w:tblGrid>
      <w:tr w:rsidR="00AD4471" w:rsidRPr="00954B4E" w14:paraId="093C30E0" w14:textId="77777777" w:rsidTr="009937C9">
        <w:trPr>
          <w:cnfStyle w:val="100000000000" w:firstRow="1" w:lastRow="0" w:firstColumn="0" w:lastColumn="0" w:oddVBand="0" w:evenVBand="0" w:oddHBand="0" w:evenHBand="0" w:firstRowFirstColumn="0" w:firstRowLastColumn="0" w:lastRowFirstColumn="0" w:lastRowLastColumn="0"/>
        </w:trPr>
        <w:tc>
          <w:tcPr>
            <w:tcW w:w="3798" w:type="dxa"/>
            <w:shd w:val="clear" w:color="auto" w:fill="D9D9D9" w:themeFill="background1" w:themeFillShade="D9"/>
          </w:tcPr>
          <w:p w14:paraId="16E5A6AB" w14:textId="77777777" w:rsidR="00AD4471" w:rsidRPr="006C2274" w:rsidRDefault="00AD4471" w:rsidP="009937C9">
            <w:pPr>
              <w:pStyle w:val="TableEntryHeader"/>
              <w:rPr>
                <w:b/>
                <w:bCs/>
              </w:rPr>
            </w:pPr>
            <w:r w:rsidRPr="006C2274">
              <w:rPr>
                <w:b/>
                <w:bCs/>
              </w:rPr>
              <w:t>Observation Value</w:t>
            </w:r>
          </w:p>
        </w:tc>
        <w:tc>
          <w:tcPr>
            <w:tcW w:w="5778" w:type="dxa"/>
            <w:shd w:val="clear" w:color="auto" w:fill="D9D9D9" w:themeFill="background1" w:themeFillShade="D9"/>
          </w:tcPr>
          <w:p w14:paraId="0337A832" w14:textId="77777777" w:rsidR="00AD4471" w:rsidRPr="006C2274" w:rsidRDefault="00AD4471" w:rsidP="009937C9">
            <w:pPr>
              <w:pStyle w:val="TableEntryHeader"/>
              <w:rPr>
                <w:b/>
                <w:bCs/>
              </w:rPr>
            </w:pPr>
            <w:r w:rsidRPr="006C2274">
              <w:rPr>
                <w:b/>
                <w:bCs/>
              </w:rPr>
              <w:t>Description</w:t>
            </w:r>
          </w:p>
        </w:tc>
      </w:tr>
      <w:tr w:rsidR="00AD4471" w:rsidRPr="00954B4E" w14:paraId="451FF05D" w14:textId="77777777" w:rsidTr="009937C9">
        <w:tc>
          <w:tcPr>
            <w:tcW w:w="3798" w:type="dxa"/>
          </w:tcPr>
          <w:p w14:paraId="652BC962" w14:textId="77777777" w:rsidR="00AD4471" w:rsidRPr="00954B4E" w:rsidRDefault="00AD4471" w:rsidP="009937C9">
            <w:pPr>
              <w:pStyle w:val="TableEntry"/>
            </w:pPr>
            <w:r w:rsidRPr="00954B4E">
              <w:t>0^MDCX_DEV_ASSOCIATE^MDC</w:t>
            </w:r>
          </w:p>
        </w:tc>
        <w:tc>
          <w:tcPr>
            <w:tcW w:w="5778" w:type="dxa"/>
          </w:tcPr>
          <w:p w14:paraId="5BD9946D" w14:textId="77777777" w:rsidR="00AD4471" w:rsidRPr="00954B4E" w:rsidRDefault="00AD4471" w:rsidP="009937C9">
            <w:pPr>
              <w:pStyle w:val="TableEntry"/>
            </w:pPr>
            <w:r w:rsidRPr="00954B4E">
              <w:t>Device has been associated to a patient.</w:t>
            </w:r>
          </w:p>
        </w:tc>
      </w:tr>
      <w:tr w:rsidR="00AD4471" w:rsidRPr="00954B4E" w14:paraId="0413A47A" w14:textId="77777777" w:rsidTr="009937C9">
        <w:tc>
          <w:tcPr>
            <w:tcW w:w="3798" w:type="dxa"/>
          </w:tcPr>
          <w:p w14:paraId="755506A9" w14:textId="77777777" w:rsidR="00AD4471" w:rsidRPr="00954B4E" w:rsidRDefault="00AD4471" w:rsidP="009937C9">
            <w:pPr>
              <w:pStyle w:val="TableEntry"/>
            </w:pPr>
            <w:r w:rsidRPr="00954B4E">
              <w:t>0^MDCX_DEV_DISASSOCIATE^MDC</w:t>
            </w:r>
          </w:p>
        </w:tc>
        <w:tc>
          <w:tcPr>
            <w:tcW w:w="5778" w:type="dxa"/>
          </w:tcPr>
          <w:p w14:paraId="59ED6A4B" w14:textId="77777777" w:rsidR="00AD4471" w:rsidRPr="00954B4E" w:rsidRDefault="00AD4471" w:rsidP="009937C9">
            <w:pPr>
              <w:pStyle w:val="TableEntry"/>
            </w:pPr>
            <w:r w:rsidRPr="00954B4E">
              <w:t>Device has been disassociated from a patient.</w:t>
            </w:r>
          </w:p>
        </w:tc>
      </w:tr>
    </w:tbl>
    <w:p w14:paraId="00999F03" w14:textId="77777777" w:rsidR="00AD4471" w:rsidRDefault="00AD4471" w:rsidP="009937C9">
      <w:pPr>
        <w:pStyle w:val="BodyText"/>
      </w:pPr>
    </w:p>
    <w:p w14:paraId="2075DC88" w14:textId="77777777" w:rsidR="00AD4471" w:rsidRPr="00954B4E" w:rsidRDefault="00AD4471" w:rsidP="009937C9">
      <w:pPr>
        <w:pStyle w:val="BodyText"/>
      </w:pPr>
      <w:r w:rsidRPr="00954B4E">
        <w:t>A device association can be reported as a point-in-time event, in which case a separate disassociate message is required to delineate the end of the association. Alternatively, the association event message can convey a duration during which the association was in effect. The latter is equivalent to an associate/disassociate message pair, and may be preferable for short duration associations (e.g., spot vitals collection).</w:t>
      </w:r>
    </w:p>
    <w:p w14:paraId="649A07D9" w14:textId="77777777" w:rsidR="00AD4471" w:rsidRPr="00954B4E" w:rsidRDefault="00AD4471" w:rsidP="009937C9">
      <w:pPr>
        <w:pStyle w:val="Caption"/>
        <w:rPr>
          <w:vanish/>
          <w:specVanish/>
        </w:rPr>
      </w:pPr>
      <w:bookmarkStart w:id="194" w:name="_Ref388452675"/>
      <w:r w:rsidRPr="00954B4E">
        <w:t xml:space="preserve">Appendix 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xml:space="preserve">: </w:t>
      </w:r>
      <w:r w:rsidRPr="00954B4E">
        <w:t>OBX-11 Values</w:t>
      </w:r>
      <w:bookmarkEnd w:id="194"/>
    </w:p>
    <w:tbl>
      <w:tblPr>
        <w:tblStyle w:val="TableStyleJR1"/>
        <w:tblW w:w="0" w:type="auto"/>
        <w:tblInd w:w="0" w:type="dxa"/>
        <w:tblLook w:val="04A0" w:firstRow="1" w:lastRow="0" w:firstColumn="1" w:lastColumn="0" w:noHBand="0" w:noVBand="1"/>
      </w:tblPr>
      <w:tblGrid>
        <w:gridCol w:w="1266"/>
        <w:gridCol w:w="4034"/>
        <w:gridCol w:w="4050"/>
      </w:tblGrid>
      <w:tr w:rsidR="00AD4471" w:rsidRPr="00954B4E" w14:paraId="4F7D7E97" w14:textId="77777777" w:rsidTr="009937C9">
        <w:trPr>
          <w:cnfStyle w:val="100000000000" w:firstRow="1" w:lastRow="0" w:firstColumn="0" w:lastColumn="0" w:oddVBand="0" w:evenVBand="0" w:oddHBand="0" w:evenHBand="0" w:firstRowFirstColumn="0" w:firstRowLastColumn="0" w:lastRowFirstColumn="0" w:lastRowLastColumn="0"/>
        </w:trPr>
        <w:tc>
          <w:tcPr>
            <w:tcW w:w="1278" w:type="dxa"/>
            <w:shd w:val="clear" w:color="auto" w:fill="D9D9D9" w:themeFill="background1" w:themeFillShade="D9"/>
          </w:tcPr>
          <w:p w14:paraId="042C0F40" w14:textId="77777777" w:rsidR="00AD4471" w:rsidRPr="006C2274" w:rsidRDefault="00AD4471" w:rsidP="009937C9">
            <w:pPr>
              <w:pStyle w:val="TableEntryHeader"/>
              <w:rPr>
                <w:b/>
                <w:bCs/>
              </w:rPr>
            </w:pPr>
            <w:r w:rsidRPr="006C2274">
              <w:rPr>
                <w:b/>
                <w:bCs/>
              </w:rPr>
              <w:t xml:space="preserve"> Status</w:t>
            </w:r>
          </w:p>
        </w:tc>
        <w:tc>
          <w:tcPr>
            <w:tcW w:w="4140" w:type="dxa"/>
            <w:shd w:val="clear" w:color="auto" w:fill="D9D9D9" w:themeFill="background1" w:themeFillShade="D9"/>
          </w:tcPr>
          <w:p w14:paraId="2951CC57" w14:textId="77777777" w:rsidR="00AD4471" w:rsidRPr="006C2274" w:rsidRDefault="00AD4471" w:rsidP="009937C9">
            <w:pPr>
              <w:pStyle w:val="TableEntryHeader"/>
              <w:rPr>
                <w:b/>
                <w:bCs/>
              </w:rPr>
            </w:pPr>
            <w:r w:rsidRPr="006C2274">
              <w:rPr>
                <w:b/>
                <w:bCs/>
              </w:rPr>
              <w:t>HL7 Description</w:t>
            </w:r>
          </w:p>
        </w:tc>
        <w:tc>
          <w:tcPr>
            <w:tcW w:w="4158" w:type="dxa"/>
            <w:shd w:val="clear" w:color="auto" w:fill="D9D9D9" w:themeFill="background1" w:themeFillShade="D9"/>
          </w:tcPr>
          <w:p w14:paraId="4218E106" w14:textId="77777777" w:rsidR="00AD4471" w:rsidRPr="006C2274" w:rsidRDefault="00AD4471" w:rsidP="009937C9">
            <w:pPr>
              <w:pStyle w:val="TableEntryHeader"/>
              <w:rPr>
                <w:b/>
                <w:bCs/>
              </w:rPr>
            </w:pPr>
            <w:r w:rsidRPr="006C2274">
              <w:rPr>
                <w:b/>
                <w:bCs/>
              </w:rPr>
              <w:t>Adaptation</w:t>
            </w:r>
          </w:p>
        </w:tc>
      </w:tr>
      <w:tr w:rsidR="00AD4471" w:rsidRPr="00954B4E" w14:paraId="29660D88" w14:textId="77777777" w:rsidTr="009937C9">
        <w:tc>
          <w:tcPr>
            <w:tcW w:w="1278" w:type="dxa"/>
          </w:tcPr>
          <w:p w14:paraId="1C6E57C6" w14:textId="77777777" w:rsidR="00AD4471" w:rsidRPr="00954B4E" w:rsidRDefault="00AD4471" w:rsidP="009937C9">
            <w:pPr>
              <w:pStyle w:val="TableEntry"/>
            </w:pPr>
            <w:r w:rsidRPr="00954B4E">
              <w:lastRenderedPageBreak/>
              <w:t>C</w:t>
            </w:r>
          </w:p>
        </w:tc>
        <w:tc>
          <w:tcPr>
            <w:tcW w:w="4140" w:type="dxa"/>
          </w:tcPr>
          <w:p w14:paraId="502A1681" w14:textId="77777777" w:rsidR="00AD4471" w:rsidRPr="00954B4E" w:rsidRDefault="00AD4471" w:rsidP="009937C9">
            <w:pPr>
              <w:pStyle w:val="TableEntry"/>
            </w:pPr>
            <w:r w:rsidRPr="00954B4E">
              <w:t>Record coming over is a correction and thus replaces a final result.</w:t>
            </w:r>
          </w:p>
        </w:tc>
        <w:tc>
          <w:tcPr>
            <w:tcW w:w="4158" w:type="dxa"/>
          </w:tcPr>
          <w:p w14:paraId="79AE28F4" w14:textId="77777777" w:rsidR="00AD4471" w:rsidRPr="00954B4E" w:rsidRDefault="00AD4471" w:rsidP="009937C9">
            <w:pPr>
              <w:pStyle w:val="TableEntry"/>
            </w:pPr>
            <w:r w:rsidRPr="00954B4E">
              <w:t>Record coming over is a correction and thus replaces a validated association.</w:t>
            </w:r>
          </w:p>
        </w:tc>
      </w:tr>
      <w:tr w:rsidR="00AD4471" w:rsidRPr="00954B4E" w14:paraId="5ECE7666" w14:textId="77777777" w:rsidTr="009937C9">
        <w:tc>
          <w:tcPr>
            <w:tcW w:w="1278" w:type="dxa"/>
          </w:tcPr>
          <w:p w14:paraId="4B21DBAB" w14:textId="77777777" w:rsidR="00AD4471" w:rsidRPr="00954B4E" w:rsidRDefault="00AD4471" w:rsidP="009937C9">
            <w:pPr>
              <w:pStyle w:val="TableEntry"/>
            </w:pPr>
            <w:r w:rsidRPr="00954B4E">
              <w:t>D</w:t>
            </w:r>
          </w:p>
        </w:tc>
        <w:tc>
          <w:tcPr>
            <w:tcW w:w="4140" w:type="dxa"/>
          </w:tcPr>
          <w:p w14:paraId="6CF510FA" w14:textId="77777777" w:rsidR="00AD4471" w:rsidRPr="00954B4E" w:rsidRDefault="00AD4471" w:rsidP="009937C9">
            <w:pPr>
              <w:pStyle w:val="TableEntry"/>
            </w:pPr>
            <w:r w:rsidRPr="00954B4E">
              <w:t>Deletes the OBX record</w:t>
            </w:r>
          </w:p>
        </w:tc>
        <w:tc>
          <w:tcPr>
            <w:tcW w:w="4158" w:type="dxa"/>
          </w:tcPr>
          <w:p w14:paraId="10992934" w14:textId="77777777" w:rsidR="00AD4471" w:rsidRPr="00954B4E" w:rsidRDefault="00AD4471" w:rsidP="009937C9">
            <w:pPr>
              <w:pStyle w:val="TableEntry"/>
            </w:pPr>
            <w:r w:rsidRPr="00954B4E">
              <w:t>Deletes the association record.</w:t>
            </w:r>
          </w:p>
        </w:tc>
      </w:tr>
      <w:tr w:rsidR="00AD4471" w:rsidRPr="00954B4E" w14:paraId="0F23F02B" w14:textId="77777777" w:rsidTr="009937C9">
        <w:tc>
          <w:tcPr>
            <w:tcW w:w="1278" w:type="dxa"/>
          </w:tcPr>
          <w:p w14:paraId="31A0FDF9" w14:textId="77777777" w:rsidR="00AD4471" w:rsidRPr="00954B4E" w:rsidRDefault="00AD4471" w:rsidP="009937C9">
            <w:pPr>
              <w:pStyle w:val="TableEntry"/>
            </w:pPr>
            <w:r w:rsidRPr="00954B4E">
              <w:t>F</w:t>
            </w:r>
          </w:p>
        </w:tc>
        <w:tc>
          <w:tcPr>
            <w:tcW w:w="4140" w:type="dxa"/>
          </w:tcPr>
          <w:p w14:paraId="083C07E9" w14:textId="77777777" w:rsidR="00AD4471" w:rsidRPr="00954B4E" w:rsidRDefault="00AD4471" w:rsidP="009937C9">
            <w:pPr>
              <w:pStyle w:val="TableEntry"/>
            </w:pPr>
            <w:r w:rsidRPr="00954B4E">
              <w:t xml:space="preserve">Final results; </w:t>
            </w:r>
            <w:r>
              <w:t>c</w:t>
            </w:r>
            <w:r w:rsidRPr="00954B4E">
              <w:t>an only be changed with a corrected result.</w:t>
            </w:r>
          </w:p>
        </w:tc>
        <w:tc>
          <w:tcPr>
            <w:tcW w:w="4158" w:type="dxa"/>
          </w:tcPr>
          <w:p w14:paraId="02082FF1" w14:textId="77777777" w:rsidR="00AD4471" w:rsidRPr="00954B4E" w:rsidRDefault="00AD4471" w:rsidP="009937C9">
            <w:pPr>
              <w:pStyle w:val="TableEntry"/>
            </w:pPr>
            <w:r w:rsidRPr="00954B4E">
              <w:t>Validated association. Can only be changed with a corrected association record.</w:t>
            </w:r>
          </w:p>
        </w:tc>
      </w:tr>
      <w:tr w:rsidR="00AD4471" w:rsidRPr="00954B4E" w14:paraId="09FF4F5E" w14:textId="77777777" w:rsidTr="009937C9">
        <w:tc>
          <w:tcPr>
            <w:tcW w:w="1278" w:type="dxa"/>
          </w:tcPr>
          <w:p w14:paraId="70C15D44" w14:textId="77777777" w:rsidR="00AD4471" w:rsidRPr="00954B4E" w:rsidRDefault="00AD4471" w:rsidP="009937C9">
            <w:pPr>
              <w:pStyle w:val="TableEntry"/>
            </w:pPr>
            <w:r w:rsidRPr="00954B4E">
              <w:t>R</w:t>
            </w:r>
          </w:p>
        </w:tc>
        <w:tc>
          <w:tcPr>
            <w:tcW w:w="4140" w:type="dxa"/>
          </w:tcPr>
          <w:p w14:paraId="4523DAA9" w14:textId="77777777" w:rsidR="00AD4471" w:rsidRPr="00954B4E" w:rsidRDefault="00AD4471" w:rsidP="009937C9">
            <w:pPr>
              <w:pStyle w:val="TableEntry"/>
            </w:pPr>
            <w:r w:rsidRPr="00954B4E">
              <w:t>Results entered -- not verified</w:t>
            </w:r>
          </w:p>
        </w:tc>
        <w:tc>
          <w:tcPr>
            <w:tcW w:w="4158" w:type="dxa"/>
          </w:tcPr>
          <w:p w14:paraId="0B886109" w14:textId="77777777" w:rsidR="00AD4471" w:rsidRPr="00954B4E" w:rsidRDefault="00AD4471" w:rsidP="009937C9">
            <w:pPr>
              <w:pStyle w:val="TableEntry"/>
            </w:pPr>
            <w:r w:rsidRPr="00954B4E">
              <w:t>An association has been asserted, but not validated.</w:t>
            </w:r>
          </w:p>
        </w:tc>
      </w:tr>
      <w:tr w:rsidR="00AD4471" w:rsidRPr="00954B4E" w14:paraId="70EA754E" w14:textId="77777777" w:rsidTr="009937C9">
        <w:tc>
          <w:tcPr>
            <w:tcW w:w="1278" w:type="dxa"/>
          </w:tcPr>
          <w:p w14:paraId="22948C5C" w14:textId="77777777" w:rsidR="00AD4471" w:rsidRPr="00954B4E" w:rsidRDefault="00AD4471" w:rsidP="009937C9">
            <w:pPr>
              <w:pStyle w:val="TableEntry"/>
            </w:pPr>
            <w:r w:rsidRPr="00954B4E">
              <w:t>W</w:t>
            </w:r>
          </w:p>
        </w:tc>
        <w:tc>
          <w:tcPr>
            <w:tcW w:w="4140" w:type="dxa"/>
          </w:tcPr>
          <w:p w14:paraId="37D97CA4" w14:textId="77777777" w:rsidR="00AD4471" w:rsidRPr="00954B4E" w:rsidRDefault="00AD4471" w:rsidP="009937C9">
            <w:pPr>
              <w:pStyle w:val="TableEntry"/>
            </w:pPr>
            <w:r w:rsidRPr="00954B4E">
              <w:t>Post original as wrong, e.g., transmitted for wrong patient.</w:t>
            </w:r>
          </w:p>
        </w:tc>
        <w:tc>
          <w:tcPr>
            <w:tcW w:w="4158" w:type="dxa"/>
          </w:tcPr>
          <w:p w14:paraId="2D8F638A" w14:textId="77777777" w:rsidR="00AD4471" w:rsidRPr="00954B4E" w:rsidRDefault="00AD4471" w:rsidP="009937C9">
            <w:pPr>
              <w:pStyle w:val="TableEntry"/>
            </w:pPr>
            <w:r w:rsidRPr="00954B4E">
              <w:t>Post original as wrong, e.g., transmitted for wrong patient.</w:t>
            </w:r>
          </w:p>
        </w:tc>
      </w:tr>
    </w:tbl>
    <w:p w14:paraId="6DA318CF" w14:textId="77777777" w:rsidR="00AD4471" w:rsidRPr="00954B4E" w:rsidRDefault="00AD4471" w:rsidP="00AD4471">
      <w:pPr>
        <w:pStyle w:val="AppendixHeading4"/>
        <w:keepNext w:val="0"/>
        <w:numPr>
          <w:ilvl w:val="3"/>
          <w:numId w:val="32"/>
        </w:numPr>
        <w:outlineLvl w:val="2"/>
      </w:pPr>
      <w:bookmarkStart w:id="195" w:name="_Toc513467964"/>
      <w:bookmarkStart w:id="196" w:name="_Toc519507538"/>
      <w:r w:rsidRPr="00954B4E">
        <w:t>PRT – Participation (Observation Participation)</w:t>
      </w:r>
      <w:bookmarkEnd w:id="195"/>
      <w:bookmarkEnd w:id="196"/>
    </w:p>
    <w:p w14:paraId="24FBB78F" w14:textId="77777777" w:rsidR="00AD4471" w:rsidRPr="00954B4E" w:rsidRDefault="00AD4471" w:rsidP="009937C9">
      <w:pPr>
        <w:pStyle w:val="BodyText"/>
      </w:pPr>
      <w:r w:rsidRPr="00954B4E">
        <w:t>This segment conveys information about persons and/or devices that participated in the association, ancillary to the patient and device that are its subjects. For example:</w:t>
      </w:r>
    </w:p>
    <w:p w14:paraId="67BDB440" w14:textId="77777777" w:rsidR="00AD4471" w:rsidRPr="00954B4E" w:rsidRDefault="00AD4471" w:rsidP="009937C9">
      <w:pPr>
        <w:pStyle w:val="ListBullet2"/>
      </w:pPr>
      <w:r w:rsidRPr="00954B4E">
        <w:t>A nurse that established and/or validated an association</w:t>
      </w:r>
    </w:p>
    <w:p w14:paraId="73B8EA24" w14:textId="77777777" w:rsidR="00AD4471" w:rsidRPr="00954B4E" w:rsidRDefault="00AD4471" w:rsidP="009937C9">
      <w:pPr>
        <w:pStyle w:val="ListBullet2"/>
      </w:pPr>
      <w:r w:rsidRPr="00954B4E">
        <w:t>A device gateway</w:t>
      </w:r>
    </w:p>
    <w:p w14:paraId="17FB60B1" w14:textId="77777777" w:rsidR="00AD4471" w:rsidRPr="00954B4E" w:rsidRDefault="00AD4471" w:rsidP="009937C9">
      <w:pPr>
        <w:pStyle w:val="ListBullet2"/>
      </w:pPr>
      <w:r w:rsidRPr="00954B4E">
        <w:t>The device itself, if the patient ID is entered directly onto the device</w:t>
      </w:r>
    </w:p>
    <w:p w14:paraId="21B91249"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954B4E">
        <w:t>PRT Fields</w:t>
      </w:r>
    </w:p>
    <w:tbl>
      <w:tblPr>
        <w:tblStyle w:val="TableStyleJR1"/>
        <w:tblW w:w="9590" w:type="dxa"/>
        <w:tblInd w:w="0" w:type="dxa"/>
        <w:tblLayout w:type="fixed"/>
        <w:tblLook w:val="04A0" w:firstRow="1" w:lastRow="0" w:firstColumn="1" w:lastColumn="0" w:noHBand="0" w:noVBand="1"/>
      </w:tblPr>
      <w:tblGrid>
        <w:gridCol w:w="835"/>
        <w:gridCol w:w="810"/>
        <w:gridCol w:w="810"/>
        <w:gridCol w:w="690"/>
        <w:gridCol w:w="6445"/>
      </w:tblGrid>
      <w:tr w:rsidR="00AD4471" w:rsidRPr="00954B4E" w14:paraId="4392A588" w14:textId="77777777" w:rsidTr="009937C9">
        <w:trPr>
          <w:cnfStyle w:val="100000000000" w:firstRow="1" w:lastRow="0" w:firstColumn="0" w:lastColumn="0" w:oddVBand="0" w:evenVBand="0" w:oddHBand="0" w:evenHBand="0" w:firstRowFirstColumn="0" w:firstRowLastColumn="0" w:lastRowFirstColumn="0" w:lastRowLastColumn="0"/>
        </w:trPr>
        <w:tc>
          <w:tcPr>
            <w:tcW w:w="835" w:type="dxa"/>
            <w:shd w:val="clear" w:color="auto" w:fill="D9D9D9" w:themeFill="background1" w:themeFillShade="D9"/>
          </w:tcPr>
          <w:p w14:paraId="53FF45E6" w14:textId="77777777" w:rsidR="00AD4471" w:rsidRPr="006C2274" w:rsidRDefault="00AD4471" w:rsidP="009937C9">
            <w:pPr>
              <w:pStyle w:val="TableEntryHeader"/>
              <w:rPr>
                <w:b/>
                <w:bCs/>
              </w:rPr>
            </w:pPr>
            <w:r w:rsidRPr="006C2274">
              <w:rPr>
                <w:b/>
                <w:bCs/>
              </w:rPr>
              <w:t>SEQ</w:t>
            </w:r>
          </w:p>
        </w:tc>
        <w:tc>
          <w:tcPr>
            <w:tcW w:w="810" w:type="dxa"/>
            <w:shd w:val="clear" w:color="auto" w:fill="D9D9D9" w:themeFill="background1" w:themeFillShade="D9"/>
          </w:tcPr>
          <w:p w14:paraId="0329580F" w14:textId="77777777" w:rsidR="00AD4471" w:rsidRPr="006C2274" w:rsidRDefault="00AD4471" w:rsidP="009937C9">
            <w:pPr>
              <w:pStyle w:val="TableEntryHeader"/>
              <w:rPr>
                <w:b/>
                <w:bCs/>
              </w:rPr>
            </w:pPr>
            <w:r w:rsidRPr="006C2274">
              <w:rPr>
                <w:b/>
                <w:bCs/>
              </w:rPr>
              <w:t>DT</w:t>
            </w:r>
          </w:p>
        </w:tc>
        <w:tc>
          <w:tcPr>
            <w:tcW w:w="810" w:type="dxa"/>
            <w:shd w:val="clear" w:color="auto" w:fill="D9D9D9" w:themeFill="background1" w:themeFillShade="D9"/>
          </w:tcPr>
          <w:p w14:paraId="6423E035" w14:textId="77777777" w:rsidR="00AD4471" w:rsidRPr="006C2274" w:rsidRDefault="00AD4471" w:rsidP="009937C9">
            <w:pPr>
              <w:pStyle w:val="TableEntryHeader"/>
              <w:rPr>
                <w:b/>
                <w:bCs/>
              </w:rPr>
            </w:pPr>
            <w:r w:rsidRPr="006C2274">
              <w:rPr>
                <w:b/>
                <w:bCs/>
              </w:rPr>
              <w:t>OPT</w:t>
            </w:r>
          </w:p>
        </w:tc>
        <w:tc>
          <w:tcPr>
            <w:tcW w:w="690" w:type="dxa"/>
            <w:shd w:val="clear" w:color="auto" w:fill="D9D9D9" w:themeFill="background1" w:themeFillShade="D9"/>
          </w:tcPr>
          <w:p w14:paraId="4F5D4A44" w14:textId="77777777" w:rsidR="00AD4471" w:rsidRPr="006C2274" w:rsidRDefault="00AD4471" w:rsidP="009937C9">
            <w:pPr>
              <w:pStyle w:val="TableEntryHeader"/>
              <w:rPr>
                <w:b/>
                <w:bCs/>
              </w:rPr>
            </w:pPr>
            <w:r w:rsidRPr="006C2274">
              <w:rPr>
                <w:b/>
                <w:bCs/>
              </w:rPr>
              <w:t>RP</w:t>
            </w:r>
          </w:p>
        </w:tc>
        <w:tc>
          <w:tcPr>
            <w:tcW w:w="6445" w:type="dxa"/>
            <w:shd w:val="clear" w:color="auto" w:fill="D9D9D9" w:themeFill="background1" w:themeFillShade="D9"/>
          </w:tcPr>
          <w:p w14:paraId="48F6EA98" w14:textId="77777777" w:rsidR="00AD4471" w:rsidRPr="006C2274" w:rsidRDefault="00AD4471" w:rsidP="009937C9">
            <w:pPr>
              <w:pStyle w:val="TableEntryHeader"/>
              <w:rPr>
                <w:b/>
                <w:bCs/>
              </w:rPr>
            </w:pPr>
            <w:r w:rsidRPr="006C2274">
              <w:rPr>
                <w:b/>
                <w:bCs/>
              </w:rPr>
              <w:t>Description</w:t>
            </w:r>
          </w:p>
        </w:tc>
      </w:tr>
      <w:tr w:rsidR="00AD4471" w:rsidRPr="00954B4E" w14:paraId="78B18A49" w14:textId="77777777" w:rsidTr="009937C9">
        <w:tc>
          <w:tcPr>
            <w:tcW w:w="835" w:type="dxa"/>
          </w:tcPr>
          <w:p w14:paraId="6BE523DA" w14:textId="77777777" w:rsidR="00AD4471" w:rsidRPr="00954B4E" w:rsidRDefault="00AD4471" w:rsidP="009937C9">
            <w:pPr>
              <w:pStyle w:val="TableEntry"/>
            </w:pPr>
            <w:r w:rsidRPr="00954B4E">
              <w:t>2</w:t>
            </w:r>
          </w:p>
        </w:tc>
        <w:tc>
          <w:tcPr>
            <w:tcW w:w="810" w:type="dxa"/>
          </w:tcPr>
          <w:p w14:paraId="509D4D0B" w14:textId="77777777" w:rsidR="00AD4471" w:rsidRPr="00954B4E" w:rsidRDefault="00AD4471" w:rsidP="009937C9">
            <w:pPr>
              <w:pStyle w:val="TableEntry"/>
            </w:pPr>
            <w:r w:rsidRPr="00954B4E">
              <w:t>ID</w:t>
            </w:r>
          </w:p>
        </w:tc>
        <w:tc>
          <w:tcPr>
            <w:tcW w:w="810" w:type="dxa"/>
          </w:tcPr>
          <w:p w14:paraId="3DA179BC" w14:textId="77777777" w:rsidR="00AD4471" w:rsidRPr="00954B4E" w:rsidRDefault="00AD4471" w:rsidP="009937C9">
            <w:pPr>
              <w:pStyle w:val="TableEntry"/>
            </w:pPr>
            <w:r w:rsidRPr="00954B4E">
              <w:t>R</w:t>
            </w:r>
          </w:p>
        </w:tc>
        <w:tc>
          <w:tcPr>
            <w:tcW w:w="690" w:type="dxa"/>
          </w:tcPr>
          <w:p w14:paraId="76C7F9DC" w14:textId="77777777" w:rsidR="00AD4471" w:rsidRPr="00954B4E" w:rsidRDefault="00AD4471" w:rsidP="009937C9">
            <w:pPr>
              <w:pStyle w:val="TableEntry"/>
            </w:pPr>
          </w:p>
        </w:tc>
        <w:tc>
          <w:tcPr>
            <w:tcW w:w="6445" w:type="dxa"/>
          </w:tcPr>
          <w:p w14:paraId="70C96195" w14:textId="77777777" w:rsidR="00AD4471" w:rsidRPr="00954B4E" w:rsidRDefault="00AD4471" w:rsidP="009937C9">
            <w:pPr>
              <w:pStyle w:val="TableEntry"/>
            </w:pPr>
            <w:r w:rsidRPr="00954B4E">
              <w:t>Action Code. Always value to UC (unchanged).</w:t>
            </w:r>
          </w:p>
        </w:tc>
      </w:tr>
      <w:tr w:rsidR="00AD4471" w:rsidRPr="00954B4E" w14:paraId="4F419965" w14:textId="77777777" w:rsidTr="009937C9">
        <w:tc>
          <w:tcPr>
            <w:tcW w:w="835" w:type="dxa"/>
          </w:tcPr>
          <w:p w14:paraId="4E1307C8" w14:textId="77777777" w:rsidR="00AD4471" w:rsidRPr="00954B4E" w:rsidRDefault="00AD4471" w:rsidP="009937C9">
            <w:pPr>
              <w:pStyle w:val="TableEntry"/>
            </w:pPr>
            <w:r w:rsidRPr="00954B4E">
              <w:t>4</w:t>
            </w:r>
          </w:p>
        </w:tc>
        <w:tc>
          <w:tcPr>
            <w:tcW w:w="810" w:type="dxa"/>
          </w:tcPr>
          <w:p w14:paraId="4B1E67D6" w14:textId="77777777" w:rsidR="00AD4471" w:rsidRPr="00954B4E" w:rsidRDefault="00AD4471" w:rsidP="009937C9">
            <w:pPr>
              <w:pStyle w:val="TableEntry"/>
            </w:pPr>
            <w:r w:rsidRPr="00954B4E">
              <w:t>CWE</w:t>
            </w:r>
          </w:p>
        </w:tc>
        <w:tc>
          <w:tcPr>
            <w:tcW w:w="810" w:type="dxa"/>
          </w:tcPr>
          <w:p w14:paraId="688250F6" w14:textId="77777777" w:rsidR="00AD4471" w:rsidRPr="00954B4E" w:rsidRDefault="00AD4471" w:rsidP="009937C9">
            <w:pPr>
              <w:pStyle w:val="TableEntry"/>
            </w:pPr>
            <w:r w:rsidRPr="00954B4E">
              <w:t>R</w:t>
            </w:r>
          </w:p>
        </w:tc>
        <w:tc>
          <w:tcPr>
            <w:tcW w:w="690" w:type="dxa"/>
          </w:tcPr>
          <w:p w14:paraId="6A68CD7F" w14:textId="77777777" w:rsidR="00AD4471" w:rsidRPr="00954B4E" w:rsidRDefault="00AD4471" w:rsidP="009937C9">
            <w:pPr>
              <w:pStyle w:val="TableEntry"/>
            </w:pPr>
          </w:p>
        </w:tc>
        <w:tc>
          <w:tcPr>
            <w:tcW w:w="6445" w:type="dxa"/>
          </w:tcPr>
          <w:p w14:paraId="51A08310" w14:textId="77777777" w:rsidR="00AD4471" w:rsidRDefault="00AD4471" w:rsidP="009937C9">
            <w:pPr>
              <w:pStyle w:val="TableEntry"/>
            </w:pPr>
            <w:r w:rsidRPr="00954B4E">
              <w:t xml:space="preserve">Participation – see </w:t>
            </w:r>
            <w:r w:rsidRPr="00954B4E">
              <w:fldChar w:fldCharType="begin"/>
            </w:r>
            <w:r w:rsidRPr="00954B4E">
              <w:instrText xml:space="preserve"> REF _Ref388531441 \h  \* MERGEFORMAT </w:instrText>
            </w:r>
            <w:r w:rsidRPr="00954B4E">
              <w:fldChar w:fldCharType="separate"/>
            </w:r>
          </w:p>
          <w:p w14:paraId="15D0D54E" w14:textId="77777777" w:rsidR="00AD4471" w:rsidRPr="00954B4E" w:rsidRDefault="00AD4471" w:rsidP="009937C9">
            <w:pPr>
              <w:pStyle w:val="TableEntry"/>
            </w:pPr>
            <w:r w:rsidRPr="00954B4E">
              <w:t>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Unique Device Identifier defined by the US FDA, where applicable, but in any case must contain See details in the UDI Final Rule (U.S. Food and Drug Administration 2013)</w:t>
            </w:r>
          </w:p>
          <w:p w14:paraId="0793D8AC" w14:textId="77777777" w:rsidR="00AD4471" w:rsidRPr="00954B4E" w:rsidRDefault="00AD4471" w:rsidP="009937C9">
            <w:pPr>
              <w:pStyle w:val="BodyText"/>
            </w:pPr>
          </w:p>
          <w:p w14:paraId="4DEBEEF6" w14:textId="77777777" w:rsidR="00AD4471" w:rsidRPr="00954B4E" w:rsidRDefault="00AD4471" w:rsidP="009937C9">
            <w:pPr>
              <w:pStyle w:val="BodyText"/>
            </w:pPr>
          </w:p>
          <w:p w14:paraId="6F3B4136" w14:textId="77777777" w:rsidR="00AD4471" w:rsidRPr="00954B4E" w:rsidRDefault="00AD4471" w:rsidP="009937C9">
            <w:pPr>
              <w:pStyle w:val="TableEntry"/>
            </w:pPr>
            <w:r w:rsidRPr="00954B4E">
              <w:t xml:space="preserve">Appendix Table </w:t>
            </w:r>
            <w:r>
              <w:t xml:space="preserve">7: </w:t>
            </w:r>
            <w:r w:rsidRPr="00954B4E">
              <w:t>PRT-4 Values</w:t>
            </w:r>
            <w:r w:rsidRPr="00954B4E">
              <w:fldChar w:fldCharType="end"/>
            </w:r>
            <w:r w:rsidRPr="00954B4E">
              <w:t>.</w:t>
            </w:r>
          </w:p>
        </w:tc>
      </w:tr>
      <w:tr w:rsidR="00AD4471" w:rsidRPr="00954B4E" w14:paraId="54444505" w14:textId="77777777" w:rsidTr="009937C9">
        <w:tc>
          <w:tcPr>
            <w:tcW w:w="835" w:type="dxa"/>
          </w:tcPr>
          <w:p w14:paraId="22A69D5F" w14:textId="77777777" w:rsidR="00AD4471" w:rsidRPr="00954B4E" w:rsidRDefault="00AD4471" w:rsidP="009937C9">
            <w:pPr>
              <w:pStyle w:val="TableEntry"/>
            </w:pPr>
            <w:r w:rsidRPr="00954B4E">
              <w:t>5</w:t>
            </w:r>
          </w:p>
        </w:tc>
        <w:tc>
          <w:tcPr>
            <w:tcW w:w="810" w:type="dxa"/>
          </w:tcPr>
          <w:p w14:paraId="6CF00BA4" w14:textId="77777777" w:rsidR="00AD4471" w:rsidRPr="00954B4E" w:rsidRDefault="00AD4471" w:rsidP="009937C9">
            <w:pPr>
              <w:pStyle w:val="TableEntry"/>
            </w:pPr>
            <w:r w:rsidRPr="00954B4E">
              <w:t>XCN</w:t>
            </w:r>
          </w:p>
        </w:tc>
        <w:tc>
          <w:tcPr>
            <w:tcW w:w="810" w:type="dxa"/>
          </w:tcPr>
          <w:p w14:paraId="4FFB9361" w14:textId="77777777" w:rsidR="00AD4471" w:rsidRPr="00954B4E" w:rsidRDefault="00AD4471" w:rsidP="009937C9">
            <w:pPr>
              <w:pStyle w:val="TableEntry"/>
            </w:pPr>
          </w:p>
        </w:tc>
        <w:tc>
          <w:tcPr>
            <w:tcW w:w="690" w:type="dxa"/>
          </w:tcPr>
          <w:p w14:paraId="0151D35F" w14:textId="77777777" w:rsidR="00AD4471" w:rsidRPr="00954B4E" w:rsidRDefault="00AD4471" w:rsidP="009937C9">
            <w:pPr>
              <w:pStyle w:val="TableEntry"/>
            </w:pPr>
            <w:r w:rsidRPr="00954B4E">
              <w:t>Y</w:t>
            </w:r>
          </w:p>
        </w:tc>
        <w:tc>
          <w:tcPr>
            <w:tcW w:w="6445" w:type="dxa"/>
          </w:tcPr>
          <w:p w14:paraId="3B26A2E7" w14:textId="77777777" w:rsidR="00AD4471" w:rsidRPr="00954B4E" w:rsidRDefault="00AD4471" w:rsidP="009937C9">
            <w:pPr>
              <w:pStyle w:val="TableEntry"/>
            </w:pPr>
            <w:r w:rsidRPr="00954B4E">
              <w:t>Participation Person. If a person is the participant in this association message, his or her ID and name appear here.</w:t>
            </w:r>
          </w:p>
        </w:tc>
      </w:tr>
      <w:tr w:rsidR="00AD4471" w:rsidRPr="00954B4E" w14:paraId="05C642CF" w14:textId="77777777" w:rsidTr="009937C9">
        <w:tc>
          <w:tcPr>
            <w:tcW w:w="835" w:type="dxa"/>
          </w:tcPr>
          <w:p w14:paraId="5A18B299" w14:textId="77777777" w:rsidR="00AD4471" w:rsidRPr="00954B4E" w:rsidRDefault="00AD4471" w:rsidP="009937C9">
            <w:pPr>
              <w:pStyle w:val="TableEntry"/>
            </w:pPr>
            <w:r w:rsidRPr="00954B4E">
              <w:t>9</w:t>
            </w:r>
          </w:p>
        </w:tc>
        <w:tc>
          <w:tcPr>
            <w:tcW w:w="810" w:type="dxa"/>
          </w:tcPr>
          <w:p w14:paraId="00887300" w14:textId="77777777" w:rsidR="00AD4471" w:rsidRPr="00954B4E" w:rsidRDefault="00AD4471" w:rsidP="009937C9">
            <w:pPr>
              <w:pStyle w:val="TableEntry"/>
            </w:pPr>
            <w:r w:rsidRPr="00954B4E">
              <w:t>PL</w:t>
            </w:r>
          </w:p>
        </w:tc>
        <w:tc>
          <w:tcPr>
            <w:tcW w:w="810" w:type="dxa"/>
          </w:tcPr>
          <w:p w14:paraId="0DB06B32" w14:textId="77777777" w:rsidR="00AD4471" w:rsidRPr="00954B4E" w:rsidRDefault="00AD4471" w:rsidP="009937C9">
            <w:pPr>
              <w:pStyle w:val="TableEntry"/>
            </w:pPr>
          </w:p>
        </w:tc>
        <w:tc>
          <w:tcPr>
            <w:tcW w:w="690" w:type="dxa"/>
          </w:tcPr>
          <w:p w14:paraId="440D0660" w14:textId="77777777" w:rsidR="00AD4471" w:rsidRPr="00954B4E" w:rsidRDefault="00AD4471" w:rsidP="009937C9">
            <w:pPr>
              <w:pStyle w:val="TableEntry"/>
            </w:pPr>
            <w:r w:rsidRPr="00954B4E">
              <w:t>Y</w:t>
            </w:r>
          </w:p>
        </w:tc>
        <w:tc>
          <w:tcPr>
            <w:tcW w:w="6445" w:type="dxa"/>
          </w:tcPr>
          <w:p w14:paraId="42BA7278" w14:textId="77777777" w:rsidR="00AD4471" w:rsidRPr="00954B4E" w:rsidRDefault="00AD4471" w:rsidP="009937C9">
            <w:pPr>
              <w:pStyle w:val="TableEntry"/>
            </w:pPr>
            <w:r w:rsidRPr="00954B4E">
              <w:t>Participation Location. Location where association was asserted or observed.</w:t>
            </w:r>
          </w:p>
        </w:tc>
      </w:tr>
      <w:tr w:rsidR="00AD4471" w:rsidRPr="00954B4E" w14:paraId="1C29B623" w14:textId="77777777" w:rsidTr="009937C9">
        <w:tc>
          <w:tcPr>
            <w:tcW w:w="835" w:type="dxa"/>
          </w:tcPr>
          <w:p w14:paraId="21FDB12E" w14:textId="77777777" w:rsidR="00AD4471" w:rsidRPr="00954B4E" w:rsidRDefault="00AD4471" w:rsidP="009937C9">
            <w:pPr>
              <w:pStyle w:val="TableEntry"/>
            </w:pPr>
            <w:r w:rsidRPr="00954B4E">
              <w:t>10</w:t>
            </w:r>
          </w:p>
        </w:tc>
        <w:tc>
          <w:tcPr>
            <w:tcW w:w="810" w:type="dxa"/>
          </w:tcPr>
          <w:p w14:paraId="1C82EB1C" w14:textId="77777777" w:rsidR="00AD4471" w:rsidRPr="00954B4E" w:rsidRDefault="00AD4471" w:rsidP="009937C9">
            <w:pPr>
              <w:pStyle w:val="TableEntry"/>
            </w:pPr>
            <w:r w:rsidRPr="00954B4E">
              <w:t>EI</w:t>
            </w:r>
          </w:p>
        </w:tc>
        <w:tc>
          <w:tcPr>
            <w:tcW w:w="810" w:type="dxa"/>
          </w:tcPr>
          <w:p w14:paraId="658249E4" w14:textId="77777777" w:rsidR="00AD4471" w:rsidRPr="00954B4E" w:rsidRDefault="00AD4471" w:rsidP="009937C9">
            <w:pPr>
              <w:pStyle w:val="TableEntry"/>
            </w:pPr>
            <w:r w:rsidRPr="00954B4E">
              <w:t>C</w:t>
            </w:r>
          </w:p>
        </w:tc>
        <w:tc>
          <w:tcPr>
            <w:tcW w:w="690" w:type="dxa"/>
          </w:tcPr>
          <w:p w14:paraId="52599CEC" w14:textId="77777777" w:rsidR="00AD4471" w:rsidRPr="00954B4E" w:rsidRDefault="00AD4471" w:rsidP="009937C9">
            <w:pPr>
              <w:pStyle w:val="TableEntry"/>
            </w:pPr>
            <w:r w:rsidRPr="00954B4E">
              <w:t>Y</w:t>
            </w:r>
          </w:p>
        </w:tc>
        <w:tc>
          <w:tcPr>
            <w:tcW w:w="6445" w:type="dxa"/>
          </w:tcPr>
          <w:p w14:paraId="52E5F58E" w14:textId="77777777" w:rsidR="00AD4471" w:rsidRPr="00954B4E" w:rsidRDefault="00AD4471" w:rsidP="009937C9">
            <w:pPr>
              <w:pStyle w:val="TableEntry"/>
            </w:pPr>
            <w:r w:rsidRPr="00954B4E">
              <w:t xml:space="preserve">Participation Device. </w:t>
            </w:r>
          </w:p>
          <w:p w14:paraId="5B0A3109" w14:textId="77777777" w:rsidR="00AD4471" w:rsidRPr="00954B4E" w:rsidRDefault="00AD4471" w:rsidP="009937C9">
            <w:pPr>
              <w:pStyle w:val="TableEntry"/>
            </w:pPr>
            <w:r w:rsidRPr="00954B4E">
              <w:t>If a device is the initiator of this association record (PRT-4 = AUT), its ID appears here. Format is the same as in existing IHE PCD profiles and will match PRT-10 of device-as-subject PRT segment of this message, provided that the device associated with the patient and the device reporting the participation are one and the same (e.g., patient admitted on this monitor).</w:t>
            </w:r>
          </w:p>
          <w:p w14:paraId="3108080D" w14:textId="77777777" w:rsidR="00AD4471" w:rsidRPr="00954B4E" w:rsidRDefault="00AD4471" w:rsidP="009937C9">
            <w:pPr>
              <w:pStyle w:val="TableEntry"/>
            </w:pPr>
            <w:r w:rsidRPr="00954B4E">
              <w:t>If this PRT segment identifies this device as the subject of the association (PRT-4 = EQUIP), its ID appears here. Note – Prior to HL7 2.7, this would have appeared in OBX-18.</w:t>
            </w:r>
          </w:p>
        </w:tc>
      </w:tr>
      <w:tr w:rsidR="00AD4471" w:rsidRPr="00F05A91" w14:paraId="0A4DACD2" w14:textId="77777777" w:rsidTr="009937C9">
        <w:tc>
          <w:tcPr>
            <w:tcW w:w="835" w:type="dxa"/>
          </w:tcPr>
          <w:p w14:paraId="073D2746" w14:textId="77777777" w:rsidR="00AD4471" w:rsidRPr="00954B4E" w:rsidRDefault="00AD4471" w:rsidP="009937C9">
            <w:pPr>
              <w:pStyle w:val="TableEntry"/>
            </w:pPr>
            <w:r w:rsidRPr="00954B4E">
              <w:t>11</w:t>
            </w:r>
          </w:p>
        </w:tc>
        <w:tc>
          <w:tcPr>
            <w:tcW w:w="810" w:type="dxa"/>
          </w:tcPr>
          <w:p w14:paraId="501851A4" w14:textId="77777777" w:rsidR="00AD4471" w:rsidRPr="00954B4E" w:rsidRDefault="00AD4471" w:rsidP="009937C9">
            <w:pPr>
              <w:pStyle w:val="TableEntry"/>
            </w:pPr>
            <w:r w:rsidRPr="00954B4E">
              <w:t>DTM</w:t>
            </w:r>
          </w:p>
        </w:tc>
        <w:tc>
          <w:tcPr>
            <w:tcW w:w="810" w:type="dxa"/>
          </w:tcPr>
          <w:p w14:paraId="5000D6AC" w14:textId="77777777" w:rsidR="00AD4471" w:rsidRPr="00954B4E" w:rsidRDefault="00AD4471" w:rsidP="009937C9">
            <w:pPr>
              <w:pStyle w:val="TableEntry"/>
            </w:pPr>
            <w:r w:rsidRPr="00954B4E">
              <w:t>C</w:t>
            </w:r>
          </w:p>
        </w:tc>
        <w:tc>
          <w:tcPr>
            <w:tcW w:w="690" w:type="dxa"/>
          </w:tcPr>
          <w:p w14:paraId="4B385302" w14:textId="77777777" w:rsidR="00AD4471" w:rsidRPr="00954B4E" w:rsidRDefault="00AD4471" w:rsidP="009937C9">
            <w:pPr>
              <w:pStyle w:val="TableEntry"/>
            </w:pPr>
          </w:p>
        </w:tc>
        <w:tc>
          <w:tcPr>
            <w:tcW w:w="6445" w:type="dxa"/>
          </w:tcPr>
          <w:p w14:paraId="4AD55B5A" w14:textId="77777777" w:rsidR="00AD4471" w:rsidRPr="00954B4E" w:rsidRDefault="00AD4471" w:rsidP="009937C9">
            <w:pPr>
              <w:pStyle w:val="TableEntry"/>
            </w:pPr>
            <w:r w:rsidRPr="00954B4E">
              <w:t>Participation Begin Date/Time (arrival time).</w:t>
            </w:r>
          </w:p>
          <w:p w14:paraId="761E6D8C" w14:textId="77777777" w:rsidR="00AD4471" w:rsidRDefault="00AD4471" w:rsidP="009937C9">
            <w:pPr>
              <w:pStyle w:val="TableEntry"/>
            </w:pPr>
            <w:r w:rsidRPr="00954B4E">
              <w:t xml:space="preserve">Refer to </w:t>
            </w:r>
            <w:r w:rsidRPr="00954B4E">
              <w:fldChar w:fldCharType="begin"/>
            </w:r>
            <w:r w:rsidRPr="00954B4E">
              <w:instrText xml:space="preserve"> REF _Ref388964394 \h  \* MERGEFORMAT </w:instrText>
            </w:r>
            <w:r w:rsidRPr="00954B4E">
              <w:fldChar w:fldCharType="separate"/>
            </w:r>
          </w:p>
          <w:p w14:paraId="085D9C9B" w14:textId="77777777" w:rsidR="00AD4471" w:rsidRPr="00F05A91" w:rsidRDefault="00AD4471" w:rsidP="009937C9">
            <w:pPr>
              <w:pStyle w:val="TableEntry"/>
              <w:rPr>
                <w:lang w:val="fr-FR"/>
              </w:rPr>
            </w:pPr>
            <w:r w:rsidRPr="00F05A91">
              <w:rPr>
                <w:lang w:val="fr-FR"/>
              </w:rPr>
              <w:t>Appendix Table 9: PRT-12 Interpretation</w:t>
            </w:r>
            <w:r w:rsidRPr="00954B4E">
              <w:fldChar w:fldCharType="end"/>
            </w:r>
            <w:r w:rsidRPr="00F05A91">
              <w:rPr>
                <w:lang w:val="fr-FR"/>
              </w:rPr>
              <w:t xml:space="preserve"> on page </w:t>
            </w:r>
            <w:r w:rsidRPr="00954B4E">
              <w:fldChar w:fldCharType="begin"/>
            </w:r>
            <w:r w:rsidRPr="00F05A91">
              <w:rPr>
                <w:lang w:val="fr-FR"/>
              </w:rPr>
              <w:instrText xml:space="preserve"> PAGEREF _Ref388964394 \h </w:instrText>
            </w:r>
            <w:r w:rsidRPr="00954B4E">
              <w:fldChar w:fldCharType="separate"/>
            </w:r>
            <w:r w:rsidRPr="00F05A91">
              <w:rPr>
                <w:lang w:val="fr-FR"/>
              </w:rPr>
              <w:t>30</w:t>
            </w:r>
            <w:r w:rsidRPr="00954B4E">
              <w:fldChar w:fldCharType="end"/>
            </w:r>
            <w:r w:rsidRPr="00F05A91">
              <w:rPr>
                <w:lang w:val="fr-FR"/>
              </w:rPr>
              <w:t>.</w:t>
            </w:r>
          </w:p>
        </w:tc>
      </w:tr>
      <w:tr w:rsidR="00AD4471" w:rsidRPr="00F05A91" w14:paraId="5CA7147B" w14:textId="77777777" w:rsidTr="009937C9">
        <w:tc>
          <w:tcPr>
            <w:tcW w:w="835" w:type="dxa"/>
          </w:tcPr>
          <w:p w14:paraId="60EBA4D7" w14:textId="77777777" w:rsidR="00AD4471" w:rsidRPr="00954B4E" w:rsidRDefault="00AD4471" w:rsidP="009937C9">
            <w:pPr>
              <w:pStyle w:val="TableEntry"/>
            </w:pPr>
            <w:r w:rsidRPr="00954B4E">
              <w:t>12</w:t>
            </w:r>
          </w:p>
        </w:tc>
        <w:tc>
          <w:tcPr>
            <w:tcW w:w="810" w:type="dxa"/>
          </w:tcPr>
          <w:p w14:paraId="4B1FC0EB" w14:textId="77777777" w:rsidR="00AD4471" w:rsidRPr="00954B4E" w:rsidRDefault="00AD4471" w:rsidP="009937C9">
            <w:pPr>
              <w:pStyle w:val="TableEntry"/>
            </w:pPr>
            <w:r w:rsidRPr="00954B4E">
              <w:t>DTM</w:t>
            </w:r>
          </w:p>
        </w:tc>
        <w:tc>
          <w:tcPr>
            <w:tcW w:w="810" w:type="dxa"/>
          </w:tcPr>
          <w:p w14:paraId="1C38D808" w14:textId="77777777" w:rsidR="00AD4471" w:rsidRPr="00954B4E" w:rsidRDefault="00AD4471" w:rsidP="009937C9">
            <w:pPr>
              <w:pStyle w:val="TableEntry"/>
            </w:pPr>
            <w:r w:rsidRPr="00954B4E">
              <w:t>C</w:t>
            </w:r>
          </w:p>
        </w:tc>
        <w:tc>
          <w:tcPr>
            <w:tcW w:w="690" w:type="dxa"/>
          </w:tcPr>
          <w:p w14:paraId="4BC46A85" w14:textId="77777777" w:rsidR="00AD4471" w:rsidRPr="00954B4E" w:rsidRDefault="00AD4471" w:rsidP="009937C9">
            <w:pPr>
              <w:pStyle w:val="TableEntry"/>
            </w:pPr>
          </w:p>
        </w:tc>
        <w:tc>
          <w:tcPr>
            <w:tcW w:w="6445" w:type="dxa"/>
          </w:tcPr>
          <w:p w14:paraId="49375253" w14:textId="77777777" w:rsidR="00AD4471" w:rsidRPr="00954B4E" w:rsidRDefault="00AD4471" w:rsidP="009937C9">
            <w:pPr>
              <w:pStyle w:val="TableEntry"/>
            </w:pPr>
            <w:r w:rsidRPr="00954B4E">
              <w:t>Participation End Date/Time (departure time).</w:t>
            </w:r>
          </w:p>
          <w:p w14:paraId="6A5E041B" w14:textId="77777777" w:rsidR="00AD4471" w:rsidRDefault="00AD4471" w:rsidP="009937C9">
            <w:pPr>
              <w:pStyle w:val="TableEntry"/>
            </w:pPr>
            <w:r w:rsidRPr="00954B4E">
              <w:t xml:space="preserve">Refer to </w:t>
            </w:r>
            <w:r w:rsidRPr="00954B4E">
              <w:fldChar w:fldCharType="begin"/>
            </w:r>
            <w:r w:rsidRPr="00954B4E">
              <w:instrText xml:space="preserve"> REF _Ref388964649 \h  \* MERGEFORMAT </w:instrText>
            </w:r>
            <w:r w:rsidRPr="00954B4E">
              <w:fldChar w:fldCharType="separate"/>
            </w:r>
          </w:p>
          <w:p w14:paraId="33D0645D" w14:textId="77777777" w:rsidR="00AD4471" w:rsidRPr="00F05A91" w:rsidRDefault="00AD4471" w:rsidP="009937C9">
            <w:pPr>
              <w:pStyle w:val="TableEntry"/>
              <w:rPr>
                <w:lang w:val="fr-FR"/>
              </w:rPr>
            </w:pPr>
            <w:r w:rsidRPr="00F05A91">
              <w:rPr>
                <w:lang w:val="fr-FR"/>
              </w:rPr>
              <w:t>Appendix Table 8: PRT-11 Interpretation</w:t>
            </w:r>
            <w:r w:rsidRPr="00954B4E">
              <w:fldChar w:fldCharType="end"/>
            </w:r>
            <w:r w:rsidRPr="00F05A91">
              <w:rPr>
                <w:lang w:val="fr-FR"/>
              </w:rPr>
              <w:t xml:space="preserve"> on page </w:t>
            </w:r>
            <w:r w:rsidRPr="00954B4E">
              <w:fldChar w:fldCharType="begin"/>
            </w:r>
            <w:r w:rsidRPr="00F05A91">
              <w:rPr>
                <w:lang w:val="fr-FR"/>
              </w:rPr>
              <w:instrText xml:space="preserve"> PAGEREF _Ref388964649 \h </w:instrText>
            </w:r>
            <w:r w:rsidRPr="00954B4E">
              <w:fldChar w:fldCharType="separate"/>
            </w:r>
            <w:r w:rsidRPr="00F05A91">
              <w:rPr>
                <w:lang w:val="fr-FR"/>
              </w:rPr>
              <w:t>30</w:t>
            </w:r>
            <w:r w:rsidRPr="00954B4E">
              <w:fldChar w:fldCharType="end"/>
            </w:r>
            <w:r w:rsidRPr="00F05A91">
              <w:rPr>
                <w:lang w:val="fr-FR"/>
              </w:rPr>
              <w:t>.</w:t>
            </w:r>
          </w:p>
        </w:tc>
      </w:tr>
    </w:tbl>
    <w:p w14:paraId="10C9A494" w14:textId="77777777" w:rsidR="00AD4471" w:rsidRPr="00F05A91" w:rsidRDefault="00AD4471" w:rsidP="009937C9">
      <w:pPr>
        <w:pStyle w:val="BodyText"/>
        <w:rPr>
          <w:lang w:val="fr-FR"/>
        </w:rPr>
      </w:pPr>
      <w:bookmarkStart w:id="197" w:name="_Ref388531441"/>
    </w:p>
    <w:p w14:paraId="22BB78D7" w14:textId="77777777" w:rsidR="00AD4471" w:rsidRPr="00954B4E" w:rsidRDefault="00AD4471" w:rsidP="009937C9">
      <w:pPr>
        <w:pStyle w:val="BodyText"/>
      </w:pPr>
      <w:r w:rsidRPr="00954B4E">
        <w:t xml:space="preserve">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Unique Device Identifier defined by the US FDA, where applicable, but in any case must contain See details in the UDI Final Rule </w:t>
      </w:r>
      <w:r w:rsidRPr="00954B4E">
        <w:fldChar w:fldCharType="begin"/>
      </w:r>
      <w:r w:rsidRPr="00954B4E">
        <w:instrText xml:space="preserve"> ADDIN EN.CITE &lt;EndNote&gt;&lt;Cite&gt;&lt;Author&gt;U.S. Food and Drug Administration&lt;/Author&gt;&lt;Year&gt;2013&lt;/Year&gt;&lt;RecNum&gt;1177&lt;/RecNum&gt;&lt;DisplayText&gt;(U.S. Food and Drug Administration 2013)&lt;/DisplayText&gt;&lt;record&gt;&lt;rec-number&gt;1177&lt;/rec-number&gt;&lt;foreign-keys&gt;&lt;key app="EN" db-id="0xaffstrk5ss2fe9w0tpezzqa5zf299zfzs9" timestamp="1459965193"&gt;1177&lt;/key&gt;&lt;/foreign-keys&gt;&lt;ref-type name="Government Document"&gt;46&lt;/ref-type&gt;&lt;contributors&gt;&lt;authors&gt;&lt;author&gt;U.S. Food and Drug Administration,&lt;/author&gt;&lt;/authors&gt;&lt;/contributors&gt;&lt;titles&gt;&lt;title&gt;Unique Device Identification System. Final Rule.&lt;/title&gt;&lt;/titles&gt;&lt;dates&gt;&lt;year&gt;2013&lt;/year&gt;&lt;/dates&gt;&lt;urls&gt;&lt;related-urls&gt;&lt;url&gt;https://www.federalregister.gov/articles/2013/09/24/2013-23059/unique-device-identification-system&lt;/url&gt;&lt;/related-urls&gt;&lt;/urls&gt;&lt;/record&gt;&lt;/Cite&gt;&lt;/EndNote&gt;</w:instrText>
      </w:r>
      <w:r w:rsidRPr="00954B4E">
        <w:fldChar w:fldCharType="separate"/>
      </w:r>
      <w:r w:rsidRPr="00954B4E">
        <w:t>(U.S. Food and Drug Administration 2013)</w:t>
      </w:r>
      <w:r w:rsidRPr="00954B4E">
        <w:fldChar w:fldCharType="end"/>
      </w:r>
    </w:p>
    <w:p w14:paraId="0D1796FE" w14:textId="77777777" w:rsidR="00AD4471" w:rsidRPr="00954B4E" w:rsidRDefault="00AD4471" w:rsidP="009937C9">
      <w:pPr>
        <w:pStyle w:val="BodyText"/>
      </w:pPr>
    </w:p>
    <w:p w14:paraId="5D083B4E" w14:textId="77777777" w:rsidR="00AD4471" w:rsidRPr="00954B4E" w:rsidRDefault="00AD4471" w:rsidP="009937C9">
      <w:pPr>
        <w:pStyle w:val="BodyText"/>
      </w:pPr>
    </w:p>
    <w:p w14:paraId="1FD7FF8C"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w:t>
      </w:r>
      <w:r w:rsidRPr="00954B4E">
        <w:t>PRT-4 Values</w:t>
      </w:r>
      <w:bookmarkEnd w:id="197"/>
    </w:p>
    <w:tbl>
      <w:tblPr>
        <w:tblStyle w:val="TableStyleJR1"/>
        <w:tblW w:w="0" w:type="auto"/>
        <w:tblInd w:w="0" w:type="dxa"/>
        <w:tblLook w:val="04A0" w:firstRow="1" w:lastRow="0" w:firstColumn="1" w:lastColumn="0" w:noHBand="0" w:noVBand="1"/>
      </w:tblPr>
      <w:tblGrid>
        <w:gridCol w:w="1572"/>
        <w:gridCol w:w="1967"/>
        <w:gridCol w:w="5811"/>
      </w:tblGrid>
      <w:tr w:rsidR="00AD4471" w:rsidRPr="00954B4E" w14:paraId="2C6F59CD" w14:textId="77777777" w:rsidTr="009937C9">
        <w:trPr>
          <w:cnfStyle w:val="100000000000" w:firstRow="1" w:lastRow="0" w:firstColumn="0" w:lastColumn="0" w:oddVBand="0" w:evenVBand="0" w:oddHBand="0" w:evenHBand="0" w:firstRowFirstColumn="0" w:firstRowLastColumn="0" w:lastRowFirstColumn="0" w:lastRowLastColumn="0"/>
        </w:trPr>
        <w:tc>
          <w:tcPr>
            <w:tcW w:w="0" w:type="auto"/>
            <w:shd w:val="clear" w:color="auto" w:fill="D9D9D9" w:themeFill="background1" w:themeFillShade="D9"/>
          </w:tcPr>
          <w:p w14:paraId="3C735A07" w14:textId="77777777" w:rsidR="00AD4471" w:rsidRPr="006C2274" w:rsidRDefault="00AD4471" w:rsidP="009937C9">
            <w:pPr>
              <w:pStyle w:val="TableEntryHeader"/>
              <w:rPr>
                <w:b/>
                <w:bCs/>
              </w:rPr>
            </w:pPr>
            <w:r w:rsidRPr="006C2274">
              <w:rPr>
                <w:b/>
                <w:bCs/>
              </w:rPr>
              <w:t>Participation</w:t>
            </w:r>
          </w:p>
        </w:tc>
        <w:tc>
          <w:tcPr>
            <w:tcW w:w="0" w:type="auto"/>
            <w:shd w:val="clear" w:color="auto" w:fill="D9D9D9" w:themeFill="background1" w:themeFillShade="D9"/>
          </w:tcPr>
          <w:p w14:paraId="305192EA" w14:textId="77777777" w:rsidR="00AD4471" w:rsidRPr="006C2274" w:rsidRDefault="00AD4471" w:rsidP="009937C9">
            <w:pPr>
              <w:pStyle w:val="TableEntryHeader"/>
              <w:rPr>
                <w:b/>
                <w:bCs/>
              </w:rPr>
            </w:pPr>
            <w:r w:rsidRPr="006C2274">
              <w:rPr>
                <w:b/>
                <w:bCs/>
              </w:rPr>
              <w:t>HL7 Description</w:t>
            </w:r>
          </w:p>
        </w:tc>
        <w:tc>
          <w:tcPr>
            <w:tcW w:w="0" w:type="auto"/>
            <w:shd w:val="clear" w:color="auto" w:fill="D9D9D9" w:themeFill="background1" w:themeFillShade="D9"/>
          </w:tcPr>
          <w:p w14:paraId="447DE2B7" w14:textId="77777777" w:rsidR="00AD4471" w:rsidRPr="006C2274" w:rsidRDefault="00AD4471" w:rsidP="009937C9">
            <w:pPr>
              <w:pStyle w:val="TableEntryHeader"/>
              <w:rPr>
                <w:b/>
                <w:bCs/>
              </w:rPr>
            </w:pPr>
            <w:r w:rsidRPr="006C2274">
              <w:rPr>
                <w:b/>
                <w:bCs/>
              </w:rPr>
              <w:t>Adaptation</w:t>
            </w:r>
          </w:p>
        </w:tc>
      </w:tr>
      <w:tr w:rsidR="00AD4471" w:rsidRPr="00954B4E" w14:paraId="5999BE9D" w14:textId="77777777" w:rsidTr="009937C9">
        <w:tc>
          <w:tcPr>
            <w:tcW w:w="0" w:type="auto"/>
          </w:tcPr>
          <w:p w14:paraId="46D4E6B6" w14:textId="77777777" w:rsidR="00AD4471" w:rsidRPr="00954B4E" w:rsidRDefault="00AD4471" w:rsidP="009937C9">
            <w:pPr>
              <w:pStyle w:val="TableEntry"/>
            </w:pPr>
            <w:r w:rsidRPr="00954B4E">
              <w:t>AUT</w:t>
            </w:r>
          </w:p>
        </w:tc>
        <w:tc>
          <w:tcPr>
            <w:tcW w:w="0" w:type="auto"/>
          </w:tcPr>
          <w:p w14:paraId="70A3BAC4" w14:textId="77777777" w:rsidR="00AD4471" w:rsidRPr="00954B4E" w:rsidRDefault="00AD4471" w:rsidP="009937C9">
            <w:pPr>
              <w:pStyle w:val="TableEntry"/>
            </w:pPr>
            <w:r w:rsidRPr="00954B4E">
              <w:t>AUT Author/Event Initiator</w:t>
            </w:r>
          </w:p>
        </w:tc>
        <w:tc>
          <w:tcPr>
            <w:tcW w:w="0" w:type="auto"/>
          </w:tcPr>
          <w:p w14:paraId="5440EB8F" w14:textId="77777777" w:rsidR="00AD4471" w:rsidRPr="00954B4E" w:rsidRDefault="00AD4471" w:rsidP="009937C9">
            <w:pPr>
              <w:pStyle w:val="TableEntry"/>
            </w:pPr>
            <w:r w:rsidRPr="00954B4E">
              <w:t>The participant (nurse, device, etc.), initially asserts the association.</w:t>
            </w:r>
          </w:p>
        </w:tc>
      </w:tr>
      <w:tr w:rsidR="00AD4471" w:rsidRPr="00954B4E" w14:paraId="02EF26E7" w14:textId="77777777" w:rsidTr="009937C9">
        <w:tc>
          <w:tcPr>
            <w:tcW w:w="0" w:type="auto"/>
          </w:tcPr>
          <w:p w14:paraId="7A327BED" w14:textId="77777777" w:rsidR="00AD4471" w:rsidRPr="00954B4E" w:rsidRDefault="00AD4471" w:rsidP="009937C9">
            <w:pPr>
              <w:pStyle w:val="TableEntry"/>
            </w:pPr>
            <w:r w:rsidRPr="00954B4E">
              <w:t>EQUIP</w:t>
            </w:r>
          </w:p>
        </w:tc>
        <w:tc>
          <w:tcPr>
            <w:tcW w:w="0" w:type="auto"/>
          </w:tcPr>
          <w:p w14:paraId="7DC92CB4" w14:textId="77777777" w:rsidR="00AD4471" w:rsidRPr="00954B4E" w:rsidRDefault="00AD4471" w:rsidP="009937C9">
            <w:pPr>
              <w:pStyle w:val="TableEntry"/>
            </w:pPr>
            <w:r w:rsidRPr="00954B4E">
              <w:t>Equipment</w:t>
            </w:r>
          </w:p>
        </w:tc>
        <w:tc>
          <w:tcPr>
            <w:tcW w:w="0" w:type="auto"/>
          </w:tcPr>
          <w:p w14:paraId="29C4EE1A" w14:textId="77777777" w:rsidR="00AD4471" w:rsidRPr="00954B4E" w:rsidRDefault="00AD4471" w:rsidP="009937C9">
            <w:pPr>
              <w:pStyle w:val="TableEntry"/>
            </w:pPr>
            <w:r w:rsidRPr="00954B4E">
              <w:t>The participant is the device that is a subject of the device-patient association.</w:t>
            </w:r>
          </w:p>
        </w:tc>
      </w:tr>
      <w:tr w:rsidR="00AD4471" w:rsidRPr="00954B4E" w14:paraId="74801FBE" w14:textId="77777777" w:rsidTr="009937C9">
        <w:tc>
          <w:tcPr>
            <w:tcW w:w="0" w:type="auto"/>
          </w:tcPr>
          <w:p w14:paraId="2BB41C06" w14:textId="77777777" w:rsidR="00AD4471" w:rsidRPr="00954B4E" w:rsidRDefault="00AD4471" w:rsidP="009937C9">
            <w:pPr>
              <w:pStyle w:val="TableEntry"/>
            </w:pPr>
            <w:r w:rsidRPr="00954B4E">
              <w:t>RO</w:t>
            </w:r>
          </w:p>
        </w:tc>
        <w:tc>
          <w:tcPr>
            <w:tcW w:w="0" w:type="auto"/>
          </w:tcPr>
          <w:p w14:paraId="37A3DD30" w14:textId="77777777" w:rsidR="00AD4471" w:rsidRPr="00954B4E" w:rsidRDefault="00AD4471" w:rsidP="009937C9">
            <w:pPr>
              <w:pStyle w:val="TableEntry"/>
            </w:pPr>
            <w:r w:rsidRPr="00954B4E">
              <w:t>Responsible Observer</w:t>
            </w:r>
          </w:p>
        </w:tc>
        <w:tc>
          <w:tcPr>
            <w:tcW w:w="0" w:type="auto"/>
          </w:tcPr>
          <w:p w14:paraId="24693E1A" w14:textId="77777777" w:rsidR="00AD4471" w:rsidRPr="00954B4E" w:rsidRDefault="00AD4471" w:rsidP="009937C9">
            <w:pPr>
              <w:pStyle w:val="TableEntry"/>
            </w:pPr>
            <w:r w:rsidRPr="00954B4E">
              <w:t xml:space="preserve">The participant (nurse, etc.) observes an already asserted association as a prelude to adjusting, validating, or marking in error. </w:t>
            </w:r>
          </w:p>
        </w:tc>
      </w:tr>
    </w:tbl>
    <w:p w14:paraId="724EB3FB" w14:textId="77777777" w:rsidR="00AD4471" w:rsidRDefault="00AD4471" w:rsidP="009937C9">
      <w:pPr>
        <w:pStyle w:val="BodyText"/>
      </w:pPr>
      <w:bookmarkStart w:id="198" w:name="_Ref388964649"/>
    </w:p>
    <w:p w14:paraId="505B9D0B" w14:textId="77777777" w:rsidR="00AD4471" w:rsidRPr="00954B4E" w:rsidRDefault="00AD4471" w:rsidP="009937C9">
      <w:pPr>
        <w:pStyle w:val="Caption"/>
      </w:pPr>
      <w:r w:rsidRPr="00954B4E">
        <w:t xml:space="preserve">Appendix 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w:t>
      </w:r>
      <w:r w:rsidRPr="00954B4E">
        <w:t>PRT-11 Interpretation</w:t>
      </w:r>
      <w:bookmarkEnd w:id="198"/>
    </w:p>
    <w:tbl>
      <w:tblPr>
        <w:tblStyle w:val="TableStyleJR1"/>
        <w:tblW w:w="0" w:type="auto"/>
        <w:tblInd w:w="0" w:type="dxa"/>
        <w:tblLook w:val="04A0" w:firstRow="1" w:lastRow="0" w:firstColumn="1" w:lastColumn="0" w:noHBand="0" w:noVBand="1"/>
      </w:tblPr>
      <w:tblGrid>
        <w:gridCol w:w="1889"/>
        <w:gridCol w:w="2481"/>
        <w:gridCol w:w="2499"/>
        <w:gridCol w:w="2481"/>
      </w:tblGrid>
      <w:tr w:rsidR="00AD4471" w:rsidRPr="00954B4E" w14:paraId="3CB3F311" w14:textId="77777777" w:rsidTr="009937C9">
        <w:trPr>
          <w:cnfStyle w:val="100000000000" w:firstRow="1" w:lastRow="0" w:firstColumn="0" w:lastColumn="0" w:oddVBand="0" w:evenVBand="0" w:oddHBand="0" w:evenHBand="0" w:firstRowFirstColumn="0" w:firstRowLastColumn="0" w:lastRowFirstColumn="0" w:lastRowLastColumn="0"/>
          <w:tblHeader/>
        </w:trPr>
        <w:tc>
          <w:tcPr>
            <w:tcW w:w="1908" w:type="dxa"/>
            <w:shd w:val="clear" w:color="auto" w:fill="D9D9D9" w:themeFill="background1" w:themeFillShade="D9"/>
          </w:tcPr>
          <w:p w14:paraId="65A48862" w14:textId="77777777" w:rsidR="00AD4471" w:rsidRPr="006C2274" w:rsidRDefault="00AD4471" w:rsidP="009937C9">
            <w:pPr>
              <w:pStyle w:val="TableEntryHeader"/>
              <w:rPr>
                <w:b/>
                <w:bCs/>
              </w:rPr>
            </w:pPr>
            <w:r w:rsidRPr="006C2274">
              <w:rPr>
                <w:b/>
                <w:bCs/>
              </w:rPr>
              <w:t>Participation Status</w:t>
            </w:r>
          </w:p>
        </w:tc>
        <w:tc>
          <w:tcPr>
            <w:tcW w:w="2550" w:type="dxa"/>
            <w:shd w:val="clear" w:color="auto" w:fill="D9D9D9" w:themeFill="background1" w:themeFillShade="D9"/>
          </w:tcPr>
          <w:p w14:paraId="74110C30" w14:textId="77777777" w:rsidR="00AD4471" w:rsidRPr="006C2274" w:rsidRDefault="00AD4471" w:rsidP="009937C9">
            <w:pPr>
              <w:pStyle w:val="TableEntryHeader"/>
              <w:rPr>
                <w:b/>
                <w:bCs/>
              </w:rPr>
            </w:pPr>
            <w:r w:rsidRPr="006C2274">
              <w:rPr>
                <w:b/>
                <w:bCs/>
              </w:rPr>
              <w:t>AUT</w:t>
            </w:r>
          </w:p>
        </w:tc>
        <w:tc>
          <w:tcPr>
            <w:tcW w:w="2550" w:type="dxa"/>
            <w:shd w:val="clear" w:color="auto" w:fill="D9D9D9" w:themeFill="background1" w:themeFillShade="D9"/>
          </w:tcPr>
          <w:p w14:paraId="4D0D7F8E" w14:textId="77777777" w:rsidR="00AD4471" w:rsidRPr="006C2274" w:rsidRDefault="00AD4471" w:rsidP="009937C9">
            <w:pPr>
              <w:pStyle w:val="TableEntryHeader"/>
              <w:rPr>
                <w:b/>
                <w:bCs/>
              </w:rPr>
            </w:pPr>
            <w:r w:rsidRPr="006C2274">
              <w:rPr>
                <w:b/>
                <w:bCs/>
              </w:rPr>
              <w:t>EQUIP</w:t>
            </w:r>
          </w:p>
        </w:tc>
        <w:tc>
          <w:tcPr>
            <w:tcW w:w="2550" w:type="dxa"/>
            <w:shd w:val="clear" w:color="auto" w:fill="D9D9D9" w:themeFill="background1" w:themeFillShade="D9"/>
          </w:tcPr>
          <w:p w14:paraId="19E336A4" w14:textId="77777777" w:rsidR="00AD4471" w:rsidRPr="006C2274" w:rsidRDefault="00AD4471" w:rsidP="009937C9">
            <w:pPr>
              <w:pStyle w:val="TableEntryHeader"/>
              <w:rPr>
                <w:b/>
                <w:bCs/>
              </w:rPr>
            </w:pPr>
            <w:r w:rsidRPr="006C2274">
              <w:rPr>
                <w:b/>
                <w:bCs/>
              </w:rPr>
              <w:t>RO</w:t>
            </w:r>
          </w:p>
        </w:tc>
      </w:tr>
      <w:tr w:rsidR="00AD4471" w:rsidRPr="00954B4E" w14:paraId="4C542A9F" w14:textId="77777777" w:rsidTr="009937C9">
        <w:tc>
          <w:tcPr>
            <w:tcW w:w="1908" w:type="dxa"/>
          </w:tcPr>
          <w:p w14:paraId="5E80A393" w14:textId="77777777" w:rsidR="00AD4471" w:rsidRPr="00954B4E" w:rsidRDefault="00AD4471" w:rsidP="009937C9">
            <w:pPr>
              <w:pStyle w:val="TableEntry"/>
            </w:pPr>
            <w:r w:rsidRPr="00954B4E">
              <w:t>R-Asserted</w:t>
            </w:r>
          </w:p>
        </w:tc>
        <w:tc>
          <w:tcPr>
            <w:tcW w:w="2550" w:type="dxa"/>
          </w:tcPr>
          <w:p w14:paraId="0810146C" w14:textId="77777777" w:rsidR="00AD4471" w:rsidRPr="00954B4E" w:rsidRDefault="00AD4471" w:rsidP="009937C9">
            <w:pPr>
              <w:pStyle w:val="TableEntry"/>
            </w:pPr>
            <w:r w:rsidRPr="00954B4E">
              <w:t>Time that the person/device asserted the association between the patient and device.</w:t>
            </w:r>
          </w:p>
        </w:tc>
        <w:tc>
          <w:tcPr>
            <w:tcW w:w="2550" w:type="dxa"/>
          </w:tcPr>
          <w:p w14:paraId="6BEC3ACA" w14:textId="77777777" w:rsidR="00AD4471" w:rsidRPr="00954B4E" w:rsidRDefault="00AD4471" w:rsidP="009937C9">
            <w:pPr>
              <w:pStyle w:val="TableEntry"/>
            </w:pPr>
            <w:r w:rsidRPr="00954B4E">
              <w:t>Time that the device-patient association is asserted to have been established.</w:t>
            </w:r>
          </w:p>
        </w:tc>
        <w:tc>
          <w:tcPr>
            <w:tcW w:w="2550" w:type="dxa"/>
          </w:tcPr>
          <w:p w14:paraId="60984321" w14:textId="77777777" w:rsidR="00AD4471" w:rsidRPr="00954B4E" w:rsidRDefault="00AD4471" w:rsidP="009937C9">
            <w:pPr>
              <w:pStyle w:val="TableEntry"/>
            </w:pPr>
            <w:r w:rsidRPr="00954B4E">
              <w:t>Unusual. Time that the person in this role observed the person/device in the AUT role asserting the association.</w:t>
            </w:r>
          </w:p>
        </w:tc>
      </w:tr>
      <w:tr w:rsidR="00AD4471" w:rsidRPr="00954B4E" w14:paraId="3A77118A" w14:textId="77777777" w:rsidTr="009937C9">
        <w:tc>
          <w:tcPr>
            <w:tcW w:w="1908" w:type="dxa"/>
          </w:tcPr>
          <w:p w14:paraId="53F3E33D" w14:textId="77777777" w:rsidR="00AD4471" w:rsidRPr="00954B4E" w:rsidRDefault="00AD4471" w:rsidP="009937C9">
            <w:pPr>
              <w:pStyle w:val="TableEntry"/>
            </w:pPr>
            <w:r w:rsidRPr="00954B4E">
              <w:t>C-Corrected</w:t>
            </w:r>
          </w:p>
        </w:tc>
        <w:tc>
          <w:tcPr>
            <w:tcW w:w="2550" w:type="dxa"/>
          </w:tcPr>
          <w:p w14:paraId="4E616DF5" w14:textId="77777777" w:rsidR="00AD4471" w:rsidRPr="00954B4E" w:rsidRDefault="00AD4471" w:rsidP="009937C9">
            <w:pPr>
              <w:pStyle w:val="TableEntry"/>
            </w:pPr>
            <w:r w:rsidRPr="00954B4E">
              <w:t>n/a</w:t>
            </w:r>
          </w:p>
        </w:tc>
        <w:tc>
          <w:tcPr>
            <w:tcW w:w="2550" w:type="dxa"/>
          </w:tcPr>
          <w:p w14:paraId="0AC41ED5" w14:textId="77777777" w:rsidR="00AD4471" w:rsidRPr="00954B4E" w:rsidRDefault="00AD4471" w:rsidP="009937C9">
            <w:pPr>
              <w:pStyle w:val="TableEntry"/>
            </w:pPr>
            <w:r w:rsidRPr="00954B4E">
              <w:t>Corrected time that the device-patient association is asserted to have been established.</w:t>
            </w:r>
          </w:p>
        </w:tc>
        <w:tc>
          <w:tcPr>
            <w:tcW w:w="2550" w:type="dxa"/>
          </w:tcPr>
          <w:p w14:paraId="20DF8827" w14:textId="77777777" w:rsidR="00AD4471" w:rsidRPr="00954B4E" w:rsidRDefault="00AD4471" w:rsidP="009937C9">
            <w:pPr>
              <w:pStyle w:val="TableEntry"/>
            </w:pPr>
            <w:r w:rsidRPr="00954B4E">
              <w:t>Time that the person in this role issued the correction.</w:t>
            </w:r>
          </w:p>
        </w:tc>
      </w:tr>
      <w:tr w:rsidR="00AD4471" w:rsidRPr="00954B4E" w14:paraId="2EF3D84D" w14:textId="77777777" w:rsidTr="009937C9">
        <w:tc>
          <w:tcPr>
            <w:tcW w:w="1908" w:type="dxa"/>
          </w:tcPr>
          <w:p w14:paraId="04E8BF04" w14:textId="77777777" w:rsidR="00AD4471" w:rsidRPr="00954B4E" w:rsidRDefault="00AD4471" w:rsidP="009937C9">
            <w:pPr>
              <w:pStyle w:val="TableEntry"/>
            </w:pPr>
            <w:r w:rsidRPr="00954B4E">
              <w:t>D-Deleted</w:t>
            </w:r>
          </w:p>
        </w:tc>
        <w:tc>
          <w:tcPr>
            <w:tcW w:w="2550" w:type="dxa"/>
          </w:tcPr>
          <w:p w14:paraId="6FF4B4CC" w14:textId="77777777" w:rsidR="00AD4471" w:rsidRPr="00954B4E" w:rsidRDefault="00AD4471" w:rsidP="009937C9">
            <w:pPr>
              <w:pStyle w:val="TableEntry"/>
            </w:pPr>
            <w:r w:rsidRPr="00954B4E">
              <w:t>n/a</w:t>
            </w:r>
          </w:p>
        </w:tc>
        <w:tc>
          <w:tcPr>
            <w:tcW w:w="2550" w:type="dxa"/>
          </w:tcPr>
          <w:p w14:paraId="19C8E6BB" w14:textId="77777777" w:rsidR="00AD4471" w:rsidRPr="00954B4E" w:rsidRDefault="00AD4471" w:rsidP="009937C9">
            <w:pPr>
              <w:pStyle w:val="TableEntry"/>
            </w:pPr>
            <w:r w:rsidRPr="00954B4E">
              <w:t>n/a</w:t>
            </w:r>
          </w:p>
        </w:tc>
        <w:tc>
          <w:tcPr>
            <w:tcW w:w="2550" w:type="dxa"/>
          </w:tcPr>
          <w:p w14:paraId="4B4847B5" w14:textId="77777777" w:rsidR="00AD4471" w:rsidRPr="00954B4E" w:rsidRDefault="00AD4471" w:rsidP="009937C9">
            <w:pPr>
              <w:pStyle w:val="TableEntry"/>
            </w:pPr>
            <w:r w:rsidRPr="00954B4E">
              <w:t>Time that the person in this role issued the deletion order.</w:t>
            </w:r>
          </w:p>
        </w:tc>
      </w:tr>
      <w:tr w:rsidR="00AD4471" w:rsidRPr="00954B4E" w14:paraId="71C7521D" w14:textId="77777777" w:rsidTr="009937C9">
        <w:tc>
          <w:tcPr>
            <w:tcW w:w="1908" w:type="dxa"/>
          </w:tcPr>
          <w:p w14:paraId="5BBDCAE0" w14:textId="77777777" w:rsidR="00AD4471" w:rsidRPr="00954B4E" w:rsidRDefault="00AD4471" w:rsidP="009937C9">
            <w:pPr>
              <w:pStyle w:val="TableEntry"/>
            </w:pPr>
            <w:r w:rsidRPr="00954B4E">
              <w:t>F-Validated</w:t>
            </w:r>
          </w:p>
        </w:tc>
        <w:tc>
          <w:tcPr>
            <w:tcW w:w="2550" w:type="dxa"/>
          </w:tcPr>
          <w:p w14:paraId="1B1CE977" w14:textId="77777777" w:rsidR="00AD4471" w:rsidRPr="00954B4E" w:rsidRDefault="00AD4471" w:rsidP="009937C9">
            <w:pPr>
              <w:pStyle w:val="TableEntry"/>
            </w:pPr>
            <w:r w:rsidRPr="00954B4E">
              <w:t>n/a</w:t>
            </w:r>
          </w:p>
        </w:tc>
        <w:tc>
          <w:tcPr>
            <w:tcW w:w="2550" w:type="dxa"/>
          </w:tcPr>
          <w:p w14:paraId="3F3537E6" w14:textId="77777777" w:rsidR="00AD4471" w:rsidRPr="00954B4E" w:rsidRDefault="00AD4471" w:rsidP="009937C9">
            <w:pPr>
              <w:pStyle w:val="TableEntry"/>
            </w:pPr>
            <w:r w:rsidRPr="00954B4E">
              <w:t>Time that the device-patient association is confirmed to have been established. If null, most recently asserted/corrected time has been confirmed.</w:t>
            </w:r>
          </w:p>
        </w:tc>
        <w:tc>
          <w:tcPr>
            <w:tcW w:w="2550" w:type="dxa"/>
          </w:tcPr>
          <w:p w14:paraId="77AE38D6" w14:textId="77777777" w:rsidR="00AD4471" w:rsidRPr="00954B4E" w:rsidRDefault="00AD4471" w:rsidP="009937C9">
            <w:pPr>
              <w:pStyle w:val="TableEntry"/>
            </w:pPr>
            <w:r w:rsidRPr="00954B4E">
              <w:t>Time that the person in this role validated the association.</w:t>
            </w:r>
          </w:p>
        </w:tc>
      </w:tr>
      <w:tr w:rsidR="00AD4471" w:rsidRPr="00954B4E" w14:paraId="3428CD5E" w14:textId="77777777" w:rsidTr="009937C9">
        <w:tc>
          <w:tcPr>
            <w:tcW w:w="1908" w:type="dxa"/>
          </w:tcPr>
          <w:p w14:paraId="06A623CA" w14:textId="77777777" w:rsidR="00AD4471" w:rsidRPr="00954B4E" w:rsidRDefault="00AD4471" w:rsidP="009937C9">
            <w:pPr>
              <w:pStyle w:val="TableEntry"/>
            </w:pPr>
            <w:r w:rsidRPr="00954B4E">
              <w:t>W-Wrong</w:t>
            </w:r>
          </w:p>
        </w:tc>
        <w:tc>
          <w:tcPr>
            <w:tcW w:w="2550" w:type="dxa"/>
          </w:tcPr>
          <w:p w14:paraId="2EB7BC99" w14:textId="77777777" w:rsidR="00AD4471" w:rsidRPr="00954B4E" w:rsidRDefault="00AD4471" w:rsidP="009937C9">
            <w:pPr>
              <w:pStyle w:val="TableEntry"/>
            </w:pPr>
            <w:r w:rsidRPr="00954B4E">
              <w:t>n/a</w:t>
            </w:r>
          </w:p>
        </w:tc>
        <w:tc>
          <w:tcPr>
            <w:tcW w:w="2550" w:type="dxa"/>
          </w:tcPr>
          <w:p w14:paraId="59CB069B" w14:textId="77777777" w:rsidR="00AD4471" w:rsidRPr="00954B4E" w:rsidRDefault="00AD4471" w:rsidP="009937C9">
            <w:pPr>
              <w:pStyle w:val="TableEntry"/>
            </w:pPr>
            <w:r w:rsidRPr="00954B4E">
              <w:t>n/a</w:t>
            </w:r>
          </w:p>
        </w:tc>
        <w:tc>
          <w:tcPr>
            <w:tcW w:w="2550" w:type="dxa"/>
          </w:tcPr>
          <w:p w14:paraId="5CC95E05" w14:textId="77777777" w:rsidR="00AD4471" w:rsidRPr="00954B4E" w:rsidRDefault="00AD4471" w:rsidP="009937C9">
            <w:pPr>
              <w:pStyle w:val="TableEntry"/>
            </w:pPr>
            <w:r w:rsidRPr="00954B4E">
              <w:t>Time that the person in this role declared the association to be erroneous.</w:t>
            </w:r>
          </w:p>
        </w:tc>
      </w:tr>
    </w:tbl>
    <w:p w14:paraId="1C5B6A0A" w14:textId="77777777" w:rsidR="00AD4471" w:rsidRDefault="00AD4471" w:rsidP="009937C9">
      <w:pPr>
        <w:pStyle w:val="BodyText"/>
      </w:pPr>
      <w:bookmarkStart w:id="199" w:name="_Ref388964394"/>
    </w:p>
    <w:p w14:paraId="79FFC1C5" w14:textId="77777777" w:rsidR="00AD4471" w:rsidRPr="00954B4E" w:rsidRDefault="00AD4471" w:rsidP="009937C9">
      <w:pPr>
        <w:pStyle w:val="Caption"/>
      </w:pPr>
      <w:r w:rsidRPr="00954B4E">
        <w:t>Appendix</w:t>
      </w:r>
      <w:r>
        <w:t xml:space="preserve"> </w:t>
      </w:r>
      <w:r w:rsidRPr="00954B4E">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w:t>
      </w:r>
      <w:r w:rsidRPr="00954B4E">
        <w:t>PRT-12 Interpretation</w:t>
      </w:r>
      <w:bookmarkEnd w:id="199"/>
    </w:p>
    <w:tbl>
      <w:tblPr>
        <w:tblStyle w:val="TableStyleJR1"/>
        <w:tblW w:w="0" w:type="auto"/>
        <w:tblInd w:w="0" w:type="dxa"/>
        <w:tblLook w:val="04A0" w:firstRow="1" w:lastRow="0" w:firstColumn="1" w:lastColumn="0" w:noHBand="0" w:noVBand="1"/>
      </w:tblPr>
      <w:tblGrid>
        <w:gridCol w:w="1883"/>
        <w:gridCol w:w="2483"/>
        <w:gridCol w:w="2499"/>
        <w:gridCol w:w="2485"/>
      </w:tblGrid>
      <w:tr w:rsidR="00AD4471" w:rsidRPr="00954B4E" w14:paraId="07D22975" w14:textId="77777777" w:rsidTr="009937C9">
        <w:trPr>
          <w:cnfStyle w:val="100000000000" w:firstRow="1" w:lastRow="0" w:firstColumn="0" w:lastColumn="0" w:oddVBand="0" w:evenVBand="0" w:oddHBand="0" w:evenHBand="0" w:firstRowFirstColumn="0" w:firstRowLastColumn="0" w:lastRowFirstColumn="0" w:lastRowLastColumn="0"/>
        </w:trPr>
        <w:tc>
          <w:tcPr>
            <w:tcW w:w="1883" w:type="dxa"/>
            <w:shd w:val="clear" w:color="auto" w:fill="D9D9D9" w:themeFill="background1" w:themeFillShade="D9"/>
          </w:tcPr>
          <w:p w14:paraId="63B98EFC" w14:textId="77777777" w:rsidR="00AD4471" w:rsidRPr="006C2274" w:rsidRDefault="00AD4471" w:rsidP="009937C9">
            <w:pPr>
              <w:pStyle w:val="TableEntryHeader"/>
              <w:rPr>
                <w:b/>
                <w:bCs/>
              </w:rPr>
            </w:pPr>
            <w:r w:rsidRPr="006C2274">
              <w:rPr>
                <w:b/>
                <w:bCs/>
              </w:rPr>
              <w:t>Participation →</w:t>
            </w:r>
          </w:p>
          <w:p w14:paraId="60AF5374" w14:textId="77777777" w:rsidR="00AD4471" w:rsidRPr="006C2274" w:rsidRDefault="00AD4471" w:rsidP="009937C9">
            <w:pPr>
              <w:pStyle w:val="TableEntryHeader"/>
              <w:rPr>
                <w:b/>
                <w:bCs/>
              </w:rPr>
            </w:pPr>
            <w:r w:rsidRPr="006C2274">
              <w:rPr>
                <w:b/>
                <w:bCs/>
              </w:rPr>
              <w:t>↓Status</w:t>
            </w:r>
          </w:p>
        </w:tc>
        <w:tc>
          <w:tcPr>
            <w:tcW w:w="2483" w:type="dxa"/>
            <w:shd w:val="clear" w:color="auto" w:fill="D9D9D9" w:themeFill="background1" w:themeFillShade="D9"/>
          </w:tcPr>
          <w:p w14:paraId="41217749" w14:textId="77777777" w:rsidR="00AD4471" w:rsidRPr="006C2274" w:rsidRDefault="00AD4471" w:rsidP="009937C9">
            <w:pPr>
              <w:pStyle w:val="TableEntryHeader"/>
              <w:rPr>
                <w:b/>
                <w:bCs/>
              </w:rPr>
            </w:pPr>
            <w:r w:rsidRPr="006C2274">
              <w:rPr>
                <w:b/>
                <w:bCs/>
              </w:rPr>
              <w:t>AUT</w:t>
            </w:r>
          </w:p>
        </w:tc>
        <w:tc>
          <w:tcPr>
            <w:tcW w:w="2499" w:type="dxa"/>
            <w:shd w:val="clear" w:color="auto" w:fill="D9D9D9" w:themeFill="background1" w:themeFillShade="D9"/>
          </w:tcPr>
          <w:p w14:paraId="3BEA05CF" w14:textId="77777777" w:rsidR="00AD4471" w:rsidRPr="006C2274" w:rsidRDefault="00AD4471" w:rsidP="009937C9">
            <w:pPr>
              <w:pStyle w:val="TableEntryHeader"/>
              <w:rPr>
                <w:b/>
                <w:bCs/>
              </w:rPr>
            </w:pPr>
            <w:r w:rsidRPr="006C2274">
              <w:rPr>
                <w:b/>
                <w:bCs/>
              </w:rPr>
              <w:t>EQUIP</w:t>
            </w:r>
          </w:p>
        </w:tc>
        <w:tc>
          <w:tcPr>
            <w:tcW w:w="2485" w:type="dxa"/>
            <w:shd w:val="clear" w:color="auto" w:fill="D9D9D9" w:themeFill="background1" w:themeFillShade="D9"/>
          </w:tcPr>
          <w:p w14:paraId="1BEDAB52" w14:textId="77777777" w:rsidR="00AD4471" w:rsidRPr="006C2274" w:rsidRDefault="00AD4471" w:rsidP="009937C9">
            <w:pPr>
              <w:pStyle w:val="TableEntryHeader"/>
              <w:rPr>
                <w:b/>
                <w:bCs/>
              </w:rPr>
            </w:pPr>
            <w:r w:rsidRPr="006C2274">
              <w:rPr>
                <w:b/>
                <w:bCs/>
              </w:rPr>
              <w:t>RO</w:t>
            </w:r>
          </w:p>
        </w:tc>
      </w:tr>
      <w:tr w:rsidR="00AD4471" w:rsidRPr="00954B4E" w14:paraId="28280F7E" w14:textId="77777777" w:rsidTr="009937C9">
        <w:tc>
          <w:tcPr>
            <w:tcW w:w="1883" w:type="dxa"/>
          </w:tcPr>
          <w:p w14:paraId="248D179E" w14:textId="77777777" w:rsidR="00AD4471" w:rsidRPr="00954B4E" w:rsidRDefault="00AD4471" w:rsidP="009937C9">
            <w:pPr>
              <w:pStyle w:val="TableEntry"/>
            </w:pPr>
            <w:r w:rsidRPr="00954B4E">
              <w:lastRenderedPageBreak/>
              <w:t>R-Asserted</w:t>
            </w:r>
          </w:p>
        </w:tc>
        <w:tc>
          <w:tcPr>
            <w:tcW w:w="2483" w:type="dxa"/>
          </w:tcPr>
          <w:p w14:paraId="53CFBF05" w14:textId="77777777" w:rsidR="00AD4471" w:rsidRPr="00954B4E" w:rsidRDefault="00AD4471" w:rsidP="009937C9">
            <w:pPr>
              <w:pStyle w:val="TableEntry"/>
            </w:pPr>
            <w:r w:rsidRPr="00954B4E">
              <w:t>Time that the person/device asserted the disassociation between the patient and device.</w:t>
            </w:r>
          </w:p>
        </w:tc>
        <w:tc>
          <w:tcPr>
            <w:tcW w:w="2499" w:type="dxa"/>
          </w:tcPr>
          <w:p w14:paraId="63E00C9D" w14:textId="77777777" w:rsidR="00AD4471" w:rsidRPr="00954B4E" w:rsidRDefault="00AD4471" w:rsidP="009937C9">
            <w:pPr>
              <w:pStyle w:val="TableEntry"/>
            </w:pPr>
            <w:r w:rsidRPr="00954B4E">
              <w:t>Time that the device-patient disassociation is asserted to have taken place.</w:t>
            </w:r>
          </w:p>
        </w:tc>
        <w:tc>
          <w:tcPr>
            <w:tcW w:w="2485" w:type="dxa"/>
          </w:tcPr>
          <w:p w14:paraId="2550CF29" w14:textId="77777777" w:rsidR="00AD4471" w:rsidRPr="00954B4E" w:rsidRDefault="00AD4471" w:rsidP="009937C9">
            <w:pPr>
              <w:pStyle w:val="TableEntry"/>
            </w:pPr>
            <w:r w:rsidRPr="00954B4E">
              <w:t>Unusual. Time that the person in this role observed the person/device in the AUT role asserting the disassociation.</w:t>
            </w:r>
          </w:p>
        </w:tc>
      </w:tr>
      <w:tr w:rsidR="00AD4471" w:rsidRPr="00954B4E" w14:paraId="5A557FC1" w14:textId="77777777" w:rsidTr="009937C9">
        <w:tc>
          <w:tcPr>
            <w:tcW w:w="1883" w:type="dxa"/>
          </w:tcPr>
          <w:p w14:paraId="23E72613" w14:textId="77777777" w:rsidR="00AD4471" w:rsidRPr="00954B4E" w:rsidRDefault="00AD4471" w:rsidP="009937C9">
            <w:pPr>
              <w:pStyle w:val="TableEntry"/>
            </w:pPr>
            <w:r w:rsidRPr="00954B4E">
              <w:t>C-Corrected</w:t>
            </w:r>
          </w:p>
        </w:tc>
        <w:tc>
          <w:tcPr>
            <w:tcW w:w="2483" w:type="dxa"/>
          </w:tcPr>
          <w:p w14:paraId="75AC5D72" w14:textId="77777777" w:rsidR="00AD4471" w:rsidRPr="00954B4E" w:rsidRDefault="00AD4471" w:rsidP="009937C9">
            <w:pPr>
              <w:pStyle w:val="TableEntry"/>
            </w:pPr>
            <w:r w:rsidRPr="00954B4E">
              <w:t>n/a</w:t>
            </w:r>
          </w:p>
        </w:tc>
        <w:tc>
          <w:tcPr>
            <w:tcW w:w="2499" w:type="dxa"/>
          </w:tcPr>
          <w:p w14:paraId="7089E79B" w14:textId="77777777" w:rsidR="00AD4471" w:rsidRPr="00954B4E" w:rsidRDefault="00AD4471" w:rsidP="009937C9">
            <w:pPr>
              <w:pStyle w:val="TableEntry"/>
            </w:pPr>
            <w:r w:rsidRPr="00954B4E">
              <w:t>Corrected time that the device-patient association is asserted to have ended.</w:t>
            </w:r>
          </w:p>
        </w:tc>
        <w:tc>
          <w:tcPr>
            <w:tcW w:w="2485" w:type="dxa"/>
          </w:tcPr>
          <w:p w14:paraId="758715A0" w14:textId="77777777" w:rsidR="00AD4471" w:rsidRPr="00954B4E" w:rsidRDefault="00AD4471" w:rsidP="009937C9">
            <w:pPr>
              <w:pStyle w:val="TableEntry"/>
            </w:pPr>
            <w:r w:rsidRPr="00954B4E">
              <w:t>Time that the person in this role issued the correction.</w:t>
            </w:r>
          </w:p>
        </w:tc>
      </w:tr>
      <w:tr w:rsidR="00AD4471" w:rsidRPr="00954B4E" w14:paraId="3769FB71" w14:textId="77777777" w:rsidTr="009937C9">
        <w:tc>
          <w:tcPr>
            <w:tcW w:w="1883" w:type="dxa"/>
          </w:tcPr>
          <w:p w14:paraId="1D12E6DB" w14:textId="77777777" w:rsidR="00AD4471" w:rsidRPr="00954B4E" w:rsidRDefault="00AD4471" w:rsidP="009937C9">
            <w:pPr>
              <w:pStyle w:val="TableEntry"/>
            </w:pPr>
            <w:r w:rsidRPr="00954B4E">
              <w:t>D-Deleted</w:t>
            </w:r>
          </w:p>
        </w:tc>
        <w:tc>
          <w:tcPr>
            <w:tcW w:w="2483" w:type="dxa"/>
          </w:tcPr>
          <w:p w14:paraId="792F2DEE" w14:textId="77777777" w:rsidR="00AD4471" w:rsidRPr="00954B4E" w:rsidRDefault="00AD4471" w:rsidP="009937C9">
            <w:pPr>
              <w:pStyle w:val="TableEntry"/>
            </w:pPr>
            <w:r w:rsidRPr="00954B4E">
              <w:t>n/a</w:t>
            </w:r>
          </w:p>
        </w:tc>
        <w:tc>
          <w:tcPr>
            <w:tcW w:w="2499" w:type="dxa"/>
          </w:tcPr>
          <w:p w14:paraId="22020384" w14:textId="77777777" w:rsidR="00AD4471" w:rsidRPr="00954B4E" w:rsidRDefault="00AD4471" w:rsidP="009937C9">
            <w:pPr>
              <w:pStyle w:val="TableEntry"/>
            </w:pPr>
            <w:r w:rsidRPr="00954B4E">
              <w:t>n/a</w:t>
            </w:r>
          </w:p>
        </w:tc>
        <w:tc>
          <w:tcPr>
            <w:tcW w:w="2485" w:type="dxa"/>
          </w:tcPr>
          <w:p w14:paraId="424DA2C3" w14:textId="77777777" w:rsidR="00AD4471" w:rsidRPr="00954B4E" w:rsidRDefault="00AD4471" w:rsidP="009937C9">
            <w:pPr>
              <w:pStyle w:val="TableEntry"/>
            </w:pPr>
            <w:r w:rsidRPr="00954B4E">
              <w:t>n/a</w:t>
            </w:r>
          </w:p>
        </w:tc>
      </w:tr>
      <w:tr w:rsidR="00AD4471" w:rsidRPr="00954B4E" w14:paraId="13BE2A98" w14:textId="77777777" w:rsidTr="009937C9">
        <w:tc>
          <w:tcPr>
            <w:tcW w:w="1883" w:type="dxa"/>
          </w:tcPr>
          <w:p w14:paraId="77DFE767" w14:textId="77777777" w:rsidR="00AD4471" w:rsidRPr="00954B4E" w:rsidRDefault="00AD4471" w:rsidP="009937C9">
            <w:pPr>
              <w:pStyle w:val="TableEntry"/>
            </w:pPr>
            <w:r w:rsidRPr="00954B4E">
              <w:t>F-Validated</w:t>
            </w:r>
          </w:p>
        </w:tc>
        <w:tc>
          <w:tcPr>
            <w:tcW w:w="2483" w:type="dxa"/>
          </w:tcPr>
          <w:p w14:paraId="63BD53F3" w14:textId="77777777" w:rsidR="00AD4471" w:rsidRPr="00954B4E" w:rsidRDefault="00AD4471" w:rsidP="009937C9">
            <w:pPr>
              <w:pStyle w:val="TableEntry"/>
            </w:pPr>
            <w:r w:rsidRPr="00954B4E">
              <w:t>n/a</w:t>
            </w:r>
          </w:p>
        </w:tc>
        <w:tc>
          <w:tcPr>
            <w:tcW w:w="2499" w:type="dxa"/>
          </w:tcPr>
          <w:p w14:paraId="714A8317" w14:textId="77777777" w:rsidR="00AD4471" w:rsidRPr="00954B4E" w:rsidRDefault="00AD4471" w:rsidP="009937C9">
            <w:pPr>
              <w:pStyle w:val="TableEntry"/>
            </w:pPr>
            <w:r w:rsidRPr="00954B4E">
              <w:t>Time that the device-patient association is confirmed to have ended. If null, most recently asserted/corrected time has been confirmed.</w:t>
            </w:r>
          </w:p>
        </w:tc>
        <w:tc>
          <w:tcPr>
            <w:tcW w:w="2485" w:type="dxa"/>
          </w:tcPr>
          <w:p w14:paraId="5294062F" w14:textId="77777777" w:rsidR="00AD4471" w:rsidRPr="00954B4E" w:rsidRDefault="00AD4471" w:rsidP="009937C9">
            <w:pPr>
              <w:pStyle w:val="TableEntry"/>
            </w:pPr>
            <w:r w:rsidRPr="00954B4E">
              <w:t>Time that the person in this role validated the disassociation.</w:t>
            </w:r>
          </w:p>
        </w:tc>
      </w:tr>
      <w:tr w:rsidR="00AD4471" w:rsidRPr="00954B4E" w14:paraId="5F389228" w14:textId="77777777" w:rsidTr="009937C9">
        <w:tc>
          <w:tcPr>
            <w:tcW w:w="1883" w:type="dxa"/>
          </w:tcPr>
          <w:p w14:paraId="0174C3D1" w14:textId="77777777" w:rsidR="00AD4471" w:rsidRPr="00954B4E" w:rsidRDefault="00AD4471" w:rsidP="009937C9">
            <w:pPr>
              <w:pStyle w:val="TableEntry"/>
            </w:pPr>
            <w:r w:rsidRPr="00954B4E">
              <w:t>W-Wrong</w:t>
            </w:r>
          </w:p>
        </w:tc>
        <w:tc>
          <w:tcPr>
            <w:tcW w:w="2483" w:type="dxa"/>
          </w:tcPr>
          <w:p w14:paraId="7788DE0C" w14:textId="77777777" w:rsidR="00AD4471" w:rsidRPr="00954B4E" w:rsidRDefault="00AD4471" w:rsidP="009937C9">
            <w:pPr>
              <w:pStyle w:val="TableEntry"/>
            </w:pPr>
            <w:r w:rsidRPr="00954B4E">
              <w:t>n/a</w:t>
            </w:r>
          </w:p>
        </w:tc>
        <w:tc>
          <w:tcPr>
            <w:tcW w:w="2499" w:type="dxa"/>
          </w:tcPr>
          <w:p w14:paraId="58BB6A3F" w14:textId="77777777" w:rsidR="00AD4471" w:rsidRPr="00954B4E" w:rsidRDefault="00AD4471" w:rsidP="009937C9">
            <w:pPr>
              <w:pStyle w:val="TableEntry"/>
            </w:pPr>
            <w:r w:rsidRPr="00954B4E">
              <w:t>n/a</w:t>
            </w:r>
          </w:p>
        </w:tc>
        <w:tc>
          <w:tcPr>
            <w:tcW w:w="2485" w:type="dxa"/>
          </w:tcPr>
          <w:p w14:paraId="28E7C9E1" w14:textId="77777777" w:rsidR="00AD4471" w:rsidRPr="00954B4E" w:rsidRDefault="00AD4471" w:rsidP="009937C9">
            <w:pPr>
              <w:pStyle w:val="TableEntry"/>
            </w:pPr>
            <w:r w:rsidRPr="00954B4E">
              <w:t>n/a</w:t>
            </w:r>
          </w:p>
        </w:tc>
      </w:tr>
    </w:tbl>
    <w:p w14:paraId="184BE512" w14:textId="77777777" w:rsidR="00AD4471" w:rsidRDefault="00AD4471" w:rsidP="009937C9">
      <w:pPr>
        <w:pStyle w:val="BodyText"/>
        <w:rPr>
          <w:ins w:id="200" w:author="Pratt,Doug" w:date="2018-06-25T13:52:00Z"/>
        </w:rPr>
      </w:pPr>
      <w:bookmarkStart w:id="201" w:name="d3e15a1310"/>
      <w:bookmarkEnd w:id="201"/>
    </w:p>
    <w:p w14:paraId="329FA387" w14:textId="77777777" w:rsidR="00AD4471" w:rsidRPr="00C53F78" w:rsidRDefault="00AD4471" w:rsidP="00AD4471">
      <w:pPr>
        <w:pStyle w:val="AppendixHeading2"/>
        <w:numPr>
          <w:ilvl w:val="1"/>
          <w:numId w:val="32"/>
        </w:numPr>
        <w:outlineLvl w:val="1"/>
        <w:rPr>
          <w:ins w:id="202" w:author="Pratt,Doug" w:date="2018-06-25T13:52:00Z"/>
        </w:rPr>
      </w:pPr>
      <w:bookmarkStart w:id="203" w:name="_Toc519507539"/>
      <w:ins w:id="204" w:author="Pratt,Doug" w:date="2018-06-25T13:53:00Z">
        <w:r>
          <w:t>Register</w:t>
        </w:r>
      </w:ins>
      <w:ins w:id="205" w:author="Pratt,Doug" w:date="2018-06-25T13:52:00Z">
        <w:r>
          <w:t xml:space="preserve"> Device</w:t>
        </w:r>
        <w:bookmarkEnd w:id="203"/>
      </w:ins>
    </w:p>
    <w:p w14:paraId="31515087" w14:textId="77777777" w:rsidR="00AD4471" w:rsidRDefault="00AD4471" w:rsidP="009937C9">
      <w:pPr>
        <w:pStyle w:val="BodyText"/>
        <w:rPr>
          <w:ins w:id="206" w:author="Pratt,Doug" w:date="2018-06-25T14:07:00Z"/>
        </w:rPr>
      </w:pPr>
      <w:ins w:id="207" w:author="Pratt,Doug" w:date="2018-06-25T13:54:00Z">
        <w:r>
          <w:t xml:space="preserve">These messages are used to report the </w:t>
        </w:r>
      </w:ins>
      <w:ins w:id="208" w:author="Pratt,Doug" w:date="2018-06-25T13:55:00Z">
        <w:r>
          <w:t>introduction</w:t>
        </w:r>
      </w:ins>
      <w:ins w:id="209" w:author="Pratt,Doug" w:date="2018-06-25T13:54:00Z">
        <w:r>
          <w:t xml:space="preserve"> of a new device </w:t>
        </w:r>
      </w:ins>
      <w:ins w:id="210" w:author="Pratt,Doug" w:date="2018-06-25T13:59:00Z">
        <w:r>
          <w:t xml:space="preserve">or </w:t>
        </w:r>
      </w:ins>
      <w:ins w:id="211" w:author="Pratt,Doug" w:date="2018-06-25T13:56:00Z">
        <w:r>
          <w:t xml:space="preserve">the removal of a device </w:t>
        </w:r>
      </w:ins>
      <w:ins w:id="212" w:author="Pratt,Doug" w:date="2018-06-25T13:59:00Z">
        <w:r>
          <w:t xml:space="preserve">to subscribing actors, including the Device Patient Association Manager. </w:t>
        </w:r>
      </w:ins>
    </w:p>
    <w:p w14:paraId="178B26C2" w14:textId="77777777" w:rsidR="00AD4471" w:rsidRPr="00954B4E" w:rsidRDefault="00AD4471" w:rsidP="009937C9">
      <w:pPr>
        <w:pStyle w:val="BodyText"/>
        <w:rPr>
          <w:ins w:id="213" w:author="Pratt,Doug" w:date="2018-06-25T13:52:00Z"/>
        </w:rPr>
      </w:pPr>
      <w:ins w:id="214" w:author="Pratt,Doug" w:date="2018-06-25T14:04:00Z">
        <w:r>
          <w:t xml:space="preserve">As the list of devices available within the facility is best </w:t>
        </w:r>
      </w:ins>
      <w:ins w:id="215" w:author="Pratt,Doug" w:date="2018-06-25T14:05:00Z">
        <w:r>
          <w:t>thought of</w:t>
        </w:r>
      </w:ins>
      <w:ins w:id="216" w:author="Pratt,Doug" w:date="2018-06-25T14:04:00Z">
        <w:r>
          <w:t xml:space="preserve"> as a </w:t>
        </w:r>
      </w:ins>
      <w:ins w:id="217" w:author="Pratt,Doug" w:date="2018-06-25T14:05:00Z">
        <w:r>
          <w:t xml:space="preserve">master file, </w:t>
        </w:r>
      </w:ins>
      <w:ins w:id="218" w:author="Pratt,Doug" w:date="2018-06-25T14:06:00Z">
        <w:r>
          <w:t>the HL7 Master File Notification paradigm is used.</w:t>
        </w:r>
      </w:ins>
      <w:ins w:id="219" w:author="Pratt,Doug" w:date="2018-06-25T14:07:00Z">
        <w:r>
          <w:t xml:space="preserve"> For lack of a better alternative, the PRT segment is used to convey dev</w:t>
        </w:r>
      </w:ins>
      <w:ins w:id="220" w:author="Pratt,Doug" w:date="2018-06-25T14:08:00Z">
        <w:r>
          <w:t xml:space="preserve">ice details. While </w:t>
        </w:r>
      </w:ins>
      <w:ins w:id="221" w:author="Pratt,Doug" w:date="2018-06-27T10:43:00Z">
        <w:r>
          <w:t>most commonly</w:t>
        </w:r>
      </w:ins>
      <w:ins w:id="222" w:author="Pratt,Doug" w:date="2018-06-25T14:08:00Z">
        <w:r>
          <w:t xml:space="preserve"> used to indicate </w:t>
        </w:r>
      </w:ins>
      <w:ins w:id="223" w:author="Pratt,Doug" w:date="2018-06-25T14:10:00Z">
        <w:r>
          <w:t xml:space="preserve">a device’s participation in an observation, </w:t>
        </w:r>
      </w:ins>
      <w:ins w:id="224" w:author="Pratt,Doug" w:date="2018-06-25T14:11:00Z">
        <w:r>
          <w:t>it contains the necessary fields for device invent</w:t>
        </w:r>
      </w:ins>
      <w:ins w:id="225" w:author="Pratt,Doug" w:date="2018-06-25T14:12:00Z">
        <w:r>
          <w:t xml:space="preserve">ory and is </w:t>
        </w:r>
      </w:ins>
      <w:ins w:id="226" w:author="Pratt,Doug" w:date="2018-06-25T14:13:00Z">
        <w:r>
          <w:t>used elsewhere in this profile.</w:t>
        </w:r>
      </w:ins>
    </w:p>
    <w:p w14:paraId="505AA08A" w14:textId="77777777" w:rsidR="00AD4471" w:rsidRPr="00C53F78" w:rsidRDefault="00AD4471" w:rsidP="00AD4471">
      <w:pPr>
        <w:pStyle w:val="AppendixHeading3"/>
        <w:numPr>
          <w:ilvl w:val="2"/>
          <w:numId w:val="32"/>
        </w:numPr>
        <w:outlineLvl w:val="2"/>
        <w:rPr>
          <w:ins w:id="227" w:author="Pratt,Doug" w:date="2018-06-25T13:52:00Z"/>
        </w:rPr>
      </w:pPr>
      <w:bookmarkStart w:id="228" w:name="_Toc519507540"/>
      <w:ins w:id="229" w:author="Pratt,Doug" w:date="2018-06-25T13:52:00Z">
        <w:r w:rsidRPr="00C53F78">
          <w:t>Message Structure</w:t>
        </w:r>
        <w:bookmarkEnd w:id="228"/>
      </w:ins>
    </w:p>
    <w:p w14:paraId="3FCDB396" w14:textId="77777777" w:rsidR="00AD4471" w:rsidRPr="009602BD" w:rsidRDefault="00AD4471" w:rsidP="009937C9">
      <w:pPr>
        <w:pStyle w:val="Caption"/>
        <w:rPr>
          <w:ins w:id="230" w:author="Pratt,Doug" w:date="2018-06-25T13:52:00Z"/>
          <w:lang w:val="fr-FR"/>
        </w:rPr>
      </w:pPr>
      <w:ins w:id="231" w:author="Pratt,Doug" w:date="2018-06-25T13:52:00Z">
        <w:r w:rsidRPr="009602BD">
          <w:rPr>
            <w:lang w:val="fr-FR"/>
          </w:rPr>
          <w:t xml:space="preserve">Appendix Table </w:t>
        </w:r>
        <w:r w:rsidRPr="00954B4E">
          <w:fldChar w:fldCharType="begin"/>
        </w:r>
        <w:r w:rsidRPr="009602BD">
          <w:rPr>
            <w:lang w:val="fr-FR"/>
          </w:rPr>
          <w:instrText xml:space="preserve"> SEQ Table \* ARABIC </w:instrText>
        </w:r>
        <w:r w:rsidRPr="00954B4E">
          <w:fldChar w:fldCharType="separate"/>
        </w:r>
      </w:ins>
      <w:ins w:id="232" w:author="Pratt,Doug" w:date="2018-06-26T16:55:00Z">
        <w:r>
          <w:rPr>
            <w:noProof/>
            <w:lang w:val="fr-FR"/>
          </w:rPr>
          <w:t>10</w:t>
        </w:r>
      </w:ins>
      <w:ins w:id="233" w:author="Pratt,Doug" w:date="2018-06-25T13:52:00Z">
        <w:r w:rsidRPr="00954B4E">
          <w:fldChar w:fldCharType="end"/>
        </w:r>
        <w:r w:rsidRPr="009602BD">
          <w:rPr>
            <w:lang w:val="fr-FR"/>
          </w:rPr>
          <w:t>: Report Device Patient Association</w:t>
        </w:r>
      </w:ins>
    </w:p>
    <w:tbl>
      <w:tblPr>
        <w:tblStyle w:val="TableStyleJR1"/>
        <w:tblW w:w="0" w:type="auto"/>
        <w:tblInd w:w="0" w:type="dxa"/>
        <w:tblLook w:val="04A0" w:firstRow="1" w:lastRow="0" w:firstColumn="1" w:lastColumn="0" w:noHBand="0" w:noVBand="1"/>
      </w:tblPr>
      <w:tblGrid>
        <w:gridCol w:w="2748"/>
        <w:gridCol w:w="6602"/>
      </w:tblGrid>
      <w:tr w:rsidR="00AD4471" w:rsidRPr="00954B4E" w14:paraId="5DDB9AE4" w14:textId="77777777" w:rsidTr="009937C9">
        <w:trPr>
          <w:cnfStyle w:val="100000000000" w:firstRow="1" w:lastRow="0" w:firstColumn="0" w:lastColumn="0" w:oddVBand="0" w:evenVBand="0" w:oddHBand="0" w:evenHBand="0" w:firstRowFirstColumn="0" w:firstRowLastColumn="0" w:lastRowFirstColumn="0" w:lastRowLastColumn="0"/>
          <w:ins w:id="234" w:author="Pratt,Doug" w:date="2018-06-25T13:52:00Z"/>
        </w:trPr>
        <w:tc>
          <w:tcPr>
            <w:tcW w:w="2748" w:type="dxa"/>
            <w:shd w:val="clear" w:color="auto" w:fill="D9D9D9" w:themeFill="background1" w:themeFillShade="D9"/>
          </w:tcPr>
          <w:p w14:paraId="516F5915" w14:textId="77777777" w:rsidR="00AD4471" w:rsidRPr="006C2274" w:rsidRDefault="00AD4471" w:rsidP="009937C9">
            <w:pPr>
              <w:pStyle w:val="TableEntryHeader"/>
              <w:rPr>
                <w:ins w:id="235" w:author="Pratt,Doug" w:date="2018-06-25T13:52:00Z"/>
                <w:b/>
                <w:bCs/>
              </w:rPr>
            </w:pPr>
            <w:ins w:id="236" w:author="Pratt,Doug" w:date="2018-06-25T13:52:00Z">
              <w:r w:rsidRPr="006C2274">
                <w:rPr>
                  <w:b/>
                  <w:bCs/>
                </w:rPr>
                <w:t>Segments</w:t>
              </w:r>
            </w:ins>
          </w:p>
        </w:tc>
        <w:tc>
          <w:tcPr>
            <w:tcW w:w="6602" w:type="dxa"/>
            <w:shd w:val="clear" w:color="auto" w:fill="D9D9D9" w:themeFill="background1" w:themeFillShade="D9"/>
          </w:tcPr>
          <w:p w14:paraId="37B9616E" w14:textId="77777777" w:rsidR="00AD4471" w:rsidRPr="006C2274" w:rsidRDefault="00AD4471" w:rsidP="009937C9">
            <w:pPr>
              <w:pStyle w:val="TableEntryHeader"/>
              <w:rPr>
                <w:ins w:id="237" w:author="Pratt,Doug" w:date="2018-06-25T13:52:00Z"/>
                <w:b/>
                <w:bCs/>
              </w:rPr>
            </w:pPr>
            <w:ins w:id="238" w:author="Pratt,Doug" w:date="2018-06-25T13:52:00Z">
              <w:r w:rsidRPr="006C2274">
                <w:rPr>
                  <w:b/>
                  <w:bCs/>
                </w:rPr>
                <w:t>Description</w:t>
              </w:r>
            </w:ins>
          </w:p>
        </w:tc>
      </w:tr>
      <w:tr w:rsidR="00AD4471" w:rsidRPr="00954B4E" w14:paraId="35501781" w14:textId="77777777" w:rsidTr="009937C9">
        <w:trPr>
          <w:ins w:id="239" w:author="Pratt,Doug" w:date="2018-06-25T13:52:00Z"/>
        </w:trPr>
        <w:tc>
          <w:tcPr>
            <w:tcW w:w="2748" w:type="dxa"/>
          </w:tcPr>
          <w:p w14:paraId="4CD2062D" w14:textId="77777777" w:rsidR="00AD4471" w:rsidRPr="00954B4E" w:rsidRDefault="00AD4471" w:rsidP="009937C9">
            <w:pPr>
              <w:pStyle w:val="TableEntry"/>
              <w:rPr>
                <w:ins w:id="240" w:author="Pratt,Doug" w:date="2018-06-25T13:52:00Z"/>
              </w:rPr>
            </w:pPr>
            <w:ins w:id="241" w:author="Pratt,Doug" w:date="2018-06-25T13:52:00Z">
              <w:r w:rsidRPr="00954B4E">
                <w:t>MSH</w:t>
              </w:r>
            </w:ins>
          </w:p>
        </w:tc>
        <w:tc>
          <w:tcPr>
            <w:tcW w:w="6602" w:type="dxa"/>
          </w:tcPr>
          <w:p w14:paraId="3043D506" w14:textId="77777777" w:rsidR="00AD4471" w:rsidRPr="00954B4E" w:rsidRDefault="00AD4471" w:rsidP="009937C9">
            <w:pPr>
              <w:pStyle w:val="TableEntry"/>
              <w:rPr>
                <w:ins w:id="242" w:author="Pratt,Doug" w:date="2018-06-25T13:52:00Z"/>
              </w:rPr>
            </w:pPr>
            <w:ins w:id="243" w:author="Pratt,Doug" w:date="2018-06-25T13:52:00Z">
              <w:r w:rsidRPr="00954B4E">
                <w:t>Message Header</w:t>
              </w:r>
            </w:ins>
          </w:p>
        </w:tc>
      </w:tr>
      <w:tr w:rsidR="00AD4471" w:rsidRPr="00954B4E" w14:paraId="4ACCFEF2" w14:textId="77777777" w:rsidTr="009937C9">
        <w:trPr>
          <w:ins w:id="244" w:author="Pratt,Doug" w:date="2018-06-25T13:52:00Z"/>
        </w:trPr>
        <w:tc>
          <w:tcPr>
            <w:tcW w:w="2748" w:type="dxa"/>
          </w:tcPr>
          <w:p w14:paraId="5CA27EE9" w14:textId="77777777" w:rsidR="00AD4471" w:rsidRPr="00954B4E" w:rsidRDefault="00AD4471" w:rsidP="009937C9">
            <w:pPr>
              <w:pStyle w:val="TableEntry"/>
              <w:rPr>
                <w:ins w:id="245" w:author="Pratt,Doug" w:date="2018-06-25T13:52:00Z"/>
              </w:rPr>
            </w:pPr>
            <w:ins w:id="246" w:author="Pratt,Doug" w:date="2018-06-25T13:52:00Z">
              <w:r w:rsidRPr="00954B4E">
                <w:t>[{ SFT }]</w:t>
              </w:r>
            </w:ins>
          </w:p>
        </w:tc>
        <w:tc>
          <w:tcPr>
            <w:tcW w:w="6602" w:type="dxa"/>
          </w:tcPr>
          <w:p w14:paraId="60EBA2AF" w14:textId="77777777" w:rsidR="00AD4471" w:rsidRPr="00954B4E" w:rsidRDefault="00AD4471" w:rsidP="009937C9">
            <w:pPr>
              <w:pStyle w:val="TableEntry"/>
              <w:rPr>
                <w:ins w:id="247" w:author="Pratt,Doug" w:date="2018-06-25T13:52:00Z"/>
              </w:rPr>
            </w:pPr>
            <w:ins w:id="248" w:author="Pratt,Doug" w:date="2018-06-25T13:52:00Z">
              <w:r w:rsidRPr="00954B4E">
                <w:t>Software Segment</w:t>
              </w:r>
            </w:ins>
          </w:p>
        </w:tc>
      </w:tr>
      <w:tr w:rsidR="00AD4471" w:rsidRPr="00954B4E" w14:paraId="0FC7FE1F" w14:textId="77777777" w:rsidTr="009937C9">
        <w:trPr>
          <w:ins w:id="249" w:author="Pratt,Doug" w:date="2018-06-25T13:52:00Z"/>
        </w:trPr>
        <w:tc>
          <w:tcPr>
            <w:tcW w:w="2748" w:type="dxa"/>
          </w:tcPr>
          <w:p w14:paraId="355D6EEB" w14:textId="77777777" w:rsidR="00AD4471" w:rsidRPr="00954B4E" w:rsidRDefault="00AD4471" w:rsidP="009937C9">
            <w:pPr>
              <w:pStyle w:val="TableEntry"/>
              <w:rPr>
                <w:ins w:id="250" w:author="Pratt,Doug" w:date="2018-06-25T13:52:00Z"/>
              </w:rPr>
            </w:pPr>
            <w:ins w:id="251" w:author="Pratt,Doug" w:date="2018-06-25T13:52:00Z">
              <w:r w:rsidRPr="00954B4E">
                <w:t>[UAC]</w:t>
              </w:r>
            </w:ins>
          </w:p>
        </w:tc>
        <w:tc>
          <w:tcPr>
            <w:tcW w:w="6602" w:type="dxa"/>
          </w:tcPr>
          <w:p w14:paraId="5C750184" w14:textId="77777777" w:rsidR="00AD4471" w:rsidRPr="00954B4E" w:rsidRDefault="00AD4471" w:rsidP="009937C9">
            <w:pPr>
              <w:pStyle w:val="TableEntry"/>
              <w:rPr>
                <w:ins w:id="252" w:author="Pratt,Doug" w:date="2018-06-25T13:52:00Z"/>
              </w:rPr>
            </w:pPr>
            <w:ins w:id="253" w:author="Pratt,Doug" w:date="2018-06-25T13:52:00Z">
              <w:r w:rsidRPr="00954B4E">
                <w:t>User Authentication Credential</w:t>
              </w:r>
            </w:ins>
          </w:p>
        </w:tc>
      </w:tr>
      <w:tr w:rsidR="00AD4471" w:rsidRPr="00954B4E" w14:paraId="4BC5FBBD" w14:textId="77777777" w:rsidTr="009937C9">
        <w:trPr>
          <w:ins w:id="254" w:author="Pratt,Doug" w:date="2018-06-25T13:52:00Z"/>
        </w:trPr>
        <w:tc>
          <w:tcPr>
            <w:tcW w:w="2748" w:type="dxa"/>
          </w:tcPr>
          <w:p w14:paraId="066CA496" w14:textId="77777777" w:rsidR="00AD4471" w:rsidRPr="00954B4E" w:rsidRDefault="00AD4471" w:rsidP="009937C9">
            <w:pPr>
              <w:pStyle w:val="TableEntry"/>
              <w:rPr>
                <w:ins w:id="255" w:author="Pratt,Doug" w:date="2018-06-25T13:52:00Z"/>
              </w:rPr>
            </w:pPr>
            <w:ins w:id="256" w:author="Pratt,Doug" w:date="2018-06-25T14:26:00Z">
              <w:r>
                <w:t>MFI</w:t>
              </w:r>
            </w:ins>
          </w:p>
        </w:tc>
        <w:tc>
          <w:tcPr>
            <w:tcW w:w="6602" w:type="dxa"/>
          </w:tcPr>
          <w:p w14:paraId="10F2C03F" w14:textId="77777777" w:rsidR="00AD4471" w:rsidRPr="00954B4E" w:rsidRDefault="00AD4471" w:rsidP="009937C9">
            <w:pPr>
              <w:pStyle w:val="TableEntry"/>
              <w:rPr>
                <w:ins w:id="257" w:author="Pratt,Doug" w:date="2018-06-25T13:52:00Z"/>
              </w:rPr>
            </w:pPr>
            <w:ins w:id="258" w:author="Pratt,Doug" w:date="2018-06-25T14:26:00Z">
              <w:r w:rsidRPr="00732CB8">
                <w:t>Master File Identification</w:t>
              </w:r>
            </w:ins>
          </w:p>
        </w:tc>
      </w:tr>
      <w:tr w:rsidR="00AD4471" w:rsidRPr="00954B4E" w14:paraId="051C18AF" w14:textId="77777777" w:rsidTr="009937C9">
        <w:trPr>
          <w:ins w:id="259" w:author="Pratt,Doug" w:date="2018-06-25T13:52:00Z"/>
        </w:trPr>
        <w:tc>
          <w:tcPr>
            <w:tcW w:w="2748" w:type="dxa"/>
          </w:tcPr>
          <w:p w14:paraId="05576D1C" w14:textId="77777777" w:rsidR="00AD4471" w:rsidRPr="00954B4E" w:rsidRDefault="00AD4471" w:rsidP="009937C9">
            <w:pPr>
              <w:pStyle w:val="TableEntry"/>
              <w:rPr>
                <w:ins w:id="260" w:author="Pratt,Doug" w:date="2018-06-25T13:52:00Z"/>
              </w:rPr>
            </w:pPr>
            <w:ins w:id="261" w:author="Pratt,Doug" w:date="2018-06-25T13:52:00Z">
              <w:r w:rsidRPr="00954B4E">
                <w:t>{</w:t>
              </w:r>
            </w:ins>
          </w:p>
        </w:tc>
        <w:tc>
          <w:tcPr>
            <w:tcW w:w="6602" w:type="dxa"/>
          </w:tcPr>
          <w:p w14:paraId="060190C9" w14:textId="77777777" w:rsidR="00AD4471" w:rsidRPr="00954B4E" w:rsidRDefault="00AD4471" w:rsidP="009937C9">
            <w:pPr>
              <w:pStyle w:val="TableEntry"/>
              <w:rPr>
                <w:ins w:id="262" w:author="Pratt,Doug" w:date="2018-06-25T13:52:00Z"/>
              </w:rPr>
            </w:pPr>
          </w:p>
        </w:tc>
      </w:tr>
      <w:tr w:rsidR="00AD4471" w:rsidRPr="00954B4E" w14:paraId="1D4D1585" w14:textId="77777777" w:rsidTr="009937C9">
        <w:trPr>
          <w:ins w:id="263" w:author="Pratt,Doug" w:date="2018-06-25T13:52:00Z"/>
        </w:trPr>
        <w:tc>
          <w:tcPr>
            <w:tcW w:w="2748" w:type="dxa"/>
          </w:tcPr>
          <w:p w14:paraId="21EBA4C1" w14:textId="77777777" w:rsidR="00AD4471" w:rsidRPr="00954B4E" w:rsidRDefault="00AD4471" w:rsidP="009937C9">
            <w:pPr>
              <w:pStyle w:val="TableEntry"/>
              <w:rPr>
                <w:ins w:id="264" w:author="Pratt,Doug" w:date="2018-06-25T13:52:00Z"/>
              </w:rPr>
            </w:pPr>
            <w:ins w:id="265" w:author="Pratt,Doug" w:date="2018-06-25T13:52:00Z">
              <w:r w:rsidRPr="00954B4E">
                <w:t xml:space="preserve"> </w:t>
              </w:r>
            </w:ins>
            <w:ins w:id="266" w:author="Pratt,Doug" w:date="2018-06-25T14:27:00Z">
              <w:r>
                <w:t>MFE</w:t>
              </w:r>
            </w:ins>
          </w:p>
        </w:tc>
        <w:tc>
          <w:tcPr>
            <w:tcW w:w="6602" w:type="dxa"/>
          </w:tcPr>
          <w:p w14:paraId="681C35E9" w14:textId="77777777" w:rsidR="00AD4471" w:rsidRPr="00954B4E" w:rsidRDefault="00AD4471" w:rsidP="009937C9">
            <w:pPr>
              <w:pStyle w:val="TableEntry"/>
              <w:rPr>
                <w:ins w:id="267" w:author="Pratt,Doug" w:date="2018-06-25T13:52:00Z"/>
              </w:rPr>
            </w:pPr>
            <w:ins w:id="268" w:author="Pratt,Doug" w:date="2018-06-25T14:27:00Z">
              <w:r>
                <w:t>Master File Entry</w:t>
              </w:r>
            </w:ins>
          </w:p>
        </w:tc>
      </w:tr>
      <w:tr w:rsidR="00AD4471" w:rsidRPr="00954B4E" w14:paraId="2BF6426A" w14:textId="77777777" w:rsidTr="009937C9">
        <w:trPr>
          <w:ins w:id="269" w:author="Pratt,Doug" w:date="2018-06-25T13:52:00Z"/>
        </w:trPr>
        <w:tc>
          <w:tcPr>
            <w:tcW w:w="2748" w:type="dxa"/>
          </w:tcPr>
          <w:p w14:paraId="313F5C0B" w14:textId="77777777" w:rsidR="00AD4471" w:rsidRPr="00954B4E" w:rsidRDefault="00AD4471" w:rsidP="009937C9">
            <w:pPr>
              <w:pStyle w:val="TableEntry"/>
              <w:rPr>
                <w:ins w:id="270" w:author="Pratt,Doug" w:date="2018-06-25T13:52:00Z"/>
              </w:rPr>
            </w:pPr>
            <w:ins w:id="271" w:author="Pratt,Doug" w:date="2018-06-25T13:52:00Z">
              <w:r>
                <w:t xml:space="preserve"> PRT</w:t>
              </w:r>
            </w:ins>
          </w:p>
        </w:tc>
        <w:tc>
          <w:tcPr>
            <w:tcW w:w="6602" w:type="dxa"/>
          </w:tcPr>
          <w:p w14:paraId="66BAEBD5" w14:textId="77777777" w:rsidR="00AD4471" w:rsidRPr="00954B4E" w:rsidRDefault="00AD4471" w:rsidP="009937C9">
            <w:pPr>
              <w:pStyle w:val="TableEntry"/>
              <w:rPr>
                <w:ins w:id="272" w:author="Pratt,Doug" w:date="2018-06-25T13:52:00Z"/>
              </w:rPr>
            </w:pPr>
            <w:ins w:id="273" w:author="Pratt,Doug" w:date="2018-06-25T13:52:00Z">
              <w:r w:rsidRPr="00954B4E">
                <w:t>Participation</w:t>
              </w:r>
            </w:ins>
          </w:p>
        </w:tc>
      </w:tr>
      <w:tr w:rsidR="00AD4471" w:rsidRPr="00954B4E" w14:paraId="2991F269" w14:textId="77777777" w:rsidTr="009937C9">
        <w:trPr>
          <w:ins w:id="274" w:author="Pratt,Doug" w:date="2018-06-25T13:52:00Z"/>
        </w:trPr>
        <w:tc>
          <w:tcPr>
            <w:tcW w:w="2748" w:type="dxa"/>
          </w:tcPr>
          <w:p w14:paraId="215EB5E6" w14:textId="77777777" w:rsidR="00AD4471" w:rsidRPr="00954B4E" w:rsidRDefault="00AD4471" w:rsidP="009937C9">
            <w:pPr>
              <w:pStyle w:val="TableEntry"/>
              <w:rPr>
                <w:ins w:id="275" w:author="Pratt,Doug" w:date="2018-06-25T13:52:00Z"/>
              </w:rPr>
            </w:pPr>
            <w:ins w:id="276" w:author="Pratt,Doug" w:date="2018-06-25T13:52:00Z">
              <w:r w:rsidRPr="00954B4E">
                <w:t>}</w:t>
              </w:r>
            </w:ins>
          </w:p>
        </w:tc>
        <w:tc>
          <w:tcPr>
            <w:tcW w:w="6602" w:type="dxa"/>
          </w:tcPr>
          <w:p w14:paraId="497506C8" w14:textId="77777777" w:rsidR="00AD4471" w:rsidRPr="00954B4E" w:rsidRDefault="00AD4471" w:rsidP="009937C9">
            <w:pPr>
              <w:pStyle w:val="TableEntry"/>
              <w:rPr>
                <w:ins w:id="277" w:author="Pratt,Doug" w:date="2018-06-25T13:52:00Z"/>
              </w:rPr>
            </w:pPr>
          </w:p>
        </w:tc>
      </w:tr>
    </w:tbl>
    <w:p w14:paraId="5F0D721F" w14:textId="77777777" w:rsidR="00AD4471" w:rsidRDefault="00AD4471" w:rsidP="009937C9">
      <w:pPr>
        <w:pStyle w:val="BodyText"/>
        <w:rPr>
          <w:ins w:id="278" w:author="Pratt,Doug" w:date="2018-06-25T13:52:00Z"/>
        </w:rPr>
      </w:pPr>
    </w:p>
    <w:p w14:paraId="21DFF025" w14:textId="77777777" w:rsidR="00AD4471" w:rsidRPr="00954B4E" w:rsidRDefault="00AD4471" w:rsidP="009937C9">
      <w:pPr>
        <w:pStyle w:val="BodyText"/>
        <w:rPr>
          <w:ins w:id="279" w:author="Pratt,Doug" w:date="2018-06-25T13:52:00Z"/>
        </w:rPr>
      </w:pPr>
      <w:ins w:id="280" w:author="Pratt,Doug" w:date="2018-06-25T13:52:00Z">
        <w:r w:rsidRPr="00954B4E">
          <w:t xml:space="preserve">MSH, SFT, and UAC Segments: Same as DEC </w:t>
        </w:r>
        <w:r>
          <w:t>Profile</w:t>
        </w:r>
        <w:r w:rsidRPr="00954B4E">
          <w:t>.</w:t>
        </w:r>
      </w:ins>
    </w:p>
    <w:p w14:paraId="270C8FF6" w14:textId="77777777" w:rsidR="00AD4471" w:rsidRPr="00954B4E" w:rsidRDefault="00AD4471" w:rsidP="00AD4471">
      <w:pPr>
        <w:pStyle w:val="AppendixHeading3"/>
        <w:numPr>
          <w:ilvl w:val="2"/>
          <w:numId w:val="32"/>
        </w:numPr>
        <w:outlineLvl w:val="2"/>
        <w:rPr>
          <w:ins w:id="281" w:author="Pratt,Doug" w:date="2018-06-25T13:52:00Z"/>
        </w:rPr>
      </w:pPr>
      <w:bookmarkStart w:id="282" w:name="_Toc519507541"/>
      <w:ins w:id="283" w:author="Pratt,Doug" w:date="2018-06-25T13:52:00Z">
        <w:r w:rsidRPr="00954B4E">
          <w:t>Segments</w:t>
        </w:r>
        <w:bookmarkEnd w:id="282"/>
      </w:ins>
    </w:p>
    <w:p w14:paraId="27FBA603" w14:textId="77777777" w:rsidR="00AD4471" w:rsidRPr="005C245C" w:rsidRDefault="00AD4471" w:rsidP="00AD4471">
      <w:pPr>
        <w:pStyle w:val="AppendixHeading4"/>
        <w:keepNext w:val="0"/>
        <w:numPr>
          <w:ilvl w:val="3"/>
          <w:numId w:val="32"/>
        </w:numPr>
        <w:outlineLvl w:val="2"/>
        <w:rPr>
          <w:ins w:id="284" w:author="Pratt,Doug" w:date="2018-06-25T13:52:00Z"/>
        </w:rPr>
      </w:pPr>
      <w:bookmarkStart w:id="285" w:name="_Toc519507542"/>
      <w:ins w:id="286" w:author="Pratt,Doug" w:date="2018-06-25T13:52:00Z">
        <w:r>
          <w:t>MSH</w:t>
        </w:r>
        <w:r w:rsidRPr="005C245C">
          <w:t xml:space="preserve"> – </w:t>
        </w:r>
        <w:r>
          <w:t>Message Header</w:t>
        </w:r>
        <w:bookmarkEnd w:id="285"/>
      </w:ins>
    </w:p>
    <w:p w14:paraId="7C1C8C2A" w14:textId="77777777" w:rsidR="00AD4471" w:rsidRPr="00954B4E" w:rsidRDefault="00AD4471" w:rsidP="009937C9">
      <w:pPr>
        <w:pStyle w:val="BodyText"/>
        <w:rPr>
          <w:ins w:id="287" w:author="Pratt,Doug" w:date="2018-06-25T13:52:00Z"/>
        </w:rPr>
      </w:pPr>
      <w:ins w:id="288" w:author="Pratt,Doug" w:date="2018-06-25T14:29:00Z">
        <w:r>
          <w:rPr>
            <w:noProof/>
          </w:rPr>
          <w:t>M</w:t>
        </w:r>
      </w:ins>
      <w:ins w:id="289" w:author="Pratt,Doug" w:date="2018-06-25T14:30:00Z">
        <w:r>
          <w:rPr>
            <w:noProof/>
          </w:rPr>
          <w:t xml:space="preserve">SH-9 is valued to </w:t>
        </w:r>
      </w:ins>
      <w:ins w:id="290" w:author="Pratt,Doug" w:date="2018-06-25T14:31:00Z">
        <w:r>
          <w:t>MFN^M14^MFN_PRT</w:t>
        </w:r>
      </w:ins>
    </w:p>
    <w:p w14:paraId="6E3A279C" w14:textId="77777777" w:rsidR="00AD4471" w:rsidRPr="00954B4E" w:rsidRDefault="00AD4471" w:rsidP="00AD4471">
      <w:pPr>
        <w:pStyle w:val="AppendixHeading4"/>
        <w:keepNext w:val="0"/>
        <w:numPr>
          <w:ilvl w:val="3"/>
          <w:numId w:val="32"/>
        </w:numPr>
        <w:outlineLvl w:val="2"/>
        <w:rPr>
          <w:ins w:id="291" w:author="Pratt,Doug" w:date="2018-06-25T13:52:00Z"/>
        </w:rPr>
      </w:pPr>
      <w:bookmarkStart w:id="292" w:name="_Toc519507543"/>
      <w:ins w:id="293" w:author="Pratt,Doug" w:date="2018-06-25T14:37:00Z">
        <w:r>
          <w:t>MFI</w:t>
        </w:r>
      </w:ins>
      <w:ins w:id="294" w:author="Pratt,Doug" w:date="2018-06-25T13:52:00Z">
        <w:r w:rsidRPr="00954B4E">
          <w:t xml:space="preserve"> – </w:t>
        </w:r>
      </w:ins>
      <w:ins w:id="295" w:author="Pratt,Doug" w:date="2018-06-25T14:37:00Z">
        <w:r>
          <w:t>Master File</w:t>
        </w:r>
      </w:ins>
      <w:ins w:id="296" w:author="Pratt,Doug" w:date="2018-06-25T13:52:00Z">
        <w:r w:rsidRPr="00954B4E">
          <w:t xml:space="preserve"> Identification</w:t>
        </w:r>
      </w:ins>
      <w:ins w:id="297" w:author="Pratt,Doug" w:date="2018-06-25T14:38:00Z">
        <w:r>
          <w:t xml:space="preserve"> Segment</w:t>
        </w:r>
      </w:ins>
      <w:bookmarkEnd w:id="292"/>
    </w:p>
    <w:p w14:paraId="480E6B5B" w14:textId="77777777" w:rsidR="00AD4471" w:rsidRPr="00954B4E" w:rsidRDefault="00AD4471" w:rsidP="009937C9">
      <w:pPr>
        <w:pStyle w:val="BodyText"/>
        <w:rPr>
          <w:ins w:id="298" w:author="Pratt,Doug" w:date="2018-06-25T13:52:00Z"/>
        </w:rPr>
      </w:pPr>
      <w:ins w:id="299" w:author="Pratt,Doug" w:date="2018-06-25T14:48:00Z">
        <w:r>
          <w:lastRenderedPageBreak/>
          <w:t>This segment identifies the master f</w:t>
        </w:r>
      </w:ins>
      <w:ins w:id="300" w:author="Pratt,Doug" w:date="2018-06-25T14:49:00Z">
        <w:r>
          <w:t>ile as the Device Master.</w:t>
        </w:r>
      </w:ins>
    </w:p>
    <w:p w14:paraId="6C395A3F" w14:textId="77777777" w:rsidR="00AD4471" w:rsidRPr="00954B4E" w:rsidRDefault="00AD4471" w:rsidP="009937C9">
      <w:pPr>
        <w:pStyle w:val="Caption"/>
        <w:rPr>
          <w:ins w:id="301" w:author="Pratt,Doug" w:date="2018-06-25T13:52:00Z"/>
        </w:rPr>
      </w:pPr>
      <w:ins w:id="302" w:author="Pratt,Doug" w:date="2018-06-25T13:52:00Z">
        <w:r w:rsidRPr="00954B4E">
          <w:t xml:space="preserve">Appendix Table </w:t>
        </w:r>
      </w:ins>
      <w:ins w:id="303" w:author="Pratt,Doug" w:date="2018-06-25T14:38:00Z">
        <w:r>
          <w:t>11</w:t>
        </w:r>
      </w:ins>
      <w:ins w:id="304" w:author="Pratt,Doug" w:date="2018-06-25T13:52:00Z">
        <w:r>
          <w:t xml:space="preserve">: </w:t>
        </w:r>
      </w:ins>
      <w:ins w:id="305" w:author="Pratt,Doug" w:date="2018-06-25T14:38:00Z">
        <w:r>
          <w:t>MFI</w:t>
        </w:r>
      </w:ins>
      <w:ins w:id="306" w:author="Pratt,Doug" w:date="2018-06-25T13:52:00Z">
        <w:r w:rsidRPr="00954B4E">
          <w:t xml:space="preserve"> Fields</w:t>
        </w:r>
      </w:ins>
    </w:p>
    <w:tbl>
      <w:tblPr>
        <w:tblStyle w:val="TableStyleJR1"/>
        <w:tblW w:w="0" w:type="auto"/>
        <w:tblInd w:w="0" w:type="dxa"/>
        <w:tblLook w:val="04A0" w:firstRow="1" w:lastRow="0" w:firstColumn="1" w:lastColumn="0" w:noHBand="0" w:noVBand="1"/>
      </w:tblPr>
      <w:tblGrid>
        <w:gridCol w:w="813"/>
        <w:gridCol w:w="760"/>
        <w:gridCol w:w="772"/>
        <w:gridCol w:w="638"/>
        <w:gridCol w:w="6367"/>
      </w:tblGrid>
      <w:tr w:rsidR="00AD4471" w:rsidRPr="00954B4E" w14:paraId="4E19BA20" w14:textId="77777777" w:rsidTr="009937C9">
        <w:trPr>
          <w:cnfStyle w:val="100000000000" w:firstRow="1" w:lastRow="0" w:firstColumn="0" w:lastColumn="0" w:oddVBand="0" w:evenVBand="0" w:oddHBand="0" w:evenHBand="0" w:firstRowFirstColumn="0" w:firstRowLastColumn="0" w:lastRowFirstColumn="0" w:lastRowLastColumn="0"/>
          <w:ins w:id="307" w:author="Pratt,Doug" w:date="2018-06-25T13:52:00Z"/>
        </w:trPr>
        <w:tc>
          <w:tcPr>
            <w:tcW w:w="813" w:type="dxa"/>
            <w:shd w:val="clear" w:color="auto" w:fill="D9D9D9" w:themeFill="background1" w:themeFillShade="D9"/>
          </w:tcPr>
          <w:p w14:paraId="6F481B12" w14:textId="77777777" w:rsidR="00AD4471" w:rsidRPr="006C2274" w:rsidRDefault="00AD4471" w:rsidP="009937C9">
            <w:pPr>
              <w:pStyle w:val="TableEntryHeader"/>
              <w:rPr>
                <w:ins w:id="308" w:author="Pratt,Doug" w:date="2018-06-25T13:52:00Z"/>
                <w:b/>
                <w:bCs/>
              </w:rPr>
            </w:pPr>
            <w:ins w:id="309" w:author="Pratt,Doug" w:date="2018-06-25T13:52:00Z">
              <w:r w:rsidRPr="006C2274">
                <w:rPr>
                  <w:b/>
                  <w:bCs/>
                </w:rPr>
                <w:t>SEQ</w:t>
              </w:r>
            </w:ins>
          </w:p>
        </w:tc>
        <w:tc>
          <w:tcPr>
            <w:tcW w:w="760" w:type="dxa"/>
            <w:shd w:val="clear" w:color="auto" w:fill="D9D9D9" w:themeFill="background1" w:themeFillShade="D9"/>
          </w:tcPr>
          <w:p w14:paraId="3C4368DE" w14:textId="77777777" w:rsidR="00AD4471" w:rsidRPr="006C2274" w:rsidRDefault="00AD4471" w:rsidP="009937C9">
            <w:pPr>
              <w:pStyle w:val="TableEntryHeader"/>
              <w:rPr>
                <w:ins w:id="310" w:author="Pratt,Doug" w:date="2018-06-25T13:52:00Z"/>
                <w:b/>
                <w:bCs/>
              </w:rPr>
            </w:pPr>
            <w:ins w:id="311" w:author="Pratt,Doug" w:date="2018-06-25T13:52:00Z">
              <w:r w:rsidRPr="006C2274">
                <w:rPr>
                  <w:b/>
                  <w:bCs/>
                </w:rPr>
                <w:t>DT</w:t>
              </w:r>
            </w:ins>
          </w:p>
        </w:tc>
        <w:tc>
          <w:tcPr>
            <w:tcW w:w="772" w:type="dxa"/>
            <w:shd w:val="clear" w:color="auto" w:fill="D9D9D9" w:themeFill="background1" w:themeFillShade="D9"/>
          </w:tcPr>
          <w:p w14:paraId="011AD2B6" w14:textId="77777777" w:rsidR="00AD4471" w:rsidRPr="006C2274" w:rsidRDefault="00AD4471" w:rsidP="009937C9">
            <w:pPr>
              <w:pStyle w:val="TableEntryHeader"/>
              <w:rPr>
                <w:ins w:id="312" w:author="Pratt,Doug" w:date="2018-06-25T13:52:00Z"/>
                <w:b/>
                <w:bCs/>
              </w:rPr>
            </w:pPr>
            <w:ins w:id="313" w:author="Pratt,Doug" w:date="2018-06-25T13:52:00Z">
              <w:r w:rsidRPr="006C2274">
                <w:rPr>
                  <w:b/>
                  <w:bCs/>
                </w:rPr>
                <w:t>OPT</w:t>
              </w:r>
            </w:ins>
          </w:p>
        </w:tc>
        <w:tc>
          <w:tcPr>
            <w:tcW w:w="638" w:type="dxa"/>
            <w:shd w:val="clear" w:color="auto" w:fill="D9D9D9" w:themeFill="background1" w:themeFillShade="D9"/>
          </w:tcPr>
          <w:p w14:paraId="7D123D38" w14:textId="77777777" w:rsidR="00AD4471" w:rsidRPr="006C2274" w:rsidRDefault="00AD4471" w:rsidP="009937C9">
            <w:pPr>
              <w:pStyle w:val="TableEntryHeader"/>
              <w:rPr>
                <w:ins w:id="314" w:author="Pratt,Doug" w:date="2018-06-25T13:52:00Z"/>
                <w:b/>
                <w:bCs/>
              </w:rPr>
            </w:pPr>
            <w:ins w:id="315" w:author="Pratt,Doug" w:date="2018-06-25T13:52:00Z">
              <w:r w:rsidRPr="006C2274">
                <w:rPr>
                  <w:b/>
                  <w:bCs/>
                </w:rPr>
                <w:t>RP</w:t>
              </w:r>
            </w:ins>
          </w:p>
        </w:tc>
        <w:tc>
          <w:tcPr>
            <w:tcW w:w="6367" w:type="dxa"/>
            <w:shd w:val="clear" w:color="auto" w:fill="D9D9D9" w:themeFill="background1" w:themeFillShade="D9"/>
          </w:tcPr>
          <w:p w14:paraId="3FC39AE3" w14:textId="77777777" w:rsidR="00AD4471" w:rsidRPr="006C2274" w:rsidRDefault="00AD4471" w:rsidP="009937C9">
            <w:pPr>
              <w:pStyle w:val="TableEntryHeader"/>
              <w:rPr>
                <w:ins w:id="316" w:author="Pratt,Doug" w:date="2018-06-25T13:52:00Z"/>
                <w:b/>
                <w:bCs/>
              </w:rPr>
            </w:pPr>
            <w:ins w:id="317" w:author="Pratt,Doug" w:date="2018-06-25T13:52:00Z">
              <w:r w:rsidRPr="006C2274">
                <w:rPr>
                  <w:b/>
                  <w:bCs/>
                </w:rPr>
                <w:t>Description</w:t>
              </w:r>
            </w:ins>
          </w:p>
        </w:tc>
      </w:tr>
      <w:tr w:rsidR="00AD4471" w:rsidRPr="00954B4E" w14:paraId="561F9224" w14:textId="77777777" w:rsidTr="009937C9">
        <w:trPr>
          <w:ins w:id="318" w:author="Pratt,Doug" w:date="2018-06-25T13:52:00Z"/>
        </w:trPr>
        <w:tc>
          <w:tcPr>
            <w:tcW w:w="813" w:type="dxa"/>
          </w:tcPr>
          <w:p w14:paraId="4C06384A" w14:textId="77777777" w:rsidR="00AD4471" w:rsidRPr="00954B4E" w:rsidRDefault="00AD4471" w:rsidP="009937C9">
            <w:pPr>
              <w:pStyle w:val="TableEntry"/>
              <w:rPr>
                <w:ins w:id="319" w:author="Pratt,Doug" w:date="2018-06-25T13:52:00Z"/>
              </w:rPr>
            </w:pPr>
            <w:ins w:id="320" w:author="Pratt,Doug" w:date="2018-06-25T13:52:00Z">
              <w:r w:rsidRPr="00954B4E">
                <w:t>1</w:t>
              </w:r>
            </w:ins>
          </w:p>
        </w:tc>
        <w:tc>
          <w:tcPr>
            <w:tcW w:w="760" w:type="dxa"/>
          </w:tcPr>
          <w:p w14:paraId="25AA407B" w14:textId="77777777" w:rsidR="00AD4471" w:rsidRPr="00954B4E" w:rsidRDefault="00AD4471" w:rsidP="009937C9">
            <w:pPr>
              <w:pStyle w:val="TableEntry"/>
              <w:rPr>
                <w:ins w:id="321" w:author="Pratt,Doug" w:date="2018-06-25T13:52:00Z"/>
              </w:rPr>
            </w:pPr>
            <w:ins w:id="322" w:author="Pratt,Doug" w:date="2018-06-25T14:39:00Z">
              <w:r>
                <w:t>CWE</w:t>
              </w:r>
            </w:ins>
          </w:p>
        </w:tc>
        <w:tc>
          <w:tcPr>
            <w:tcW w:w="772" w:type="dxa"/>
          </w:tcPr>
          <w:p w14:paraId="0F78811C" w14:textId="77777777" w:rsidR="00AD4471" w:rsidRPr="00954B4E" w:rsidRDefault="00AD4471" w:rsidP="009937C9">
            <w:pPr>
              <w:pStyle w:val="TableEntry"/>
              <w:rPr>
                <w:ins w:id="323" w:author="Pratt,Doug" w:date="2018-06-25T13:52:00Z"/>
              </w:rPr>
            </w:pPr>
            <w:ins w:id="324" w:author="Pratt,Doug" w:date="2018-06-25T14:39:00Z">
              <w:r>
                <w:t>R</w:t>
              </w:r>
            </w:ins>
          </w:p>
        </w:tc>
        <w:tc>
          <w:tcPr>
            <w:tcW w:w="638" w:type="dxa"/>
          </w:tcPr>
          <w:p w14:paraId="1CFDBB28" w14:textId="77777777" w:rsidR="00AD4471" w:rsidRPr="00954B4E" w:rsidRDefault="00AD4471" w:rsidP="009937C9">
            <w:pPr>
              <w:pStyle w:val="TableEntry"/>
              <w:rPr>
                <w:ins w:id="325" w:author="Pratt,Doug" w:date="2018-06-25T13:52:00Z"/>
              </w:rPr>
            </w:pPr>
          </w:p>
        </w:tc>
        <w:tc>
          <w:tcPr>
            <w:tcW w:w="6367" w:type="dxa"/>
          </w:tcPr>
          <w:p w14:paraId="4D01B8E9" w14:textId="77777777" w:rsidR="00AD4471" w:rsidRPr="00954B4E" w:rsidRDefault="00AD4471" w:rsidP="009937C9">
            <w:pPr>
              <w:pStyle w:val="TableEntry"/>
              <w:rPr>
                <w:ins w:id="326" w:author="Pratt,Doug" w:date="2018-06-25T13:52:00Z"/>
              </w:rPr>
            </w:pPr>
            <w:ins w:id="327" w:author="Pratt,Doug" w:date="2018-06-25T14:39:00Z">
              <w:r>
                <w:t>Master File Identifier</w:t>
              </w:r>
            </w:ins>
            <w:ins w:id="328" w:author="Pratt,Doug" w:date="2018-06-25T14:50:00Z">
              <w:r>
                <w:t xml:space="preserve"> – Value to INV (Inventory)</w:t>
              </w:r>
            </w:ins>
          </w:p>
        </w:tc>
      </w:tr>
      <w:tr w:rsidR="00AD4471" w:rsidRPr="00954B4E" w14:paraId="074A7B0C" w14:textId="77777777" w:rsidTr="009937C9">
        <w:trPr>
          <w:ins w:id="329" w:author="Pratt,Doug" w:date="2018-06-25T13:52:00Z"/>
        </w:trPr>
        <w:tc>
          <w:tcPr>
            <w:tcW w:w="813" w:type="dxa"/>
          </w:tcPr>
          <w:p w14:paraId="14366492" w14:textId="77777777" w:rsidR="00AD4471" w:rsidRPr="00954B4E" w:rsidRDefault="00AD4471" w:rsidP="009937C9">
            <w:pPr>
              <w:pStyle w:val="TableEntry"/>
              <w:rPr>
                <w:ins w:id="330" w:author="Pratt,Doug" w:date="2018-06-25T13:52:00Z"/>
              </w:rPr>
            </w:pPr>
            <w:ins w:id="331" w:author="Pratt,Doug" w:date="2018-06-25T13:52:00Z">
              <w:r>
                <w:t>2</w:t>
              </w:r>
            </w:ins>
          </w:p>
        </w:tc>
        <w:tc>
          <w:tcPr>
            <w:tcW w:w="760" w:type="dxa"/>
          </w:tcPr>
          <w:p w14:paraId="05BCE153" w14:textId="77777777" w:rsidR="00AD4471" w:rsidRPr="00954B4E" w:rsidRDefault="00AD4471" w:rsidP="009937C9">
            <w:pPr>
              <w:pStyle w:val="TableEntry"/>
              <w:rPr>
                <w:ins w:id="332" w:author="Pratt,Doug" w:date="2018-06-25T13:52:00Z"/>
              </w:rPr>
            </w:pPr>
            <w:ins w:id="333" w:author="Pratt,Doug" w:date="2018-06-25T14:40:00Z">
              <w:r>
                <w:t>HD</w:t>
              </w:r>
            </w:ins>
          </w:p>
        </w:tc>
        <w:tc>
          <w:tcPr>
            <w:tcW w:w="772" w:type="dxa"/>
          </w:tcPr>
          <w:p w14:paraId="3A1CEE0A" w14:textId="77777777" w:rsidR="00AD4471" w:rsidRPr="00954B4E" w:rsidRDefault="00AD4471" w:rsidP="009937C9">
            <w:pPr>
              <w:pStyle w:val="TableEntry"/>
              <w:rPr>
                <w:ins w:id="334" w:author="Pratt,Doug" w:date="2018-06-25T13:52:00Z"/>
              </w:rPr>
            </w:pPr>
            <w:ins w:id="335" w:author="Pratt,Doug" w:date="2018-06-25T13:52:00Z">
              <w:r>
                <w:t>O</w:t>
              </w:r>
            </w:ins>
          </w:p>
        </w:tc>
        <w:tc>
          <w:tcPr>
            <w:tcW w:w="638" w:type="dxa"/>
          </w:tcPr>
          <w:p w14:paraId="02E4DB04" w14:textId="77777777" w:rsidR="00AD4471" w:rsidRPr="00954B4E" w:rsidRDefault="00AD4471" w:rsidP="009937C9">
            <w:pPr>
              <w:pStyle w:val="TableEntry"/>
              <w:rPr>
                <w:ins w:id="336" w:author="Pratt,Doug" w:date="2018-06-25T13:52:00Z"/>
              </w:rPr>
            </w:pPr>
            <w:ins w:id="337" w:author="Pratt,Doug" w:date="2018-06-25T13:52:00Z">
              <w:r w:rsidRPr="00954B4E">
                <w:t>Y</w:t>
              </w:r>
            </w:ins>
          </w:p>
        </w:tc>
        <w:tc>
          <w:tcPr>
            <w:tcW w:w="6367" w:type="dxa"/>
          </w:tcPr>
          <w:p w14:paraId="20B2D2B7" w14:textId="77777777" w:rsidR="00AD4471" w:rsidRPr="00954B4E" w:rsidRDefault="00AD4471" w:rsidP="009937C9">
            <w:pPr>
              <w:pStyle w:val="TableEntry"/>
              <w:rPr>
                <w:ins w:id="338" w:author="Pratt,Doug" w:date="2018-06-25T13:52:00Z"/>
              </w:rPr>
            </w:pPr>
            <w:ins w:id="339" w:author="Pratt,Doug" w:date="2018-06-25T14:40:00Z">
              <w:r>
                <w:t xml:space="preserve">Master File Application </w:t>
              </w:r>
            </w:ins>
            <w:ins w:id="340" w:author="Pratt,Doug" w:date="2018-06-25T14:51:00Z">
              <w:r>
                <w:t>Identifier</w:t>
              </w:r>
            </w:ins>
            <w:ins w:id="341" w:author="Pratt,Doug" w:date="2018-06-25T14:50:00Z">
              <w:r>
                <w:t xml:space="preserve"> – Value to </w:t>
              </w:r>
            </w:ins>
            <w:ins w:id="342" w:author="Pratt,Doug" w:date="2018-06-25T14:51:00Z">
              <w:r>
                <w:t>“D</w:t>
              </w:r>
            </w:ins>
            <w:ins w:id="343" w:author="Pratt,Doug" w:date="2018-06-25T14:52:00Z">
              <w:r>
                <w:t>evice Registrant”</w:t>
              </w:r>
            </w:ins>
          </w:p>
        </w:tc>
      </w:tr>
      <w:tr w:rsidR="00AD4471" w:rsidRPr="00954B4E" w14:paraId="1194D0AB" w14:textId="77777777" w:rsidTr="009937C9">
        <w:trPr>
          <w:ins w:id="344" w:author="Pratt,Doug" w:date="2018-06-25T13:52:00Z"/>
        </w:trPr>
        <w:tc>
          <w:tcPr>
            <w:tcW w:w="813" w:type="dxa"/>
          </w:tcPr>
          <w:p w14:paraId="4F5F2731" w14:textId="77777777" w:rsidR="00AD4471" w:rsidRPr="00954B4E" w:rsidRDefault="00AD4471" w:rsidP="009937C9">
            <w:pPr>
              <w:pStyle w:val="TableEntry"/>
              <w:rPr>
                <w:ins w:id="345" w:author="Pratt,Doug" w:date="2018-06-25T13:52:00Z"/>
              </w:rPr>
            </w:pPr>
            <w:ins w:id="346" w:author="Pratt,Doug" w:date="2018-06-25T13:52:00Z">
              <w:r>
                <w:t>3</w:t>
              </w:r>
            </w:ins>
          </w:p>
        </w:tc>
        <w:tc>
          <w:tcPr>
            <w:tcW w:w="760" w:type="dxa"/>
          </w:tcPr>
          <w:p w14:paraId="106F669C" w14:textId="77777777" w:rsidR="00AD4471" w:rsidRPr="00954B4E" w:rsidRDefault="00AD4471" w:rsidP="009937C9">
            <w:pPr>
              <w:pStyle w:val="TableEntry"/>
              <w:rPr>
                <w:ins w:id="347" w:author="Pratt,Doug" w:date="2018-06-25T13:52:00Z"/>
              </w:rPr>
            </w:pPr>
            <w:ins w:id="348" w:author="Pratt,Doug" w:date="2018-06-25T14:40:00Z">
              <w:r>
                <w:t>ID</w:t>
              </w:r>
            </w:ins>
          </w:p>
        </w:tc>
        <w:tc>
          <w:tcPr>
            <w:tcW w:w="772" w:type="dxa"/>
          </w:tcPr>
          <w:p w14:paraId="1CC0200D" w14:textId="77777777" w:rsidR="00AD4471" w:rsidRPr="00954B4E" w:rsidRDefault="00AD4471" w:rsidP="009937C9">
            <w:pPr>
              <w:pStyle w:val="TableEntry"/>
              <w:rPr>
                <w:ins w:id="349" w:author="Pratt,Doug" w:date="2018-06-25T13:52:00Z"/>
              </w:rPr>
            </w:pPr>
            <w:ins w:id="350" w:author="Pratt,Doug" w:date="2018-06-25T14:40:00Z">
              <w:r>
                <w:t>R</w:t>
              </w:r>
            </w:ins>
          </w:p>
        </w:tc>
        <w:tc>
          <w:tcPr>
            <w:tcW w:w="638" w:type="dxa"/>
          </w:tcPr>
          <w:p w14:paraId="119A611A" w14:textId="77777777" w:rsidR="00AD4471" w:rsidRPr="00954B4E" w:rsidRDefault="00AD4471" w:rsidP="009937C9">
            <w:pPr>
              <w:pStyle w:val="TableEntry"/>
              <w:rPr>
                <w:ins w:id="351" w:author="Pratt,Doug" w:date="2018-06-25T13:52:00Z"/>
              </w:rPr>
            </w:pPr>
          </w:p>
        </w:tc>
        <w:tc>
          <w:tcPr>
            <w:tcW w:w="6367" w:type="dxa"/>
          </w:tcPr>
          <w:p w14:paraId="6A8BD5C5" w14:textId="77777777" w:rsidR="00AD4471" w:rsidRPr="00954B4E" w:rsidRDefault="00AD4471" w:rsidP="009937C9">
            <w:pPr>
              <w:pStyle w:val="TableEntry"/>
              <w:rPr>
                <w:ins w:id="352" w:author="Pratt,Doug" w:date="2018-06-25T13:52:00Z"/>
              </w:rPr>
            </w:pPr>
            <w:ins w:id="353" w:author="Pratt,Doug" w:date="2018-06-25T14:40:00Z">
              <w:r>
                <w:t>File-Level Event Code</w:t>
              </w:r>
            </w:ins>
            <w:ins w:id="354" w:author="Pratt,Doug" w:date="2018-06-25T14:53:00Z">
              <w:r>
                <w:t xml:space="preserve"> – Value to UPD (Update)</w:t>
              </w:r>
            </w:ins>
          </w:p>
        </w:tc>
      </w:tr>
      <w:tr w:rsidR="00AD4471" w:rsidRPr="00954B4E" w14:paraId="6A4D33FE" w14:textId="77777777" w:rsidTr="009937C9">
        <w:trPr>
          <w:ins w:id="355" w:author="Pratt,Doug" w:date="2018-06-25T14:46:00Z"/>
        </w:trPr>
        <w:tc>
          <w:tcPr>
            <w:tcW w:w="813" w:type="dxa"/>
          </w:tcPr>
          <w:p w14:paraId="1515EB64" w14:textId="77777777" w:rsidR="00AD4471" w:rsidRDefault="00AD4471" w:rsidP="009937C9">
            <w:pPr>
              <w:pStyle w:val="TableEntry"/>
              <w:rPr>
                <w:ins w:id="356" w:author="Pratt,Doug" w:date="2018-06-25T14:46:00Z"/>
              </w:rPr>
            </w:pPr>
            <w:ins w:id="357" w:author="Pratt,Doug" w:date="2018-06-25T14:47:00Z">
              <w:r>
                <w:t>6</w:t>
              </w:r>
            </w:ins>
          </w:p>
        </w:tc>
        <w:tc>
          <w:tcPr>
            <w:tcW w:w="760" w:type="dxa"/>
          </w:tcPr>
          <w:p w14:paraId="04F428CF" w14:textId="77777777" w:rsidR="00AD4471" w:rsidRDefault="00AD4471" w:rsidP="009937C9">
            <w:pPr>
              <w:pStyle w:val="TableEntry"/>
              <w:rPr>
                <w:ins w:id="358" w:author="Pratt,Doug" w:date="2018-06-25T14:46:00Z"/>
              </w:rPr>
            </w:pPr>
            <w:ins w:id="359" w:author="Pratt,Doug" w:date="2018-06-25T14:47:00Z">
              <w:r>
                <w:t>ID</w:t>
              </w:r>
            </w:ins>
          </w:p>
        </w:tc>
        <w:tc>
          <w:tcPr>
            <w:tcW w:w="772" w:type="dxa"/>
          </w:tcPr>
          <w:p w14:paraId="25CE39A2" w14:textId="77777777" w:rsidR="00AD4471" w:rsidRDefault="00AD4471" w:rsidP="009937C9">
            <w:pPr>
              <w:pStyle w:val="TableEntry"/>
              <w:rPr>
                <w:ins w:id="360" w:author="Pratt,Doug" w:date="2018-06-25T14:46:00Z"/>
              </w:rPr>
            </w:pPr>
            <w:ins w:id="361" w:author="Pratt,Doug" w:date="2018-06-25T14:47:00Z">
              <w:r>
                <w:t>R</w:t>
              </w:r>
            </w:ins>
          </w:p>
        </w:tc>
        <w:tc>
          <w:tcPr>
            <w:tcW w:w="638" w:type="dxa"/>
          </w:tcPr>
          <w:p w14:paraId="7385CAAC" w14:textId="77777777" w:rsidR="00AD4471" w:rsidRPr="00954B4E" w:rsidRDefault="00AD4471" w:rsidP="009937C9">
            <w:pPr>
              <w:pStyle w:val="TableEntry"/>
              <w:rPr>
                <w:ins w:id="362" w:author="Pratt,Doug" w:date="2018-06-25T14:46:00Z"/>
              </w:rPr>
            </w:pPr>
          </w:p>
        </w:tc>
        <w:tc>
          <w:tcPr>
            <w:tcW w:w="6367" w:type="dxa"/>
          </w:tcPr>
          <w:p w14:paraId="6EBD2BFB" w14:textId="77777777" w:rsidR="00AD4471" w:rsidRPr="00732CB8" w:rsidRDefault="00AD4471" w:rsidP="009937C9">
            <w:pPr>
              <w:pStyle w:val="TableEntry"/>
              <w:rPr>
                <w:ins w:id="363" w:author="Pratt,Doug" w:date="2018-06-25T14:46:00Z"/>
              </w:rPr>
            </w:pPr>
            <w:ins w:id="364" w:author="Pratt,Doug" w:date="2018-06-25T14:47:00Z">
              <w:r w:rsidRPr="00732CB8">
                <w:t>Response Level Code</w:t>
              </w:r>
            </w:ins>
            <w:ins w:id="365" w:author="Pratt,Doug" w:date="2018-06-25T14:59:00Z">
              <w:r>
                <w:t xml:space="preserve"> – Value to NE (No application level response needed)</w:t>
              </w:r>
            </w:ins>
          </w:p>
        </w:tc>
      </w:tr>
    </w:tbl>
    <w:p w14:paraId="2ED08233" w14:textId="77777777" w:rsidR="00AD4471" w:rsidRPr="00954B4E" w:rsidRDefault="00AD4471" w:rsidP="00AD4471">
      <w:pPr>
        <w:pStyle w:val="AppendixHeading4"/>
        <w:keepNext w:val="0"/>
        <w:numPr>
          <w:ilvl w:val="3"/>
          <w:numId w:val="32"/>
        </w:numPr>
        <w:outlineLvl w:val="2"/>
        <w:rPr>
          <w:ins w:id="366" w:author="Pratt,Doug" w:date="2018-06-25T13:52:00Z"/>
        </w:rPr>
      </w:pPr>
      <w:bookmarkStart w:id="367" w:name="_Toc519507544"/>
      <w:ins w:id="368" w:author="Pratt,Doug" w:date="2018-06-26T16:29:00Z">
        <w:r>
          <w:t>MFE – Master File Entry</w:t>
        </w:r>
      </w:ins>
      <w:bookmarkEnd w:id="367"/>
    </w:p>
    <w:p w14:paraId="101F99B9" w14:textId="77777777" w:rsidR="00AD4471" w:rsidRPr="00954B4E" w:rsidRDefault="00AD4471" w:rsidP="009937C9">
      <w:pPr>
        <w:pStyle w:val="BodyText"/>
        <w:rPr>
          <w:ins w:id="369" w:author="Pratt,Doug" w:date="2018-06-26T16:30:00Z"/>
        </w:rPr>
      </w:pPr>
      <w:ins w:id="370" w:author="Pratt,Doug" w:date="2018-06-26T16:30:00Z">
        <w:r>
          <w:t>This segment</w:t>
        </w:r>
      </w:ins>
      <w:ins w:id="371" w:author="Pratt,Doug" w:date="2018-06-26T16:46:00Z">
        <w:r>
          <w:t xml:space="preserve"> communicates the event corresponding to the device record</w:t>
        </w:r>
      </w:ins>
      <w:ins w:id="372" w:author="Pratt,Doug" w:date="2018-06-26T16:48:00Z">
        <w:r>
          <w:t>.</w:t>
        </w:r>
      </w:ins>
    </w:p>
    <w:p w14:paraId="275914B7" w14:textId="77777777" w:rsidR="00AD4471" w:rsidRPr="00954B4E" w:rsidRDefault="00AD4471" w:rsidP="009937C9">
      <w:pPr>
        <w:pStyle w:val="Caption"/>
        <w:rPr>
          <w:ins w:id="373" w:author="Pratt,Doug" w:date="2018-06-26T16:30:00Z"/>
        </w:rPr>
      </w:pPr>
      <w:ins w:id="374" w:author="Pratt,Doug" w:date="2018-06-26T16:30:00Z">
        <w:r w:rsidRPr="00954B4E">
          <w:t xml:space="preserve">Appendix Table </w:t>
        </w:r>
        <w:r>
          <w:t>12: MFE</w:t>
        </w:r>
        <w:r w:rsidRPr="00954B4E">
          <w:t xml:space="preserve"> Fields</w:t>
        </w:r>
      </w:ins>
    </w:p>
    <w:tbl>
      <w:tblPr>
        <w:tblStyle w:val="TableStyleJR1"/>
        <w:tblW w:w="0" w:type="auto"/>
        <w:tblInd w:w="0" w:type="dxa"/>
        <w:tblLook w:val="04A0" w:firstRow="1" w:lastRow="0" w:firstColumn="1" w:lastColumn="0" w:noHBand="0" w:noVBand="1"/>
      </w:tblPr>
      <w:tblGrid>
        <w:gridCol w:w="813"/>
        <w:gridCol w:w="760"/>
        <w:gridCol w:w="772"/>
        <w:gridCol w:w="638"/>
        <w:gridCol w:w="6367"/>
      </w:tblGrid>
      <w:tr w:rsidR="00AD4471" w:rsidRPr="00954B4E" w14:paraId="47641512" w14:textId="77777777" w:rsidTr="009937C9">
        <w:trPr>
          <w:cnfStyle w:val="100000000000" w:firstRow="1" w:lastRow="0" w:firstColumn="0" w:lastColumn="0" w:oddVBand="0" w:evenVBand="0" w:oddHBand="0" w:evenHBand="0" w:firstRowFirstColumn="0" w:firstRowLastColumn="0" w:lastRowFirstColumn="0" w:lastRowLastColumn="0"/>
          <w:ins w:id="375" w:author="Pratt,Doug" w:date="2018-06-26T16:30:00Z"/>
        </w:trPr>
        <w:tc>
          <w:tcPr>
            <w:tcW w:w="813" w:type="dxa"/>
            <w:shd w:val="clear" w:color="auto" w:fill="D9D9D9" w:themeFill="background1" w:themeFillShade="D9"/>
          </w:tcPr>
          <w:p w14:paraId="1F7C8766" w14:textId="77777777" w:rsidR="00AD4471" w:rsidRPr="006C2274" w:rsidRDefault="00AD4471" w:rsidP="009937C9">
            <w:pPr>
              <w:pStyle w:val="TableEntryHeader"/>
              <w:rPr>
                <w:ins w:id="376" w:author="Pratt,Doug" w:date="2018-06-26T16:30:00Z"/>
                <w:b/>
                <w:bCs/>
              </w:rPr>
            </w:pPr>
            <w:ins w:id="377" w:author="Pratt,Doug" w:date="2018-06-26T16:30:00Z">
              <w:r w:rsidRPr="006C2274">
                <w:rPr>
                  <w:b/>
                  <w:bCs/>
                </w:rPr>
                <w:t>SEQ</w:t>
              </w:r>
            </w:ins>
          </w:p>
        </w:tc>
        <w:tc>
          <w:tcPr>
            <w:tcW w:w="760" w:type="dxa"/>
            <w:shd w:val="clear" w:color="auto" w:fill="D9D9D9" w:themeFill="background1" w:themeFillShade="D9"/>
          </w:tcPr>
          <w:p w14:paraId="07632282" w14:textId="77777777" w:rsidR="00AD4471" w:rsidRPr="006C2274" w:rsidRDefault="00AD4471" w:rsidP="009937C9">
            <w:pPr>
              <w:pStyle w:val="TableEntryHeader"/>
              <w:rPr>
                <w:ins w:id="378" w:author="Pratt,Doug" w:date="2018-06-26T16:30:00Z"/>
                <w:b/>
                <w:bCs/>
              </w:rPr>
            </w:pPr>
            <w:ins w:id="379" w:author="Pratt,Doug" w:date="2018-06-26T16:30:00Z">
              <w:r w:rsidRPr="006C2274">
                <w:rPr>
                  <w:b/>
                  <w:bCs/>
                </w:rPr>
                <w:t>DT</w:t>
              </w:r>
            </w:ins>
          </w:p>
        </w:tc>
        <w:tc>
          <w:tcPr>
            <w:tcW w:w="772" w:type="dxa"/>
            <w:shd w:val="clear" w:color="auto" w:fill="D9D9D9" w:themeFill="background1" w:themeFillShade="D9"/>
          </w:tcPr>
          <w:p w14:paraId="012F8F86" w14:textId="77777777" w:rsidR="00AD4471" w:rsidRPr="006C2274" w:rsidRDefault="00AD4471" w:rsidP="009937C9">
            <w:pPr>
              <w:pStyle w:val="TableEntryHeader"/>
              <w:rPr>
                <w:ins w:id="380" w:author="Pratt,Doug" w:date="2018-06-26T16:30:00Z"/>
                <w:b/>
                <w:bCs/>
              </w:rPr>
            </w:pPr>
            <w:ins w:id="381" w:author="Pratt,Doug" w:date="2018-06-26T16:30:00Z">
              <w:r w:rsidRPr="006C2274">
                <w:rPr>
                  <w:b/>
                  <w:bCs/>
                </w:rPr>
                <w:t>OPT</w:t>
              </w:r>
            </w:ins>
          </w:p>
        </w:tc>
        <w:tc>
          <w:tcPr>
            <w:tcW w:w="638" w:type="dxa"/>
            <w:shd w:val="clear" w:color="auto" w:fill="D9D9D9" w:themeFill="background1" w:themeFillShade="D9"/>
          </w:tcPr>
          <w:p w14:paraId="18A1C74C" w14:textId="77777777" w:rsidR="00AD4471" w:rsidRPr="006C2274" w:rsidRDefault="00AD4471" w:rsidP="009937C9">
            <w:pPr>
              <w:pStyle w:val="TableEntryHeader"/>
              <w:rPr>
                <w:ins w:id="382" w:author="Pratt,Doug" w:date="2018-06-26T16:30:00Z"/>
                <w:b/>
                <w:bCs/>
              </w:rPr>
            </w:pPr>
            <w:ins w:id="383" w:author="Pratt,Doug" w:date="2018-06-26T16:30:00Z">
              <w:r w:rsidRPr="006C2274">
                <w:rPr>
                  <w:b/>
                  <w:bCs/>
                </w:rPr>
                <w:t>RP</w:t>
              </w:r>
            </w:ins>
          </w:p>
        </w:tc>
        <w:tc>
          <w:tcPr>
            <w:tcW w:w="6367" w:type="dxa"/>
            <w:shd w:val="clear" w:color="auto" w:fill="D9D9D9" w:themeFill="background1" w:themeFillShade="D9"/>
          </w:tcPr>
          <w:p w14:paraId="11676A42" w14:textId="77777777" w:rsidR="00AD4471" w:rsidRPr="006C2274" w:rsidRDefault="00AD4471" w:rsidP="009937C9">
            <w:pPr>
              <w:pStyle w:val="TableEntryHeader"/>
              <w:rPr>
                <w:ins w:id="384" w:author="Pratt,Doug" w:date="2018-06-26T16:30:00Z"/>
                <w:b/>
                <w:bCs/>
              </w:rPr>
            </w:pPr>
            <w:ins w:id="385" w:author="Pratt,Doug" w:date="2018-06-26T16:30:00Z">
              <w:r w:rsidRPr="006C2274">
                <w:rPr>
                  <w:b/>
                  <w:bCs/>
                </w:rPr>
                <w:t>Description</w:t>
              </w:r>
            </w:ins>
          </w:p>
        </w:tc>
      </w:tr>
      <w:tr w:rsidR="00AD4471" w:rsidRPr="00954B4E" w14:paraId="7EFD6FDA" w14:textId="77777777" w:rsidTr="009937C9">
        <w:trPr>
          <w:ins w:id="386" w:author="Pratt,Doug" w:date="2018-06-26T16:30:00Z"/>
        </w:trPr>
        <w:tc>
          <w:tcPr>
            <w:tcW w:w="813" w:type="dxa"/>
          </w:tcPr>
          <w:p w14:paraId="65892060" w14:textId="77777777" w:rsidR="00AD4471" w:rsidRPr="00954B4E" w:rsidRDefault="00AD4471" w:rsidP="009937C9">
            <w:pPr>
              <w:pStyle w:val="TableEntry"/>
              <w:rPr>
                <w:ins w:id="387" w:author="Pratt,Doug" w:date="2018-06-26T16:30:00Z"/>
              </w:rPr>
            </w:pPr>
            <w:ins w:id="388" w:author="Pratt,Doug" w:date="2018-06-26T16:30:00Z">
              <w:r w:rsidRPr="00954B4E">
                <w:t>1</w:t>
              </w:r>
            </w:ins>
          </w:p>
        </w:tc>
        <w:tc>
          <w:tcPr>
            <w:tcW w:w="760" w:type="dxa"/>
          </w:tcPr>
          <w:p w14:paraId="58ABFA4F" w14:textId="77777777" w:rsidR="00AD4471" w:rsidRPr="00954B4E" w:rsidRDefault="00AD4471" w:rsidP="009937C9">
            <w:pPr>
              <w:pStyle w:val="TableEntry"/>
              <w:rPr>
                <w:ins w:id="389" w:author="Pratt,Doug" w:date="2018-06-26T16:30:00Z"/>
              </w:rPr>
            </w:pPr>
            <w:ins w:id="390" w:author="Pratt,Doug" w:date="2018-06-26T16:54:00Z">
              <w:r>
                <w:t>ID</w:t>
              </w:r>
            </w:ins>
          </w:p>
        </w:tc>
        <w:tc>
          <w:tcPr>
            <w:tcW w:w="772" w:type="dxa"/>
          </w:tcPr>
          <w:p w14:paraId="58AE9711" w14:textId="77777777" w:rsidR="00AD4471" w:rsidRPr="00954B4E" w:rsidRDefault="00AD4471" w:rsidP="009937C9">
            <w:pPr>
              <w:pStyle w:val="TableEntry"/>
              <w:rPr>
                <w:ins w:id="391" w:author="Pratt,Doug" w:date="2018-06-26T16:30:00Z"/>
              </w:rPr>
            </w:pPr>
            <w:ins w:id="392" w:author="Pratt,Doug" w:date="2018-06-26T16:30:00Z">
              <w:r>
                <w:t>R</w:t>
              </w:r>
            </w:ins>
          </w:p>
        </w:tc>
        <w:tc>
          <w:tcPr>
            <w:tcW w:w="638" w:type="dxa"/>
          </w:tcPr>
          <w:p w14:paraId="3CE6565F" w14:textId="77777777" w:rsidR="00AD4471" w:rsidRPr="00954B4E" w:rsidRDefault="00AD4471" w:rsidP="009937C9">
            <w:pPr>
              <w:pStyle w:val="TableEntry"/>
              <w:rPr>
                <w:ins w:id="393" w:author="Pratt,Doug" w:date="2018-06-26T16:30:00Z"/>
              </w:rPr>
            </w:pPr>
          </w:p>
        </w:tc>
        <w:tc>
          <w:tcPr>
            <w:tcW w:w="6367" w:type="dxa"/>
          </w:tcPr>
          <w:p w14:paraId="6B8C4344" w14:textId="77777777" w:rsidR="00AD4471" w:rsidRPr="00954B4E" w:rsidRDefault="00AD4471" w:rsidP="009937C9">
            <w:pPr>
              <w:pStyle w:val="TableEntry"/>
              <w:rPr>
                <w:ins w:id="394" w:author="Pratt,Doug" w:date="2018-06-26T16:30:00Z"/>
              </w:rPr>
            </w:pPr>
            <w:ins w:id="395" w:author="Pratt,Doug" w:date="2018-06-26T16:54:00Z">
              <w:r w:rsidRPr="00732CB8">
                <w:t>Record-Level Event Code</w:t>
              </w:r>
            </w:ins>
            <w:ins w:id="396" w:author="Pratt,Doug" w:date="2018-06-26T16:57:00Z">
              <w:r>
                <w:t xml:space="preserve"> (See table below)</w:t>
              </w:r>
            </w:ins>
          </w:p>
        </w:tc>
      </w:tr>
      <w:tr w:rsidR="00AD4471" w:rsidRPr="00954B4E" w14:paraId="4EF24501" w14:textId="77777777" w:rsidTr="009937C9">
        <w:trPr>
          <w:ins w:id="397" w:author="Pratt,Doug" w:date="2018-06-26T16:30:00Z"/>
        </w:trPr>
        <w:tc>
          <w:tcPr>
            <w:tcW w:w="813" w:type="dxa"/>
          </w:tcPr>
          <w:p w14:paraId="5BB8EA9D" w14:textId="77777777" w:rsidR="00AD4471" w:rsidRPr="00954B4E" w:rsidRDefault="00AD4471" w:rsidP="009937C9">
            <w:pPr>
              <w:pStyle w:val="TableEntry"/>
              <w:rPr>
                <w:ins w:id="398" w:author="Pratt,Doug" w:date="2018-06-26T16:30:00Z"/>
              </w:rPr>
            </w:pPr>
            <w:ins w:id="399" w:author="Pratt,Doug" w:date="2018-06-26T16:30:00Z">
              <w:r>
                <w:t>4</w:t>
              </w:r>
            </w:ins>
          </w:p>
        </w:tc>
        <w:tc>
          <w:tcPr>
            <w:tcW w:w="760" w:type="dxa"/>
          </w:tcPr>
          <w:p w14:paraId="600D82F1" w14:textId="77777777" w:rsidR="00AD4471" w:rsidRPr="00954B4E" w:rsidRDefault="00AD4471" w:rsidP="009937C9">
            <w:pPr>
              <w:pStyle w:val="TableEntry"/>
              <w:rPr>
                <w:ins w:id="400" w:author="Pratt,Doug" w:date="2018-06-26T16:30:00Z"/>
              </w:rPr>
            </w:pPr>
            <w:ins w:id="401" w:author="Pratt,Doug" w:date="2018-06-26T16:30:00Z">
              <w:r>
                <w:t>HD</w:t>
              </w:r>
            </w:ins>
          </w:p>
        </w:tc>
        <w:tc>
          <w:tcPr>
            <w:tcW w:w="772" w:type="dxa"/>
          </w:tcPr>
          <w:p w14:paraId="016545B3" w14:textId="77777777" w:rsidR="00AD4471" w:rsidRPr="00954B4E" w:rsidRDefault="00AD4471" w:rsidP="009937C9">
            <w:pPr>
              <w:pStyle w:val="TableEntry"/>
              <w:rPr>
                <w:ins w:id="402" w:author="Pratt,Doug" w:date="2018-06-26T16:30:00Z"/>
              </w:rPr>
            </w:pPr>
            <w:ins w:id="403" w:author="Pratt,Doug" w:date="2018-06-26T16:30:00Z">
              <w:r>
                <w:t>R</w:t>
              </w:r>
            </w:ins>
          </w:p>
        </w:tc>
        <w:tc>
          <w:tcPr>
            <w:tcW w:w="638" w:type="dxa"/>
          </w:tcPr>
          <w:p w14:paraId="252F97F4" w14:textId="77777777" w:rsidR="00AD4471" w:rsidRPr="00954B4E" w:rsidRDefault="00AD4471" w:rsidP="009937C9">
            <w:pPr>
              <w:pStyle w:val="TableEntry"/>
              <w:rPr>
                <w:ins w:id="404" w:author="Pratt,Doug" w:date="2018-06-26T16:30:00Z"/>
              </w:rPr>
            </w:pPr>
            <w:ins w:id="405" w:author="Pratt,Doug" w:date="2018-06-26T16:30:00Z">
              <w:r w:rsidRPr="00954B4E">
                <w:t>Y</w:t>
              </w:r>
            </w:ins>
          </w:p>
        </w:tc>
        <w:tc>
          <w:tcPr>
            <w:tcW w:w="6367" w:type="dxa"/>
          </w:tcPr>
          <w:p w14:paraId="2DE540C3" w14:textId="77777777" w:rsidR="00AD4471" w:rsidRPr="00954B4E" w:rsidRDefault="00AD4471" w:rsidP="009937C9">
            <w:pPr>
              <w:pStyle w:val="TableEntry"/>
              <w:rPr>
                <w:ins w:id="406" w:author="Pratt,Doug" w:date="2018-06-26T16:30:00Z"/>
              </w:rPr>
            </w:pPr>
            <w:ins w:id="407" w:author="Pratt,Doug" w:date="2018-06-26T16:58:00Z">
              <w:r>
                <w:t>Primary Key Value (Hosp</w:t>
              </w:r>
            </w:ins>
            <w:ins w:id="408" w:author="Pratt,Doug" w:date="2018-06-26T16:59:00Z">
              <w:r>
                <w:t>ital designated device identifier)</w:t>
              </w:r>
            </w:ins>
          </w:p>
        </w:tc>
      </w:tr>
      <w:tr w:rsidR="00AD4471" w:rsidRPr="00954B4E" w14:paraId="1F75135E" w14:textId="77777777" w:rsidTr="009937C9">
        <w:trPr>
          <w:ins w:id="409" w:author="Pratt,Doug" w:date="2018-06-26T16:30:00Z"/>
        </w:trPr>
        <w:tc>
          <w:tcPr>
            <w:tcW w:w="813" w:type="dxa"/>
          </w:tcPr>
          <w:p w14:paraId="3F4E167C" w14:textId="77777777" w:rsidR="00AD4471" w:rsidRPr="00954B4E" w:rsidRDefault="00AD4471" w:rsidP="009937C9">
            <w:pPr>
              <w:pStyle w:val="TableEntry"/>
              <w:rPr>
                <w:ins w:id="410" w:author="Pratt,Doug" w:date="2018-06-26T16:30:00Z"/>
              </w:rPr>
            </w:pPr>
            <w:ins w:id="411" w:author="Pratt,Doug" w:date="2018-06-26T16:30:00Z">
              <w:r>
                <w:t>5</w:t>
              </w:r>
            </w:ins>
          </w:p>
        </w:tc>
        <w:tc>
          <w:tcPr>
            <w:tcW w:w="760" w:type="dxa"/>
          </w:tcPr>
          <w:p w14:paraId="31C17069" w14:textId="77777777" w:rsidR="00AD4471" w:rsidRPr="00954B4E" w:rsidRDefault="00AD4471" w:rsidP="009937C9">
            <w:pPr>
              <w:pStyle w:val="TableEntry"/>
              <w:rPr>
                <w:ins w:id="412" w:author="Pratt,Doug" w:date="2018-06-26T16:30:00Z"/>
              </w:rPr>
            </w:pPr>
            <w:ins w:id="413" w:author="Pratt,Doug" w:date="2018-06-26T16:30:00Z">
              <w:r>
                <w:t>ID</w:t>
              </w:r>
            </w:ins>
          </w:p>
        </w:tc>
        <w:tc>
          <w:tcPr>
            <w:tcW w:w="772" w:type="dxa"/>
          </w:tcPr>
          <w:p w14:paraId="65022C0E" w14:textId="77777777" w:rsidR="00AD4471" w:rsidRPr="00954B4E" w:rsidRDefault="00AD4471" w:rsidP="009937C9">
            <w:pPr>
              <w:pStyle w:val="TableEntry"/>
              <w:rPr>
                <w:ins w:id="414" w:author="Pratt,Doug" w:date="2018-06-26T16:30:00Z"/>
              </w:rPr>
            </w:pPr>
            <w:ins w:id="415" w:author="Pratt,Doug" w:date="2018-06-26T16:30:00Z">
              <w:r>
                <w:t>R</w:t>
              </w:r>
            </w:ins>
          </w:p>
        </w:tc>
        <w:tc>
          <w:tcPr>
            <w:tcW w:w="638" w:type="dxa"/>
          </w:tcPr>
          <w:p w14:paraId="1F6112F8" w14:textId="77777777" w:rsidR="00AD4471" w:rsidRPr="00954B4E" w:rsidRDefault="00AD4471" w:rsidP="009937C9">
            <w:pPr>
              <w:pStyle w:val="TableEntry"/>
              <w:rPr>
                <w:ins w:id="416" w:author="Pratt,Doug" w:date="2018-06-26T16:30:00Z"/>
              </w:rPr>
            </w:pPr>
            <w:ins w:id="417" w:author="Pratt,Doug" w:date="2018-06-26T17:00:00Z">
              <w:r>
                <w:t>Y</w:t>
              </w:r>
            </w:ins>
          </w:p>
        </w:tc>
        <w:tc>
          <w:tcPr>
            <w:tcW w:w="6367" w:type="dxa"/>
          </w:tcPr>
          <w:p w14:paraId="6A216D90" w14:textId="77777777" w:rsidR="00AD4471" w:rsidRPr="00954B4E" w:rsidRDefault="00AD4471" w:rsidP="009937C9">
            <w:pPr>
              <w:pStyle w:val="TableEntry"/>
              <w:rPr>
                <w:ins w:id="418" w:author="Pratt,Doug" w:date="2018-06-26T16:30:00Z"/>
              </w:rPr>
            </w:pPr>
            <w:ins w:id="419" w:author="Pratt,Doug" w:date="2018-06-26T17:00:00Z">
              <w:r>
                <w:t>Primary Key Value Type</w:t>
              </w:r>
            </w:ins>
            <w:ins w:id="420" w:author="Pratt,Doug" w:date="2018-06-26T17:01:00Z">
              <w:r>
                <w:t xml:space="preserve"> (Value to CWE)</w:t>
              </w:r>
            </w:ins>
          </w:p>
        </w:tc>
      </w:tr>
      <w:tr w:rsidR="00AD4471" w:rsidRPr="00954B4E" w14:paraId="7D89C43A" w14:textId="77777777" w:rsidTr="009937C9">
        <w:trPr>
          <w:ins w:id="421" w:author="Pratt,Doug" w:date="2018-06-26T16:30:00Z"/>
        </w:trPr>
        <w:tc>
          <w:tcPr>
            <w:tcW w:w="813" w:type="dxa"/>
          </w:tcPr>
          <w:p w14:paraId="6974BFC2" w14:textId="77777777" w:rsidR="00AD4471" w:rsidRPr="00954B4E" w:rsidRDefault="00AD4471" w:rsidP="009937C9">
            <w:pPr>
              <w:pStyle w:val="TableEntry"/>
              <w:rPr>
                <w:ins w:id="422" w:author="Pratt,Doug" w:date="2018-06-26T16:30:00Z"/>
              </w:rPr>
            </w:pPr>
            <w:ins w:id="423" w:author="Pratt,Doug" w:date="2018-06-26T16:30:00Z">
              <w:r>
                <w:t>6</w:t>
              </w:r>
            </w:ins>
          </w:p>
        </w:tc>
        <w:tc>
          <w:tcPr>
            <w:tcW w:w="760" w:type="dxa"/>
          </w:tcPr>
          <w:p w14:paraId="3EED61AC" w14:textId="77777777" w:rsidR="00AD4471" w:rsidRPr="00954B4E" w:rsidRDefault="00AD4471" w:rsidP="009937C9">
            <w:pPr>
              <w:pStyle w:val="TableEntry"/>
              <w:rPr>
                <w:ins w:id="424" w:author="Pratt,Doug" w:date="2018-06-26T16:30:00Z"/>
              </w:rPr>
            </w:pPr>
            <w:ins w:id="425" w:author="Pratt,Doug" w:date="2018-06-26T16:30:00Z">
              <w:r w:rsidRPr="00954B4E">
                <w:t>DTM</w:t>
              </w:r>
            </w:ins>
          </w:p>
        </w:tc>
        <w:tc>
          <w:tcPr>
            <w:tcW w:w="772" w:type="dxa"/>
          </w:tcPr>
          <w:p w14:paraId="33C8E86A" w14:textId="77777777" w:rsidR="00AD4471" w:rsidRPr="00954B4E" w:rsidRDefault="00AD4471" w:rsidP="009937C9">
            <w:pPr>
              <w:pStyle w:val="TableEntry"/>
              <w:rPr>
                <w:ins w:id="426" w:author="Pratt,Doug" w:date="2018-06-26T16:30:00Z"/>
              </w:rPr>
            </w:pPr>
            <w:ins w:id="427" w:author="Pratt,Doug" w:date="2018-06-26T16:30:00Z">
              <w:r>
                <w:t>O</w:t>
              </w:r>
            </w:ins>
          </w:p>
        </w:tc>
        <w:tc>
          <w:tcPr>
            <w:tcW w:w="638" w:type="dxa"/>
          </w:tcPr>
          <w:p w14:paraId="3D88F7AF" w14:textId="77777777" w:rsidR="00AD4471" w:rsidRPr="00954B4E" w:rsidRDefault="00AD4471" w:rsidP="009937C9">
            <w:pPr>
              <w:pStyle w:val="TableEntry"/>
              <w:rPr>
                <w:ins w:id="428" w:author="Pratt,Doug" w:date="2018-06-26T16:30:00Z"/>
              </w:rPr>
            </w:pPr>
          </w:p>
        </w:tc>
        <w:tc>
          <w:tcPr>
            <w:tcW w:w="6367" w:type="dxa"/>
          </w:tcPr>
          <w:p w14:paraId="4A92D1DC" w14:textId="77777777" w:rsidR="00AD4471" w:rsidRPr="00954B4E" w:rsidRDefault="00AD4471" w:rsidP="009937C9">
            <w:pPr>
              <w:pStyle w:val="TableEntry"/>
              <w:rPr>
                <w:ins w:id="429" w:author="Pratt,Doug" w:date="2018-06-26T16:30:00Z"/>
              </w:rPr>
            </w:pPr>
            <w:ins w:id="430" w:author="Pratt,Doug" w:date="2018-06-26T16:30:00Z">
              <w:r w:rsidRPr="00732CB8">
                <w:t>Entered Date/Time</w:t>
              </w:r>
            </w:ins>
          </w:p>
        </w:tc>
      </w:tr>
      <w:tr w:rsidR="00AD4471" w:rsidRPr="00954B4E" w14:paraId="781FBBEE" w14:textId="77777777" w:rsidTr="009937C9">
        <w:trPr>
          <w:ins w:id="431" w:author="Pratt,Doug" w:date="2018-06-26T16:30:00Z"/>
        </w:trPr>
        <w:tc>
          <w:tcPr>
            <w:tcW w:w="813" w:type="dxa"/>
          </w:tcPr>
          <w:p w14:paraId="2939E713" w14:textId="77777777" w:rsidR="00AD4471" w:rsidRPr="00954B4E" w:rsidRDefault="00AD4471" w:rsidP="009937C9">
            <w:pPr>
              <w:pStyle w:val="TableEntry"/>
              <w:rPr>
                <w:ins w:id="432" w:author="Pratt,Doug" w:date="2018-06-26T16:30:00Z"/>
              </w:rPr>
            </w:pPr>
            <w:ins w:id="433" w:author="Pratt,Doug" w:date="2018-06-26T16:30:00Z">
              <w:r>
                <w:t>7</w:t>
              </w:r>
            </w:ins>
          </w:p>
        </w:tc>
        <w:tc>
          <w:tcPr>
            <w:tcW w:w="760" w:type="dxa"/>
          </w:tcPr>
          <w:p w14:paraId="2D627D13" w14:textId="77777777" w:rsidR="00AD4471" w:rsidRPr="00954B4E" w:rsidRDefault="00AD4471" w:rsidP="009937C9">
            <w:pPr>
              <w:pStyle w:val="TableEntry"/>
              <w:rPr>
                <w:ins w:id="434" w:author="Pratt,Doug" w:date="2018-06-26T16:30:00Z"/>
              </w:rPr>
            </w:pPr>
            <w:ins w:id="435" w:author="Pratt,Doug" w:date="2018-06-26T16:30:00Z">
              <w:r>
                <w:t>DTM</w:t>
              </w:r>
            </w:ins>
          </w:p>
        </w:tc>
        <w:tc>
          <w:tcPr>
            <w:tcW w:w="772" w:type="dxa"/>
          </w:tcPr>
          <w:p w14:paraId="36650C15" w14:textId="77777777" w:rsidR="00AD4471" w:rsidRPr="00954B4E" w:rsidRDefault="00AD4471" w:rsidP="009937C9">
            <w:pPr>
              <w:pStyle w:val="TableEntry"/>
              <w:rPr>
                <w:ins w:id="436" w:author="Pratt,Doug" w:date="2018-06-26T16:30:00Z"/>
              </w:rPr>
            </w:pPr>
            <w:ins w:id="437" w:author="Pratt,Doug" w:date="2018-06-26T16:30:00Z">
              <w:r>
                <w:t>O</w:t>
              </w:r>
            </w:ins>
          </w:p>
        </w:tc>
        <w:tc>
          <w:tcPr>
            <w:tcW w:w="638" w:type="dxa"/>
          </w:tcPr>
          <w:p w14:paraId="5D8D54B9" w14:textId="77777777" w:rsidR="00AD4471" w:rsidRPr="00954B4E" w:rsidRDefault="00AD4471" w:rsidP="009937C9">
            <w:pPr>
              <w:pStyle w:val="TableEntry"/>
              <w:rPr>
                <w:ins w:id="438" w:author="Pratt,Doug" w:date="2018-06-26T16:30:00Z"/>
              </w:rPr>
            </w:pPr>
          </w:p>
        </w:tc>
        <w:tc>
          <w:tcPr>
            <w:tcW w:w="6367" w:type="dxa"/>
          </w:tcPr>
          <w:p w14:paraId="11F827E8" w14:textId="77777777" w:rsidR="00AD4471" w:rsidRPr="00954B4E" w:rsidRDefault="00AD4471" w:rsidP="009937C9">
            <w:pPr>
              <w:pStyle w:val="TableEntry"/>
              <w:rPr>
                <w:ins w:id="439" w:author="Pratt,Doug" w:date="2018-06-26T16:30:00Z"/>
              </w:rPr>
            </w:pPr>
            <w:ins w:id="440" w:author="Pratt,Doug" w:date="2018-06-26T16:30:00Z">
              <w:r w:rsidRPr="00732CB8">
                <w:t>Effective Date/Time</w:t>
              </w:r>
            </w:ins>
          </w:p>
        </w:tc>
      </w:tr>
    </w:tbl>
    <w:p w14:paraId="747992B1" w14:textId="77777777" w:rsidR="00AD4471" w:rsidRDefault="00AD4471">
      <w:pPr>
        <w:pStyle w:val="BodyText"/>
        <w:rPr>
          <w:ins w:id="441" w:author="Pratt,Doug" w:date="2018-06-26T16:49:00Z"/>
        </w:rPr>
        <w:pPrChange w:id="442" w:author="Pratt,Doug" w:date="2018-06-26T16:49:00Z">
          <w:pPr>
            <w:pStyle w:val="AppendixHeading4"/>
            <w:numPr>
              <w:ilvl w:val="3"/>
              <w:numId w:val="4"/>
            </w:numPr>
            <w:tabs>
              <w:tab w:val="num" w:pos="360"/>
            </w:tabs>
            <w:ind w:left="360" w:hanging="360"/>
            <w:outlineLvl w:val="2"/>
          </w:pPr>
        </w:pPrChange>
      </w:pPr>
    </w:p>
    <w:p w14:paraId="76FD8C9B" w14:textId="77777777" w:rsidR="00AD4471" w:rsidRDefault="00AD4471">
      <w:pPr>
        <w:pStyle w:val="Caption"/>
        <w:rPr>
          <w:ins w:id="443" w:author="Pratt,Doug" w:date="2018-06-26T16:55:00Z"/>
        </w:rPr>
        <w:pPrChange w:id="444" w:author="Pratt,Doug" w:date="2018-06-26T16:55:00Z">
          <w:pPr/>
        </w:pPrChange>
      </w:pPr>
      <w:ins w:id="445" w:author="Pratt,Doug" w:date="2018-06-26T16:57:00Z">
        <w:r>
          <w:t>Appendix Table 13 – Record Level Event Codes</w:t>
        </w:r>
      </w:ins>
    </w:p>
    <w:tbl>
      <w:tblPr>
        <w:tblW w:w="722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Change w:id="446" w:author="Pratt,Doug" w:date="2018-06-26T16:50:00Z">
          <w:tblPr>
            <w:tblW w:w="9388"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PrChange>
      </w:tblPr>
      <w:tblGrid>
        <w:gridCol w:w="1048"/>
        <w:gridCol w:w="6180"/>
        <w:tblGridChange w:id="447">
          <w:tblGrid>
            <w:gridCol w:w="1048"/>
            <w:gridCol w:w="6180"/>
          </w:tblGrid>
        </w:tblGridChange>
      </w:tblGrid>
      <w:tr w:rsidR="00AD4471" w:rsidRPr="005619F3" w14:paraId="2B21D56A" w14:textId="77777777" w:rsidTr="009937C9">
        <w:trPr>
          <w:tblHeader/>
          <w:jc w:val="center"/>
          <w:ins w:id="448" w:author="Pratt,Doug" w:date="2018-06-26T16:50:00Z"/>
          <w:trPrChange w:id="449" w:author="Pratt,Doug" w:date="2018-06-26T16:50:00Z">
            <w:trPr>
              <w:tblHeader/>
              <w:jc w:val="center"/>
            </w:trPr>
          </w:trPrChange>
        </w:trPr>
        <w:tc>
          <w:tcPr>
            <w:tcW w:w="1048" w:type="dxa"/>
            <w:tcBorders>
              <w:top w:val="double" w:sz="4" w:space="0" w:color="auto"/>
              <w:bottom w:val="single" w:sz="4" w:space="0" w:color="auto"/>
            </w:tcBorders>
            <w:shd w:val="pct10" w:color="auto" w:fill="FFFFFF"/>
            <w:tcPrChange w:id="450" w:author="Pratt,Doug" w:date="2018-06-26T16:50:00Z">
              <w:tcPr>
                <w:tcW w:w="1048" w:type="dxa"/>
                <w:tcBorders>
                  <w:top w:val="double" w:sz="4" w:space="0" w:color="auto"/>
                  <w:bottom w:val="single" w:sz="4" w:space="0" w:color="auto"/>
                </w:tcBorders>
                <w:shd w:val="pct10" w:color="auto" w:fill="FFFFFF"/>
              </w:tcPr>
            </w:tcPrChange>
          </w:tcPr>
          <w:p w14:paraId="7807FD55" w14:textId="77777777" w:rsidR="00AD4471" w:rsidRPr="005619F3" w:rsidRDefault="00AD4471" w:rsidP="009937C9">
            <w:pPr>
              <w:pStyle w:val="BodyText"/>
              <w:rPr>
                <w:ins w:id="451" w:author="Pratt,Doug" w:date="2018-06-26T16:50:00Z"/>
                <w:b/>
              </w:rPr>
            </w:pPr>
            <w:ins w:id="452" w:author="Pratt,Doug" w:date="2018-06-26T16:50:00Z">
              <w:r w:rsidRPr="005619F3">
                <w:rPr>
                  <w:b/>
                </w:rPr>
                <w:t>Value</w:t>
              </w:r>
            </w:ins>
          </w:p>
        </w:tc>
        <w:tc>
          <w:tcPr>
            <w:tcW w:w="6180" w:type="dxa"/>
            <w:tcBorders>
              <w:top w:val="double" w:sz="4" w:space="0" w:color="auto"/>
              <w:bottom w:val="single" w:sz="4" w:space="0" w:color="auto"/>
            </w:tcBorders>
            <w:shd w:val="pct10" w:color="auto" w:fill="FFFFFF"/>
            <w:tcPrChange w:id="453" w:author="Pratt,Doug" w:date="2018-06-26T16:50:00Z">
              <w:tcPr>
                <w:tcW w:w="6180" w:type="dxa"/>
                <w:tcBorders>
                  <w:top w:val="double" w:sz="4" w:space="0" w:color="auto"/>
                  <w:bottom w:val="single" w:sz="4" w:space="0" w:color="auto"/>
                </w:tcBorders>
                <w:shd w:val="pct10" w:color="auto" w:fill="FFFFFF"/>
              </w:tcPr>
            </w:tcPrChange>
          </w:tcPr>
          <w:p w14:paraId="658E9CCA" w14:textId="77777777" w:rsidR="00AD4471" w:rsidRPr="005619F3" w:rsidRDefault="00AD4471" w:rsidP="009937C9">
            <w:pPr>
              <w:pStyle w:val="BodyText"/>
              <w:rPr>
                <w:ins w:id="454" w:author="Pratt,Doug" w:date="2018-06-26T16:50:00Z"/>
                <w:b/>
              </w:rPr>
            </w:pPr>
            <w:ins w:id="455" w:author="Pratt,Doug" w:date="2018-06-26T16:50:00Z">
              <w:r w:rsidRPr="005619F3">
                <w:rPr>
                  <w:b/>
                </w:rPr>
                <w:t>Description</w:t>
              </w:r>
            </w:ins>
          </w:p>
        </w:tc>
      </w:tr>
      <w:tr w:rsidR="00AD4471" w:rsidRPr="005619F3" w14:paraId="0120574B" w14:textId="77777777" w:rsidTr="009937C9">
        <w:trPr>
          <w:jc w:val="center"/>
          <w:ins w:id="456" w:author="Pratt,Doug" w:date="2018-06-26T16:50:00Z"/>
          <w:trPrChange w:id="457" w:author="Pratt,Doug" w:date="2018-06-26T16:50:00Z">
            <w:trPr>
              <w:jc w:val="center"/>
            </w:trPr>
          </w:trPrChange>
        </w:trPr>
        <w:tc>
          <w:tcPr>
            <w:tcW w:w="1048" w:type="dxa"/>
            <w:tcBorders>
              <w:top w:val="single" w:sz="4" w:space="0" w:color="auto"/>
              <w:bottom w:val="single" w:sz="4" w:space="0" w:color="auto"/>
            </w:tcBorders>
            <w:shd w:val="clear" w:color="auto" w:fill="FFFFFF"/>
            <w:tcPrChange w:id="458" w:author="Pratt,Doug" w:date="2018-06-26T16:50:00Z">
              <w:tcPr>
                <w:tcW w:w="1048" w:type="dxa"/>
                <w:tcBorders>
                  <w:top w:val="single" w:sz="4" w:space="0" w:color="auto"/>
                  <w:bottom w:val="single" w:sz="4" w:space="0" w:color="auto"/>
                </w:tcBorders>
                <w:shd w:val="clear" w:color="auto" w:fill="FFFFFF"/>
              </w:tcPr>
            </w:tcPrChange>
          </w:tcPr>
          <w:p w14:paraId="4C0509CA" w14:textId="77777777" w:rsidR="00AD4471" w:rsidRPr="005619F3" w:rsidRDefault="00AD4471" w:rsidP="009937C9">
            <w:pPr>
              <w:pStyle w:val="BodyText"/>
              <w:rPr>
                <w:ins w:id="459" w:author="Pratt,Doug" w:date="2018-06-26T16:50:00Z"/>
              </w:rPr>
            </w:pPr>
            <w:ins w:id="460" w:author="Pratt,Doug" w:date="2018-06-26T16:50:00Z">
              <w:r w:rsidRPr="005619F3">
                <w:t>MAD</w:t>
              </w:r>
            </w:ins>
          </w:p>
        </w:tc>
        <w:tc>
          <w:tcPr>
            <w:tcW w:w="6180" w:type="dxa"/>
            <w:tcBorders>
              <w:top w:val="single" w:sz="4" w:space="0" w:color="auto"/>
              <w:bottom w:val="single" w:sz="4" w:space="0" w:color="auto"/>
            </w:tcBorders>
            <w:shd w:val="clear" w:color="auto" w:fill="FFFFFF"/>
            <w:tcPrChange w:id="461" w:author="Pratt,Doug" w:date="2018-06-26T16:50:00Z">
              <w:tcPr>
                <w:tcW w:w="6180" w:type="dxa"/>
                <w:tcBorders>
                  <w:top w:val="single" w:sz="4" w:space="0" w:color="auto"/>
                  <w:bottom w:val="single" w:sz="4" w:space="0" w:color="auto"/>
                </w:tcBorders>
                <w:shd w:val="clear" w:color="auto" w:fill="FFFFFF"/>
              </w:tcPr>
            </w:tcPrChange>
          </w:tcPr>
          <w:p w14:paraId="785572C1" w14:textId="77777777" w:rsidR="00AD4471" w:rsidRPr="005619F3" w:rsidRDefault="00AD4471" w:rsidP="009937C9">
            <w:pPr>
              <w:pStyle w:val="BodyText"/>
              <w:rPr>
                <w:ins w:id="462" w:author="Pratt,Doug" w:date="2018-06-26T16:50:00Z"/>
              </w:rPr>
            </w:pPr>
            <w:ins w:id="463" w:author="Pratt,Doug" w:date="2018-06-26T16:50:00Z">
              <w:r>
                <w:t xml:space="preserve">Device added to </w:t>
              </w:r>
            </w:ins>
            <w:ins w:id="464" w:author="Pratt,Doug" w:date="2018-06-26T16:51:00Z">
              <w:r>
                <w:t>inventory</w:t>
              </w:r>
            </w:ins>
            <w:ins w:id="465" w:author="Pratt,Doug" w:date="2018-06-26T16:50:00Z">
              <w:r>
                <w:t xml:space="preserve"> list</w:t>
              </w:r>
            </w:ins>
          </w:p>
        </w:tc>
      </w:tr>
      <w:tr w:rsidR="00AD4471" w:rsidRPr="005619F3" w14:paraId="3AE15148" w14:textId="77777777" w:rsidTr="009937C9">
        <w:trPr>
          <w:jc w:val="center"/>
          <w:ins w:id="466" w:author="Pratt,Doug" w:date="2018-06-26T16:50:00Z"/>
          <w:trPrChange w:id="467" w:author="Pratt,Doug" w:date="2018-06-26T16:50:00Z">
            <w:trPr>
              <w:jc w:val="center"/>
            </w:trPr>
          </w:trPrChange>
        </w:trPr>
        <w:tc>
          <w:tcPr>
            <w:tcW w:w="1048" w:type="dxa"/>
            <w:tcBorders>
              <w:top w:val="single" w:sz="4" w:space="0" w:color="auto"/>
              <w:bottom w:val="single" w:sz="4" w:space="0" w:color="auto"/>
            </w:tcBorders>
            <w:shd w:val="clear" w:color="auto" w:fill="FFFFFF"/>
            <w:tcPrChange w:id="468" w:author="Pratt,Doug" w:date="2018-06-26T16:50:00Z">
              <w:tcPr>
                <w:tcW w:w="1048" w:type="dxa"/>
                <w:tcBorders>
                  <w:top w:val="single" w:sz="4" w:space="0" w:color="auto"/>
                  <w:bottom w:val="single" w:sz="4" w:space="0" w:color="auto"/>
                </w:tcBorders>
                <w:shd w:val="clear" w:color="auto" w:fill="FFFFFF"/>
              </w:tcPr>
            </w:tcPrChange>
          </w:tcPr>
          <w:p w14:paraId="50C1916A" w14:textId="77777777" w:rsidR="00AD4471" w:rsidRPr="005619F3" w:rsidRDefault="00AD4471" w:rsidP="009937C9">
            <w:pPr>
              <w:pStyle w:val="BodyText"/>
              <w:rPr>
                <w:ins w:id="469" w:author="Pratt,Doug" w:date="2018-06-26T16:50:00Z"/>
              </w:rPr>
            </w:pPr>
            <w:ins w:id="470" w:author="Pratt,Doug" w:date="2018-06-26T16:50:00Z">
              <w:r w:rsidRPr="005619F3">
                <w:t>MDL</w:t>
              </w:r>
            </w:ins>
          </w:p>
        </w:tc>
        <w:tc>
          <w:tcPr>
            <w:tcW w:w="6180" w:type="dxa"/>
            <w:tcBorders>
              <w:top w:val="single" w:sz="4" w:space="0" w:color="auto"/>
              <w:bottom w:val="single" w:sz="4" w:space="0" w:color="auto"/>
            </w:tcBorders>
            <w:shd w:val="clear" w:color="auto" w:fill="FFFFFF"/>
            <w:tcPrChange w:id="471" w:author="Pratt,Doug" w:date="2018-06-26T16:50:00Z">
              <w:tcPr>
                <w:tcW w:w="6180" w:type="dxa"/>
                <w:tcBorders>
                  <w:top w:val="single" w:sz="4" w:space="0" w:color="auto"/>
                  <w:bottom w:val="single" w:sz="4" w:space="0" w:color="auto"/>
                </w:tcBorders>
                <w:shd w:val="clear" w:color="auto" w:fill="FFFFFF"/>
              </w:tcPr>
            </w:tcPrChange>
          </w:tcPr>
          <w:p w14:paraId="2CF4800E" w14:textId="77777777" w:rsidR="00AD4471" w:rsidRPr="005619F3" w:rsidRDefault="00AD4471" w:rsidP="009937C9">
            <w:pPr>
              <w:pStyle w:val="BodyText"/>
              <w:rPr>
                <w:ins w:id="472" w:author="Pratt,Doug" w:date="2018-06-26T16:50:00Z"/>
              </w:rPr>
            </w:pPr>
            <w:ins w:id="473" w:author="Pratt,Doug" w:date="2018-06-26T16:50:00Z">
              <w:r>
                <w:t xml:space="preserve">Device deleted from </w:t>
              </w:r>
            </w:ins>
            <w:ins w:id="474" w:author="Pratt,Doug" w:date="2018-06-26T16:51:00Z">
              <w:r>
                <w:t>inventory list</w:t>
              </w:r>
            </w:ins>
          </w:p>
        </w:tc>
      </w:tr>
      <w:tr w:rsidR="00AD4471" w:rsidRPr="005619F3" w14:paraId="2ADBF730" w14:textId="77777777" w:rsidTr="009937C9">
        <w:trPr>
          <w:jc w:val="center"/>
          <w:ins w:id="475" w:author="Pratt,Doug" w:date="2018-06-26T16:50:00Z"/>
          <w:trPrChange w:id="476" w:author="Pratt,Doug" w:date="2018-06-26T16:50:00Z">
            <w:trPr>
              <w:jc w:val="center"/>
            </w:trPr>
          </w:trPrChange>
        </w:trPr>
        <w:tc>
          <w:tcPr>
            <w:tcW w:w="1048" w:type="dxa"/>
            <w:tcBorders>
              <w:top w:val="single" w:sz="4" w:space="0" w:color="auto"/>
              <w:bottom w:val="single" w:sz="4" w:space="0" w:color="auto"/>
            </w:tcBorders>
            <w:shd w:val="clear" w:color="auto" w:fill="FFFFFF"/>
            <w:tcPrChange w:id="477" w:author="Pratt,Doug" w:date="2018-06-26T16:50:00Z">
              <w:tcPr>
                <w:tcW w:w="1048" w:type="dxa"/>
                <w:tcBorders>
                  <w:top w:val="single" w:sz="4" w:space="0" w:color="auto"/>
                  <w:bottom w:val="single" w:sz="4" w:space="0" w:color="auto"/>
                </w:tcBorders>
                <w:shd w:val="clear" w:color="auto" w:fill="FFFFFF"/>
              </w:tcPr>
            </w:tcPrChange>
          </w:tcPr>
          <w:p w14:paraId="70F819D6" w14:textId="77777777" w:rsidR="00AD4471" w:rsidRPr="005619F3" w:rsidRDefault="00AD4471" w:rsidP="009937C9">
            <w:pPr>
              <w:pStyle w:val="BodyText"/>
              <w:rPr>
                <w:ins w:id="478" w:author="Pratt,Doug" w:date="2018-06-26T16:50:00Z"/>
              </w:rPr>
            </w:pPr>
            <w:ins w:id="479" w:author="Pratt,Doug" w:date="2018-06-26T16:50:00Z">
              <w:r w:rsidRPr="005619F3">
                <w:t>MUP</w:t>
              </w:r>
            </w:ins>
          </w:p>
        </w:tc>
        <w:tc>
          <w:tcPr>
            <w:tcW w:w="6180" w:type="dxa"/>
            <w:tcBorders>
              <w:top w:val="single" w:sz="4" w:space="0" w:color="auto"/>
              <w:bottom w:val="single" w:sz="4" w:space="0" w:color="auto"/>
            </w:tcBorders>
            <w:shd w:val="clear" w:color="auto" w:fill="FFFFFF"/>
            <w:tcPrChange w:id="480" w:author="Pratt,Doug" w:date="2018-06-26T16:50:00Z">
              <w:tcPr>
                <w:tcW w:w="6180" w:type="dxa"/>
                <w:tcBorders>
                  <w:top w:val="single" w:sz="4" w:space="0" w:color="auto"/>
                  <w:bottom w:val="single" w:sz="4" w:space="0" w:color="auto"/>
                </w:tcBorders>
                <w:shd w:val="clear" w:color="auto" w:fill="FFFFFF"/>
              </w:tcPr>
            </w:tcPrChange>
          </w:tcPr>
          <w:p w14:paraId="7904090C" w14:textId="77777777" w:rsidR="00AD4471" w:rsidRPr="005619F3" w:rsidRDefault="00AD4471" w:rsidP="009937C9">
            <w:pPr>
              <w:pStyle w:val="BodyText"/>
              <w:rPr>
                <w:ins w:id="481" w:author="Pratt,Doug" w:date="2018-06-26T16:50:00Z"/>
              </w:rPr>
            </w:pPr>
            <w:ins w:id="482" w:author="Pratt,Doug" w:date="2018-06-26T16:51:00Z">
              <w:r>
                <w:t>Device information updated</w:t>
              </w:r>
            </w:ins>
          </w:p>
        </w:tc>
      </w:tr>
      <w:tr w:rsidR="00AD4471" w:rsidRPr="005619F3" w14:paraId="393A35EE" w14:textId="77777777" w:rsidTr="009937C9">
        <w:trPr>
          <w:jc w:val="center"/>
          <w:ins w:id="483" w:author="Pratt,Doug" w:date="2018-06-26T16:50:00Z"/>
          <w:trPrChange w:id="484" w:author="Pratt,Doug" w:date="2018-06-26T16:50:00Z">
            <w:trPr>
              <w:jc w:val="center"/>
            </w:trPr>
          </w:trPrChange>
        </w:trPr>
        <w:tc>
          <w:tcPr>
            <w:tcW w:w="1048" w:type="dxa"/>
            <w:tcBorders>
              <w:top w:val="single" w:sz="4" w:space="0" w:color="auto"/>
              <w:bottom w:val="single" w:sz="4" w:space="0" w:color="auto"/>
            </w:tcBorders>
            <w:shd w:val="clear" w:color="auto" w:fill="FFFFFF"/>
            <w:tcPrChange w:id="485" w:author="Pratt,Doug" w:date="2018-06-26T16:50:00Z">
              <w:tcPr>
                <w:tcW w:w="1048" w:type="dxa"/>
                <w:tcBorders>
                  <w:top w:val="single" w:sz="4" w:space="0" w:color="auto"/>
                  <w:bottom w:val="single" w:sz="4" w:space="0" w:color="auto"/>
                </w:tcBorders>
                <w:shd w:val="clear" w:color="auto" w:fill="FFFFFF"/>
              </w:tcPr>
            </w:tcPrChange>
          </w:tcPr>
          <w:p w14:paraId="53A6C095" w14:textId="77777777" w:rsidR="00AD4471" w:rsidRPr="005619F3" w:rsidRDefault="00AD4471" w:rsidP="009937C9">
            <w:pPr>
              <w:pStyle w:val="BodyText"/>
              <w:rPr>
                <w:ins w:id="486" w:author="Pratt,Doug" w:date="2018-06-26T16:50:00Z"/>
              </w:rPr>
            </w:pPr>
            <w:ins w:id="487" w:author="Pratt,Doug" w:date="2018-06-26T16:50:00Z">
              <w:r w:rsidRPr="005619F3">
                <w:t>MDC</w:t>
              </w:r>
            </w:ins>
          </w:p>
        </w:tc>
        <w:tc>
          <w:tcPr>
            <w:tcW w:w="6180" w:type="dxa"/>
            <w:tcBorders>
              <w:top w:val="single" w:sz="4" w:space="0" w:color="auto"/>
              <w:bottom w:val="single" w:sz="4" w:space="0" w:color="auto"/>
            </w:tcBorders>
            <w:shd w:val="clear" w:color="auto" w:fill="FFFFFF"/>
            <w:tcPrChange w:id="488" w:author="Pratt,Doug" w:date="2018-06-26T16:50:00Z">
              <w:tcPr>
                <w:tcW w:w="6180" w:type="dxa"/>
                <w:tcBorders>
                  <w:top w:val="single" w:sz="4" w:space="0" w:color="auto"/>
                  <w:bottom w:val="single" w:sz="4" w:space="0" w:color="auto"/>
                </w:tcBorders>
                <w:shd w:val="clear" w:color="auto" w:fill="FFFFFF"/>
              </w:tcPr>
            </w:tcPrChange>
          </w:tcPr>
          <w:p w14:paraId="3F36ED4B" w14:textId="77777777" w:rsidR="00AD4471" w:rsidRPr="005619F3" w:rsidRDefault="00AD4471" w:rsidP="009937C9">
            <w:pPr>
              <w:pStyle w:val="BodyText"/>
              <w:rPr>
                <w:ins w:id="489" w:author="Pratt,Doug" w:date="2018-06-26T16:50:00Z"/>
              </w:rPr>
            </w:pPr>
            <w:ins w:id="490" w:author="Pratt,Doug" w:date="2018-06-26T16:51:00Z">
              <w:r>
                <w:t>Device deactivated, but remains on inventory list</w:t>
              </w:r>
            </w:ins>
          </w:p>
        </w:tc>
      </w:tr>
      <w:tr w:rsidR="00AD4471" w:rsidRPr="005619F3" w14:paraId="1543CBD9" w14:textId="77777777" w:rsidTr="009937C9">
        <w:trPr>
          <w:jc w:val="center"/>
          <w:ins w:id="491" w:author="Pratt,Doug" w:date="2018-06-26T16:50:00Z"/>
          <w:trPrChange w:id="492" w:author="Pratt,Doug" w:date="2018-06-26T16:50:00Z">
            <w:trPr>
              <w:jc w:val="center"/>
            </w:trPr>
          </w:trPrChange>
        </w:trPr>
        <w:tc>
          <w:tcPr>
            <w:tcW w:w="1048" w:type="dxa"/>
            <w:tcBorders>
              <w:top w:val="single" w:sz="4" w:space="0" w:color="auto"/>
              <w:bottom w:val="double" w:sz="4" w:space="0" w:color="auto"/>
            </w:tcBorders>
            <w:shd w:val="clear" w:color="auto" w:fill="FFFFFF"/>
            <w:tcPrChange w:id="493" w:author="Pratt,Doug" w:date="2018-06-26T16:50:00Z">
              <w:tcPr>
                <w:tcW w:w="1048" w:type="dxa"/>
                <w:tcBorders>
                  <w:top w:val="single" w:sz="4" w:space="0" w:color="auto"/>
                  <w:bottom w:val="double" w:sz="4" w:space="0" w:color="auto"/>
                </w:tcBorders>
                <w:shd w:val="clear" w:color="auto" w:fill="FFFFFF"/>
              </w:tcPr>
            </w:tcPrChange>
          </w:tcPr>
          <w:p w14:paraId="0933C395" w14:textId="77777777" w:rsidR="00AD4471" w:rsidRPr="005619F3" w:rsidRDefault="00AD4471" w:rsidP="009937C9">
            <w:pPr>
              <w:pStyle w:val="BodyText"/>
              <w:rPr>
                <w:ins w:id="494" w:author="Pratt,Doug" w:date="2018-06-26T16:50:00Z"/>
              </w:rPr>
            </w:pPr>
            <w:ins w:id="495" w:author="Pratt,Doug" w:date="2018-06-26T16:50:00Z">
              <w:r w:rsidRPr="005619F3">
                <w:t>MAC</w:t>
              </w:r>
            </w:ins>
          </w:p>
        </w:tc>
        <w:tc>
          <w:tcPr>
            <w:tcW w:w="6180" w:type="dxa"/>
            <w:tcBorders>
              <w:top w:val="single" w:sz="4" w:space="0" w:color="auto"/>
              <w:bottom w:val="double" w:sz="4" w:space="0" w:color="auto"/>
            </w:tcBorders>
            <w:shd w:val="clear" w:color="auto" w:fill="FFFFFF"/>
            <w:tcPrChange w:id="496" w:author="Pratt,Doug" w:date="2018-06-26T16:50:00Z">
              <w:tcPr>
                <w:tcW w:w="6180" w:type="dxa"/>
                <w:tcBorders>
                  <w:top w:val="single" w:sz="4" w:space="0" w:color="auto"/>
                  <w:bottom w:val="double" w:sz="4" w:space="0" w:color="auto"/>
                </w:tcBorders>
                <w:shd w:val="clear" w:color="auto" w:fill="FFFFFF"/>
              </w:tcPr>
            </w:tcPrChange>
          </w:tcPr>
          <w:p w14:paraId="21E2CF9F" w14:textId="77777777" w:rsidR="00AD4471" w:rsidRPr="005619F3" w:rsidRDefault="00AD4471" w:rsidP="009937C9">
            <w:pPr>
              <w:pStyle w:val="BodyText"/>
              <w:rPr>
                <w:ins w:id="497" w:author="Pratt,Doug" w:date="2018-06-26T16:50:00Z"/>
              </w:rPr>
            </w:pPr>
            <w:ins w:id="498" w:author="Pratt,Doug" w:date="2018-06-26T16:52:00Z">
              <w:r>
                <w:t>Deactivated device r</w:t>
              </w:r>
            </w:ins>
            <w:ins w:id="499" w:author="Pratt,Doug" w:date="2018-06-26T16:50:00Z">
              <w:r w:rsidRPr="005619F3">
                <w:t>eactivate</w:t>
              </w:r>
            </w:ins>
            <w:ins w:id="500" w:author="Pratt,Doug" w:date="2018-06-26T16:52:00Z">
              <w:r>
                <w:t>d</w:t>
              </w:r>
            </w:ins>
          </w:p>
        </w:tc>
      </w:tr>
    </w:tbl>
    <w:p w14:paraId="64F00970" w14:textId="77777777" w:rsidR="00AD4471" w:rsidRDefault="00AD4471">
      <w:pPr>
        <w:pStyle w:val="BodyText"/>
        <w:rPr>
          <w:ins w:id="501" w:author="Pratt,Doug" w:date="2018-06-26T16:49:00Z"/>
        </w:rPr>
        <w:pPrChange w:id="502" w:author="Pratt,Doug" w:date="2018-06-26T16:49:00Z">
          <w:pPr>
            <w:pStyle w:val="AppendixHeading4"/>
            <w:numPr>
              <w:ilvl w:val="3"/>
              <w:numId w:val="4"/>
            </w:numPr>
            <w:tabs>
              <w:tab w:val="num" w:pos="360"/>
            </w:tabs>
            <w:ind w:left="360" w:hanging="360"/>
            <w:outlineLvl w:val="2"/>
          </w:pPr>
        </w:pPrChange>
      </w:pPr>
    </w:p>
    <w:p w14:paraId="67A70412" w14:textId="77777777" w:rsidR="00AD4471" w:rsidRPr="00954B4E" w:rsidRDefault="00AD4471" w:rsidP="00AD4471">
      <w:pPr>
        <w:pStyle w:val="AppendixHeading4"/>
        <w:keepNext w:val="0"/>
        <w:numPr>
          <w:ilvl w:val="3"/>
          <w:numId w:val="32"/>
        </w:numPr>
        <w:outlineLvl w:val="2"/>
        <w:rPr>
          <w:ins w:id="503" w:author="Pratt,Doug" w:date="2018-06-25T13:52:00Z"/>
        </w:rPr>
      </w:pPr>
      <w:bookmarkStart w:id="504" w:name="_Toc519507545"/>
      <w:ins w:id="505" w:author="Pratt,Doug" w:date="2018-06-27T10:38:00Z">
        <w:r>
          <w:t>PRT</w:t>
        </w:r>
      </w:ins>
      <w:ins w:id="506" w:author="Pratt,Doug" w:date="2018-06-25T13:52:00Z">
        <w:r w:rsidRPr="00954B4E">
          <w:t xml:space="preserve"> – </w:t>
        </w:r>
      </w:ins>
      <w:ins w:id="507" w:author="Pratt,Doug" w:date="2018-06-27T10:40:00Z">
        <w:r w:rsidRPr="009901C4">
          <w:t>Participation Information Segment</w:t>
        </w:r>
      </w:ins>
      <w:bookmarkEnd w:id="504"/>
    </w:p>
    <w:p w14:paraId="0D542672" w14:textId="77777777" w:rsidR="00AD4471" w:rsidRDefault="00AD4471" w:rsidP="009937C9">
      <w:pPr>
        <w:pStyle w:val="BodyText"/>
        <w:rPr>
          <w:ins w:id="508" w:author="Pratt,Doug" w:date="2018-06-27T10:45:00Z"/>
        </w:rPr>
      </w:pPr>
      <w:ins w:id="509" w:author="Pratt,Doug" w:date="2018-06-27T10:40:00Z">
        <w:r>
          <w:t>The Participation I</w:t>
        </w:r>
      </w:ins>
      <w:ins w:id="510" w:author="Pratt,Doug" w:date="2018-06-27T10:41:00Z">
        <w:r>
          <w:t>nformation Segment contains device information details</w:t>
        </w:r>
      </w:ins>
      <w:ins w:id="511" w:author="Pratt,Doug" w:date="2018-06-25T13:52:00Z">
        <w:r w:rsidRPr="00954B4E">
          <w:t>.</w:t>
        </w:r>
      </w:ins>
      <w:ins w:id="512" w:author="Pratt,Doug" w:date="2018-06-27T10:41:00Z">
        <w:r>
          <w:t xml:space="preserve"> </w:t>
        </w:r>
      </w:ins>
    </w:p>
    <w:p w14:paraId="70539936" w14:textId="77777777" w:rsidR="00AD4471" w:rsidRPr="00954B4E" w:rsidRDefault="00AD4471" w:rsidP="009937C9">
      <w:pPr>
        <w:pStyle w:val="Caption"/>
        <w:rPr>
          <w:ins w:id="513" w:author="Pratt,Doug" w:date="2018-06-27T10:45:00Z"/>
        </w:rPr>
      </w:pPr>
      <w:ins w:id="514" w:author="Pratt,Doug" w:date="2018-06-27T10:45:00Z">
        <w:r w:rsidRPr="00954B4E">
          <w:t xml:space="preserve">Appendix Table </w:t>
        </w:r>
        <w:r>
          <w:t xml:space="preserve">14: </w:t>
        </w:r>
        <w:r w:rsidRPr="00954B4E">
          <w:t>PRT Fields</w:t>
        </w:r>
      </w:ins>
    </w:p>
    <w:tbl>
      <w:tblPr>
        <w:tblStyle w:val="TableStyleJR1"/>
        <w:tblW w:w="9590" w:type="dxa"/>
        <w:tblInd w:w="0" w:type="dxa"/>
        <w:tblLayout w:type="fixed"/>
        <w:tblLook w:val="04A0" w:firstRow="1" w:lastRow="0" w:firstColumn="1" w:lastColumn="0" w:noHBand="0" w:noVBand="1"/>
      </w:tblPr>
      <w:tblGrid>
        <w:gridCol w:w="835"/>
        <w:gridCol w:w="810"/>
        <w:gridCol w:w="810"/>
        <w:gridCol w:w="690"/>
        <w:gridCol w:w="6445"/>
      </w:tblGrid>
      <w:tr w:rsidR="00AD4471" w:rsidRPr="00954B4E" w14:paraId="112E20AC" w14:textId="77777777" w:rsidTr="009937C9">
        <w:trPr>
          <w:cnfStyle w:val="100000000000" w:firstRow="1" w:lastRow="0" w:firstColumn="0" w:lastColumn="0" w:oddVBand="0" w:evenVBand="0" w:oddHBand="0" w:evenHBand="0" w:firstRowFirstColumn="0" w:firstRowLastColumn="0" w:lastRowFirstColumn="0" w:lastRowLastColumn="0"/>
          <w:ins w:id="515" w:author="Pratt,Doug" w:date="2018-06-27T10:45:00Z"/>
        </w:trPr>
        <w:tc>
          <w:tcPr>
            <w:tcW w:w="835" w:type="dxa"/>
            <w:shd w:val="clear" w:color="auto" w:fill="D9D9D9" w:themeFill="background1" w:themeFillShade="D9"/>
          </w:tcPr>
          <w:p w14:paraId="5229967D" w14:textId="77777777" w:rsidR="00AD4471" w:rsidRPr="006C2274" w:rsidRDefault="00AD4471" w:rsidP="009937C9">
            <w:pPr>
              <w:pStyle w:val="TableEntryHeader"/>
              <w:rPr>
                <w:ins w:id="516" w:author="Pratt,Doug" w:date="2018-06-27T10:45:00Z"/>
                <w:b/>
                <w:bCs/>
              </w:rPr>
            </w:pPr>
            <w:ins w:id="517" w:author="Pratt,Doug" w:date="2018-06-27T10:45:00Z">
              <w:r w:rsidRPr="006C2274">
                <w:rPr>
                  <w:b/>
                  <w:bCs/>
                </w:rPr>
                <w:t>SEQ</w:t>
              </w:r>
            </w:ins>
          </w:p>
        </w:tc>
        <w:tc>
          <w:tcPr>
            <w:tcW w:w="810" w:type="dxa"/>
            <w:shd w:val="clear" w:color="auto" w:fill="D9D9D9" w:themeFill="background1" w:themeFillShade="D9"/>
          </w:tcPr>
          <w:p w14:paraId="207F2C94" w14:textId="77777777" w:rsidR="00AD4471" w:rsidRPr="006C2274" w:rsidRDefault="00AD4471" w:rsidP="009937C9">
            <w:pPr>
              <w:pStyle w:val="TableEntryHeader"/>
              <w:rPr>
                <w:ins w:id="518" w:author="Pratt,Doug" w:date="2018-06-27T10:45:00Z"/>
                <w:b/>
                <w:bCs/>
              </w:rPr>
            </w:pPr>
            <w:ins w:id="519" w:author="Pratt,Doug" w:date="2018-06-27T10:45:00Z">
              <w:r w:rsidRPr="006C2274">
                <w:rPr>
                  <w:b/>
                  <w:bCs/>
                </w:rPr>
                <w:t>DT</w:t>
              </w:r>
            </w:ins>
          </w:p>
        </w:tc>
        <w:tc>
          <w:tcPr>
            <w:tcW w:w="810" w:type="dxa"/>
            <w:shd w:val="clear" w:color="auto" w:fill="D9D9D9" w:themeFill="background1" w:themeFillShade="D9"/>
          </w:tcPr>
          <w:p w14:paraId="49DDE436" w14:textId="77777777" w:rsidR="00AD4471" w:rsidRPr="006C2274" w:rsidRDefault="00AD4471" w:rsidP="009937C9">
            <w:pPr>
              <w:pStyle w:val="TableEntryHeader"/>
              <w:rPr>
                <w:ins w:id="520" w:author="Pratt,Doug" w:date="2018-06-27T10:45:00Z"/>
                <w:b/>
                <w:bCs/>
              </w:rPr>
            </w:pPr>
            <w:ins w:id="521" w:author="Pratt,Doug" w:date="2018-06-27T10:45:00Z">
              <w:r w:rsidRPr="006C2274">
                <w:rPr>
                  <w:b/>
                  <w:bCs/>
                </w:rPr>
                <w:t>OPT</w:t>
              </w:r>
            </w:ins>
          </w:p>
        </w:tc>
        <w:tc>
          <w:tcPr>
            <w:tcW w:w="690" w:type="dxa"/>
            <w:shd w:val="clear" w:color="auto" w:fill="D9D9D9" w:themeFill="background1" w:themeFillShade="D9"/>
          </w:tcPr>
          <w:p w14:paraId="6088B92B" w14:textId="77777777" w:rsidR="00AD4471" w:rsidRPr="006C2274" w:rsidRDefault="00AD4471" w:rsidP="009937C9">
            <w:pPr>
              <w:pStyle w:val="TableEntryHeader"/>
              <w:rPr>
                <w:ins w:id="522" w:author="Pratt,Doug" w:date="2018-06-27T10:45:00Z"/>
                <w:b/>
                <w:bCs/>
              </w:rPr>
            </w:pPr>
            <w:ins w:id="523" w:author="Pratt,Doug" w:date="2018-06-27T10:45:00Z">
              <w:r w:rsidRPr="006C2274">
                <w:rPr>
                  <w:b/>
                  <w:bCs/>
                </w:rPr>
                <w:t>RP</w:t>
              </w:r>
            </w:ins>
          </w:p>
        </w:tc>
        <w:tc>
          <w:tcPr>
            <w:tcW w:w="6445" w:type="dxa"/>
            <w:shd w:val="clear" w:color="auto" w:fill="D9D9D9" w:themeFill="background1" w:themeFillShade="D9"/>
          </w:tcPr>
          <w:p w14:paraId="78348062" w14:textId="77777777" w:rsidR="00AD4471" w:rsidRPr="006C2274" w:rsidRDefault="00AD4471" w:rsidP="009937C9">
            <w:pPr>
              <w:pStyle w:val="TableEntryHeader"/>
              <w:rPr>
                <w:ins w:id="524" w:author="Pratt,Doug" w:date="2018-06-27T10:45:00Z"/>
                <w:b/>
                <w:bCs/>
              </w:rPr>
            </w:pPr>
            <w:ins w:id="525" w:author="Pratt,Doug" w:date="2018-06-27T10:45:00Z">
              <w:r w:rsidRPr="006C2274">
                <w:rPr>
                  <w:b/>
                  <w:bCs/>
                </w:rPr>
                <w:t>Description</w:t>
              </w:r>
            </w:ins>
          </w:p>
        </w:tc>
      </w:tr>
      <w:tr w:rsidR="00AD4471" w:rsidRPr="00954B4E" w14:paraId="0839B713" w14:textId="77777777" w:rsidTr="009937C9">
        <w:trPr>
          <w:ins w:id="526" w:author="Pratt,Doug" w:date="2018-06-27T10:45:00Z"/>
        </w:trPr>
        <w:tc>
          <w:tcPr>
            <w:tcW w:w="835" w:type="dxa"/>
          </w:tcPr>
          <w:p w14:paraId="31A81DB5" w14:textId="77777777" w:rsidR="00AD4471" w:rsidRPr="00954B4E" w:rsidRDefault="00AD4471" w:rsidP="009937C9">
            <w:pPr>
              <w:pStyle w:val="TableEntry"/>
              <w:rPr>
                <w:ins w:id="527" w:author="Pratt,Doug" w:date="2018-06-27T10:45:00Z"/>
              </w:rPr>
            </w:pPr>
            <w:ins w:id="528" w:author="Pratt,Doug" w:date="2018-06-27T10:45:00Z">
              <w:r w:rsidRPr="00954B4E">
                <w:t>2</w:t>
              </w:r>
            </w:ins>
          </w:p>
        </w:tc>
        <w:tc>
          <w:tcPr>
            <w:tcW w:w="810" w:type="dxa"/>
          </w:tcPr>
          <w:p w14:paraId="19887D93" w14:textId="77777777" w:rsidR="00AD4471" w:rsidRPr="00954B4E" w:rsidRDefault="00AD4471" w:rsidP="009937C9">
            <w:pPr>
              <w:pStyle w:val="TableEntry"/>
              <w:rPr>
                <w:ins w:id="529" w:author="Pratt,Doug" w:date="2018-06-27T10:45:00Z"/>
              </w:rPr>
            </w:pPr>
            <w:ins w:id="530" w:author="Pratt,Doug" w:date="2018-06-27T10:45:00Z">
              <w:r w:rsidRPr="00954B4E">
                <w:t>ID</w:t>
              </w:r>
            </w:ins>
          </w:p>
        </w:tc>
        <w:tc>
          <w:tcPr>
            <w:tcW w:w="810" w:type="dxa"/>
          </w:tcPr>
          <w:p w14:paraId="24463B8F" w14:textId="77777777" w:rsidR="00AD4471" w:rsidRPr="00954B4E" w:rsidRDefault="00AD4471" w:rsidP="009937C9">
            <w:pPr>
              <w:pStyle w:val="TableEntry"/>
              <w:rPr>
                <w:ins w:id="531" w:author="Pratt,Doug" w:date="2018-06-27T10:45:00Z"/>
              </w:rPr>
            </w:pPr>
            <w:ins w:id="532" w:author="Pratt,Doug" w:date="2018-06-27T10:45:00Z">
              <w:r w:rsidRPr="00954B4E">
                <w:t>R</w:t>
              </w:r>
            </w:ins>
          </w:p>
        </w:tc>
        <w:tc>
          <w:tcPr>
            <w:tcW w:w="690" w:type="dxa"/>
          </w:tcPr>
          <w:p w14:paraId="3567978B" w14:textId="77777777" w:rsidR="00AD4471" w:rsidRPr="00954B4E" w:rsidRDefault="00AD4471" w:rsidP="009937C9">
            <w:pPr>
              <w:pStyle w:val="TableEntry"/>
              <w:rPr>
                <w:ins w:id="533" w:author="Pratt,Doug" w:date="2018-06-27T10:45:00Z"/>
              </w:rPr>
            </w:pPr>
          </w:p>
        </w:tc>
        <w:tc>
          <w:tcPr>
            <w:tcW w:w="6445" w:type="dxa"/>
          </w:tcPr>
          <w:p w14:paraId="622D8AFB" w14:textId="77777777" w:rsidR="00AD4471" w:rsidRPr="00954B4E" w:rsidRDefault="00AD4471" w:rsidP="009937C9">
            <w:pPr>
              <w:pStyle w:val="TableEntry"/>
              <w:rPr>
                <w:ins w:id="534" w:author="Pratt,Doug" w:date="2018-06-27T10:45:00Z"/>
              </w:rPr>
            </w:pPr>
            <w:ins w:id="535" w:author="Pratt,Doug" w:date="2018-06-27T10:45:00Z">
              <w:r w:rsidRPr="00954B4E">
                <w:t>Action Code. Always value to UC (unchanged).</w:t>
              </w:r>
            </w:ins>
          </w:p>
        </w:tc>
      </w:tr>
      <w:tr w:rsidR="00AD4471" w:rsidRPr="00954B4E" w14:paraId="5966D7C4" w14:textId="77777777" w:rsidTr="009937C9">
        <w:trPr>
          <w:ins w:id="536" w:author="Pratt,Doug" w:date="2018-06-27T10:45:00Z"/>
        </w:trPr>
        <w:tc>
          <w:tcPr>
            <w:tcW w:w="835" w:type="dxa"/>
          </w:tcPr>
          <w:p w14:paraId="2930F8FE" w14:textId="77777777" w:rsidR="00AD4471" w:rsidRPr="00954B4E" w:rsidRDefault="00AD4471" w:rsidP="009937C9">
            <w:pPr>
              <w:pStyle w:val="TableEntry"/>
              <w:rPr>
                <w:ins w:id="537" w:author="Pratt,Doug" w:date="2018-06-27T10:45:00Z"/>
              </w:rPr>
            </w:pPr>
            <w:ins w:id="538" w:author="Pratt,Doug" w:date="2018-06-27T10:45:00Z">
              <w:r w:rsidRPr="00954B4E">
                <w:t>4</w:t>
              </w:r>
            </w:ins>
          </w:p>
        </w:tc>
        <w:tc>
          <w:tcPr>
            <w:tcW w:w="810" w:type="dxa"/>
          </w:tcPr>
          <w:p w14:paraId="56CCFEBD" w14:textId="77777777" w:rsidR="00AD4471" w:rsidRPr="00954B4E" w:rsidRDefault="00AD4471" w:rsidP="009937C9">
            <w:pPr>
              <w:pStyle w:val="TableEntry"/>
              <w:rPr>
                <w:ins w:id="539" w:author="Pratt,Doug" w:date="2018-06-27T10:45:00Z"/>
              </w:rPr>
            </w:pPr>
            <w:ins w:id="540" w:author="Pratt,Doug" w:date="2018-06-27T10:45:00Z">
              <w:r w:rsidRPr="00954B4E">
                <w:t>CWE</w:t>
              </w:r>
            </w:ins>
          </w:p>
        </w:tc>
        <w:tc>
          <w:tcPr>
            <w:tcW w:w="810" w:type="dxa"/>
          </w:tcPr>
          <w:p w14:paraId="11558A08" w14:textId="77777777" w:rsidR="00AD4471" w:rsidRPr="00954B4E" w:rsidRDefault="00AD4471" w:rsidP="009937C9">
            <w:pPr>
              <w:pStyle w:val="TableEntry"/>
              <w:rPr>
                <w:ins w:id="541" w:author="Pratt,Doug" w:date="2018-06-27T10:45:00Z"/>
              </w:rPr>
            </w:pPr>
            <w:ins w:id="542" w:author="Pratt,Doug" w:date="2018-06-27T10:45:00Z">
              <w:r w:rsidRPr="00954B4E">
                <w:t>R</w:t>
              </w:r>
            </w:ins>
          </w:p>
        </w:tc>
        <w:tc>
          <w:tcPr>
            <w:tcW w:w="690" w:type="dxa"/>
          </w:tcPr>
          <w:p w14:paraId="199D0191" w14:textId="77777777" w:rsidR="00AD4471" w:rsidRPr="00954B4E" w:rsidRDefault="00AD4471" w:rsidP="009937C9">
            <w:pPr>
              <w:pStyle w:val="TableEntry"/>
              <w:rPr>
                <w:ins w:id="543" w:author="Pratt,Doug" w:date="2018-06-27T10:45:00Z"/>
              </w:rPr>
            </w:pPr>
          </w:p>
        </w:tc>
        <w:tc>
          <w:tcPr>
            <w:tcW w:w="6445" w:type="dxa"/>
          </w:tcPr>
          <w:p w14:paraId="3751D50B" w14:textId="77777777" w:rsidR="00AD4471" w:rsidRPr="00954B4E" w:rsidRDefault="00AD4471">
            <w:pPr>
              <w:pStyle w:val="TableEntry"/>
              <w:rPr>
                <w:ins w:id="544" w:author="Pratt,Doug" w:date="2018-06-27T10:45:00Z"/>
              </w:rPr>
            </w:pPr>
            <w:ins w:id="545" w:author="Pratt,Doug" w:date="2018-06-27T10:45:00Z">
              <w:r>
                <w:t xml:space="preserve">Participation </w:t>
              </w:r>
            </w:ins>
            <w:ins w:id="546" w:author="Pratt,Doug" w:date="2018-06-27T10:49:00Z">
              <w:r>
                <w:t>–</w:t>
              </w:r>
            </w:ins>
            <w:ins w:id="547" w:author="Pratt,Doug" w:date="2018-06-27T10:48:00Z">
              <w:r>
                <w:t xml:space="preserve"> Value </w:t>
              </w:r>
            </w:ins>
            <w:ins w:id="548" w:author="Pratt,Doug" w:date="2018-06-27T10:49:00Z">
              <w:r>
                <w:t>to “EQUIP”</w:t>
              </w:r>
            </w:ins>
          </w:p>
        </w:tc>
      </w:tr>
      <w:tr w:rsidR="00AD4471" w:rsidRPr="00954B4E" w14:paraId="27EC0A88" w14:textId="77777777" w:rsidTr="009937C9">
        <w:trPr>
          <w:ins w:id="549" w:author="Pratt,Doug" w:date="2018-06-27T10:45:00Z"/>
        </w:trPr>
        <w:tc>
          <w:tcPr>
            <w:tcW w:w="835" w:type="dxa"/>
          </w:tcPr>
          <w:p w14:paraId="59707310" w14:textId="77777777" w:rsidR="00AD4471" w:rsidRPr="00954B4E" w:rsidRDefault="00AD4471" w:rsidP="009937C9">
            <w:pPr>
              <w:pStyle w:val="TableEntry"/>
              <w:rPr>
                <w:ins w:id="550" w:author="Pratt,Doug" w:date="2018-06-27T10:45:00Z"/>
              </w:rPr>
            </w:pPr>
            <w:ins w:id="551" w:author="Pratt,Doug" w:date="2018-06-27T10:45:00Z">
              <w:r w:rsidRPr="00954B4E">
                <w:t>9</w:t>
              </w:r>
            </w:ins>
          </w:p>
        </w:tc>
        <w:tc>
          <w:tcPr>
            <w:tcW w:w="810" w:type="dxa"/>
          </w:tcPr>
          <w:p w14:paraId="49FB0620" w14:textId="77777777" w:rsidR="00AD4471" w:rsidRPr="00954B4E" w:rsidRDefault="00AD4471" w:rsidP="009937C9">
            <w:pPr>
              <w:pStyle w:val="TableEntry"/>
              <w:rPr>
                <w:ins w:id="552" w:author="Pratt,Doug" w:date="2018-06-27T10:45:00Z"/>
              </w:rPr>
            </w:pPr>
            <w:ins w:id="553" w:author="Pratt,Doug" w:date="2018-06-27T10:45:00Z">
              <w:r w:rsidRPr="00954B4E">
                <w:t>PL</w:t>
              </w:r>
            </w:ins>
          </w:p>
        </w:tc>
        <w:tc>
          <w:tcPr>
            <w:tcW w:w="810" w:type="dxa"/>
          </w:tcPr>
          <w:p w14:paraId="3E26E73F" w14:textId="77777777" w:rsidR="00AD4471" w:rsidRPr="00954B4E" w:rsidRDefault="00AD4471" w:rsidP="009937C9">
            <w:pPr>
              <w:pStyle w:val="TableEntry"/>
              <w:rPr>
                <w:ins w:id="554" w:author="Pratt,Doug" w:date="2018-06-27T10:45:00Z"/>
              </w:rPr>
            </w:pPr>
            <w:ins w:id="555" w:author="Pratt,Doug" w:date="2018-06-27T10:49:00Z">
              <w:r>
                <w:t>O</w:t>
              </w:r>
            </w:ins>
          </w:p>
        </w:tc>
        <w:tc>
          <w:tcPr>
            <w:tcW w:w="690" w:type="dxa"/>
          </w:tcPr>
          <w:p w14:paraId="75822BC2" w14:textId="77777777" w:rsidR="00AD4471" w:rsidRPr="00954B4E" w:rsidRDefault="00AD4471" w:rsidP="009937C9">
            <w:pPr>
              <w:pStyle w:val="TableEntry"/>
              <w:rPr>
                <w:ins w:id="556" w:author="Pratt,Doug" w:date="2018-06-27T10:45:00Z"/>
              </w:rPr>
            </w:pPr>
            <w:ins w:id="557" w:author="Pratt,Doug" w:date="2018-06-27T10:45:00Z">
              <w:r w:rsidRPr="00954B4E">
                <w:t>Y</w:t>
              </w:r>
            </w:ins>
          </w:p>
        </w:tc>
        <w:tc>
          <w:tcPr>
            <w:tcW w:w="6445" w:type="dxa"/>
          </w:tcPr>
          <w:p w14:paraId="1DD5A372" w14:textId="77777777" w:rsidR="00AD4471" w:rsidRPr="00954B4E" w:rsidRDefault="00AD4471" w:rsidP="009937C9">
            <w:pPr>
              <w:pStyle w:val="TableEntry"/>
              <w:rPr>
                <w:ins w:id="558" w:author="Pratt,Doug" w:date="2018-06-27T10:45:00Z"/>
              </w:rPr>
            </w:pPr>
            <w:ins w:id="559" w:author="Pratt,Doug" w:date="2018-06-27T10:50:00Z">
              <w:r>
                <w:t xml:space="preserve">Participant Location </w:t>
              </w:r>
            </w:ins>
            <w:ins w:id="560" w:author="Pratt,Doug" w:date="2018-06-27T10:51:00Z">
              <w:r>
                <w:t>–</w:t>
              </w:r>
            </w:ins>
            <w:ins w:id="561" w:author="Pratt,Doug" w:date="2018-06-27T10:50:00Z">
              <w:r>
                <w:t xml:space="preserve"> Value </w:t>
              </w:r>
            </w:ins>
            <w:ins w:id="562" w:author="Pratt,Doug" w:date="2018-06-27T10:51:00Z">
              <w:r>
                <w:t>to the location of the device</w:t>
              </w:r>
            </w:ins>
          </w:p>
        </w:tc>
      </w:tr>
      <w:tr w:rsidR="00AD4471" w:rsidRPr="00954B4E" w14:paraId="154E8F19" w14:textId="77777777" w:rsidTr="009937C9">
        <w:trPr>
          <w:ins w:id="563" w:author="Pratt,Doug" w:date="2018-06-27T10:45:00Z"/>
        </w:trPr>
        <w:tc>
          <w:tcPr>
            <w:tcW w:w="835" w:type="dxa"/>
          </w:tcPr>
          <w:p w14:paraId="255CCD23" w14:textId="77777777" w:rsidR="00AD4471" w:rsidRPr="00954B4E" w:rsidRDefault="00AD4471" w:rsidP="009937C9">
            <w:pPr>
              <w:pStyle w:val="TableEntry"/>
              <w:rPr>
                <w:ins w:id="564" w:author="Pratt,Doug" w:date="2018-06-27T10:45:00Z"/>
              </w:rPr>
            </w:pPr>
            <w:ins w:id="565" w:author="Pratt,Doug" w:date="2018-06-27T10:45:00Z">
              <w:r w:rsidRPr="00954B4E">
                <w:t>10</w:t>
              </w:r>
            </w:ins>
          </w:p>
        </w:tc>
        <w:tc>
          <w:tcPr>
            <w:tcW w:w="810" w:type="dxa"/>
          </w:tcPr>
          <w:p w14:paraId="7436875C" w14:textId="77777777" w:rsidR="00AD4471" w:rsidRPr="00954B4E" w:rsidRDefault="00AD4471" w:rsidP="009937C9">
            <w:pPr>
              <w:pStyle w:val="TableEntry"/>
              <w:rPr>
                <w:ins w:id="566" w:author="Pratt,Doug" w:date="2018-06-27T10:45:00Z"/>
              </w:rPr>
            </w:pPr>
            <w:ins w:id="567" w:author="Pratt,Doug" w:date="2018-06-27T10:45:00Z">
              <w:r w:rsidRPr="00954B4E">
                <w:t>EI</w:t>
              </w:r>
            </w:ins>
          </w:p>
        </w:tc>
        <w:tc>
          <w:tcPr>
            <w:tcW w:w="810" w:type="dxa"/>
          </w:tcPr>
          <w:p w14:paraId="6AF3D7D8" w14:textId="77777777" w:rsidR="00AD4471" w:rsidRPr="00954B4E" w:rsidRDefault="00AD4471" w:rsidP="009937C9">
            <w:pPr>
              <w:pStyle w:val="TableEntry"/>
              <w:rPr>
                <w:ins w:id="568" w:author="Pratt,Doug" w:date="2018-06-27T10:45:00Z"/>
              </w:rPr>
            </w:pPr>
            <w:ins w:id="569" w:author="Pratt,Doug" w:date="2018-06-27T10:45:00Z">
              <w:r w:rsidRPr="00954B4E">
                <w:t>C</w:t>
              </w:r>
            </w:ins>
          </w:p>
        </w:tc>
        <w:tc>
          <w:tcPr>
            <w:tcW w:w="690" w:type="dxa"/>
          </w:tcPr>
          <w:p w14:paraId="27AC6A63" w14:textId="77777777" w:rsidR="00AD4471" w:rsidRPr="00954B4E" w:rsidRDefault="00AD4471" w:rsidP="009937C9">
            <w:pPr>
              <w:pStyle w:val="TableEntry"/>
              <w:rPr>
                <w:ins w:id="570" w:author="Pratt,Doug" w:date="2018-06-27T10:45:00Z"/>
              </w:rPr>
            </w:pPr>
            <w:ins w:id="571" w:author="Pratt,Doug" w:date="2018-06-27T10:45:00Z">
              <w:r w:rsidRPr="00954B4E">
                <w:t>Y</w:t>
              </w:r>
            </w:ins>
          </w:p>
        </w:tc>
        <w:tc>
          <w:tcPr>
            <w:tcW w:w="6445" w:type="dxa"/>
          </w:tcPr>
          <w:p w14:paraId="1C7A279E" w14:textId="77777777" w:rsidR="00AD4471" w:rsidRPr="00954B4E" w:rsidRDefault="00AD4471">
            <w:pPr>
              <w:pStyle w:val="TableEntry"/>
              <w:rPr>
                <w:ins w:id="572" w:author="Pratt,Doug" w:date="2018-06-27T10:45:00Z"/>
              </w:rPr>
            </w:pPr>
            <w:ins w:id="573" w:author="Pratt,Doug" w:date="2018-06-27T10:45:00Z">
              <w:r>
                <w:t xml:space="preserve">Participation Device </w:t>
              </w:r>
            </w:ins>
            <w:ins w:id="574" w:author="Pratt,Doug" w:date="2018-06-27T10:52:00Z">
              <w:r>
                <w:t>–</w:t>
              </w:r>
            </w:ins>
            <w:ins w:id="575" w:author="Pratt,Doug" w:date="2018-06-27T10:45:00Z">
              <w:r>
                <w:t xml:space="preserve"> Value </w:t>
              </w:r>
            </w:ins>
            <w:ins w:id="576" w:author="Pratt,Doug" w:date="2018-06-27T10:52:00Z">
              <w:r>
                <w:t>to the ID(s) of the device</w:t>
              </w:r>
            </w:ins>
          </w:p>
        </w:tc>
      </w:tr>
    </w:tbl>
    <w:p w14:paraId="01D47C7D" w14:textId="77777777" w:rsidR="00AD4471" w:rsidRDefault="00AD4471" w:rsidP="009937C9">
      <w:pPr>
        <w:pStyle w:val="BodyText"/>
        <w:rPr>
          <w:ins w:id="577" w:author="Pratt,Doug" w:date="2018-06-27T10:45:00Z"/>
        </w:rPr>
      </w:pPr>
    </w:p>
    <w:p w14:paraId="4FB8890C" w14:textId="77777777" w:rsidR="00AD4471" w:rsidRPr="00954B4E" w:rsidRDefault="00AD4471" w:rsidP="009937C9">
      <w:pPr>
        <w:pStyle w:val="BodyText"/>
        <w:rPr>
          <w:ins w:id="578" w:author="Pratt,Doug" w:date="2018-06-27T10:45:00Z"/>
        </w:rPr>
      </w:pPr>
      <w:ins w:id="579" w:author="Pratt,Doug" w:date="2018-06-27T10:45:00Z">
        <w:r w:rsidRPr="00954B4E">
          <w:t xml:space="preserve">PRT-10 should contain some form of identifier sufficient to uniquely identify the device within the scope of the overall system. This is a repeating field, so more than one identifier can be given. See the discussion of OBX-18 in the IHE PCD Technical Framework Volume 2. If possible, it should have as one of its values the Unique Device Identifier defined by the US FDA, where </w:t>
        </w:r>
        <w:r w:rsidRPr="00954B4E">
          <w:lastRenderedPageBreak/>
          <w:t xml:space="preserve">applicable, but in any case must </w:t>
        </w:r>
        <w:commentRangeStart w:id="580"/>
        <w:commentRangeStart w:id="581"/>
        <w:r w:rsidRPr="00954B4E">
          <w:t>contain</w:t>
        </w:r>
      </w:ins>
      <w:commentRangeEnd w:id="580"/>
      <w:r>
        <w:rPr>
          <w:rStyle w:val="CommentReference"/>
          <w:lang w:bidi="ar-SA"/>
        </w:rPr>
        <w:commentReference w:id="580"/>
      </w:r>
      <w:commentRangeEnd w:id="581"/>
      <w:r>
        <w:rPr>
          <w:rStyle w:val="CommentReference"/>
          <w:lang w:bidi="ar-SA"/>
        </w:rPr>
        <w:commentReference w:id="581"/>
      </w:r>
      <w:ins w:id="582" w:author="Pratt,Doug" w:date="2018-06-27T10:45:00Z">
        <w:r w:rsidRPr="00954B4E">
          <w:t xml:space="preserve"> See details in the UDI Final Rule </w:t>
        </w:r>
        <w:r w:rsidRPr="00954B4E">
          <w:fldChar w:fldCharType="begin"/>
        </w:r>
        <w:r w:rsidRPr="00954B4E">
          <w:instrText xml:space="preserve"> ADDIN EN.CITE &lt;EndNote&gt;&lt;Cite&gt;&lt;Author&gt;U.S. Food and Drug Administration&lt;/Author&gt;&lt;Year&gt;2013&lt;/Year&gt;&lt;RecNum&gt;1177&lt;/RecNum&gt;&lt;DisplayText&gt;(U.S. Food and Drug Administration 2013)&lt;/DisplayText&gt;&lt;record&gt;&lt;rec-number&gt;1177&lt;/rec-number&gt;&lt;foreign-keys&gt;&lt;key app="EN" db-id="0xaffstrk5ss2fe9w0tpezzqa5zf299zfzs9" timestamp="1459965193"&gt;1177&lt;/key&gt;&lt;/foreign-keys&gt;&lt;ref-type name="Government Document"&gt;46&lt;/ref-type&gt;&lt;contributors&gt;&lt;authors&gt;&lt;author&gt;U.S. Food and Drug Administration,&lt;/author&gt;&lt;/authors&gt;&lt;/contributors&gt;&lt;titles&gt;&lt;title&gt;Unique Device Identification System. Final Rule.&lt;/title&gt;&lt;/titles&gt;&lt;dates&gt;&lt;year&gt;2013&lt;/year&gt;&lt;/dates&gt;&lt;urls&gt;&lt;related-urls&gt;&lt;url&gt;https://www.federalregister.gov/articles/2013/09/24/2013-23059/unique-device-identification-system&lt;/url&gt;&lt;/related-urls&gt;&lt;/urls&gt;&lt;/record&gt;&lt;/Cite&gt;&lt;/EndNote&gt;</w:instrText>
        </w:r>
        <w:r w:rsidRPr="00954B4E">
          <w:fldChar w:fldCharType="separate"/>
        </w:r>
        <w:r w:rsidRPr="00954B4E">
          <w:t>(U.S. Food and Drug Administration 2013)</w:t>
        </w:r>
        <w:r w:rsidRPr="00954B4E">
          <w:fldChar w:fldCharType="end"/>
        </w:r>
      </w:ins>
    </w:p>
    <w:p w14:paraId="756E6FB2" w14:textId="77777777" w:rsidR="00AD4471" w:rsidRDefault="00AD4471" w:rsidP="009937C9">
      <w:pPr>
        <w:pStyle w:val="BodyText"/>
        <w:rPr>
          <w:ins w:id="583" w:author="Pratt,Doug" w:date="2018-06-27T10:45:00Z"/>
        </w:rPr>
      </w:pPr>
    </w:p>
    <w:p w14:paraId="28BFE472" w14:textId="77777777" w:rsidR="00AD4471" w:rsidDel="00EB75F3" w:rsidRDefault="00AD4471" w:rsidP="00AD4471">
      <w:pPr>
        <w:pStyle w:val="BodyText"/>
        <w:numPr>
          <w:ilvl w:val="1"/>
          <w:numId w:val="32"/>
        </w:numPr>
        <w:spacing w:before="240"/>
        <w:rPr>
          <w:del w:id="584" w:author="Pratt,Doug" w:date="2018-06-27T10:55:00Z"/>
        </w:rPr>
      </w:pPr>
      <w:bookmarkStart w:id="585" w:name="_Toc519507546"/>
      <w:bookmarkEnd w:id="585"/>
    </w:p>
    <w:p w14:paraId="64ABA8BA" w14:textId="77777777" w:rsidR="00AD4471" w:rsidRPr="00954B4E" w:rsidRDefault="00AD4471" w:rsidP="00AD4471">
      <w:pPr>
        <w:pStyle w:val="AppendixHeading2"/>
        <w:numPr>
          <w:ilvl w:val="1"/>
          <w:numId w:val="32"/>
        </w:numPr>
        <w:outlineLvl w:val="1"/>
      </w:pPr>
      <w:bookmarkStart w:id="586" w:name="_Toc472011450"/>
      <w:bookmarkStart w:id="587" w:name="_Toc513467965"/>
      <w:bookmarkStart w:id="588" w:name="_Toc519507547"/>
      <w:r w:rsidRPr="00954B4E">
        <w:t>Example Messages</w:t>
      </w:r>
      <w:bookmarkEnd w:id="586"/>
      <w:bookmarkEnd w:id="587"/>
      <w:bookmarkEnd w:id="588"/>
    </w:p>
    <w:p w14:paraId="2874D411" w14:textId="77777777" w:rsidR="00AD4471" w:rsidRPr="00954B4E" w:rsidRDefault="00AD4471" w:rsidP="009937C9">
      <w:pPr>
        <w:pStyle w:val="BodyText"/>
      </w:pPr>
      <w:r w:rsidRPr="00954B4E">
        <w:rPr>
          <w:b/>
        </w:rPr>
        <w:t>Example 1</w:t>
      </w:r>
      <w:r w:rsidRPr="00954B4E">
        <w:t>: At 12:00, Nurse Diesel connected patient Spaniel to a continuous physiological monitor with ID MON5588</w:t>
      </w:r>
      <w:r>
        <w:t xml:space="preserve">. </w:t>
      </w:r>
      <w:r w:rsidRPr="00954B4E">
        <w:t>At 12:30, she records the association on the Critical Care application</w:t>
      </w:r>
      <w:r>
        <w:t xml:space="preserve">. </w:t>
      </w:r>
      <w:r w:rsidRPr="00954B4E">
        <w:t>As she is an RN and has witnessed and entered the association on the Critical Care system, this is considered a validated association</w:t>
      </w:r>
      <w:r>
        <w:t xml:space="preserve">. </w:t>
      </w:r>
      <w:r w:rsidRPr="00954B4E">
        <w:t>This message would be sent from the Critical Care system in the role of Association Reporter to the Association Manager.</w:t>
      </w:r>
    </w:p>
    <w:p w14:paraId="24F86A9E" w14:textId="77777777" w:rsidR="00AD4471" w:rsidRPr="00954B4E" w:rsidRDefault="00AD4471" w:rsidP="009937C9">
      <w:pPr>
        <w:pStyle w:val="BodyText"/>
      </w:pPr>
    </w:p>
    <w:p w14:paraId="691EEC17"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MSH|^~\&amp;|CritCare||AssocMgr||20160726123002||ORU^R01^ORU_R01|12d15a9|P|2.7|||AL|AL||8859/1|||</w:t>
      </w:r>
      <w:r w:rsidRPr="00954B4E">
        <w:rPr>
          <w:rFonts w:ascii="Courier New" w:eastAsia="Times New Roman" w:hAnsi="Courier New" w:cs="Courier New"/>
          <w:color w:val="000000"/>
          <w:sz w:val="18"/>
          <w:szCs w:val="18"/>
          <w:highlight w:val="yellow"/>
        </w:rPr>
        <w:t>IHE PCD ORU-R01 2006</w:t>
      </w:r>
      <w:r w:rsidRPr="00954B4E">
        <w:rPr>
          <w:rFonts w:ascii="Courier New" w:eastAsia="Times New Roman" w:hAnsi="Courier New" w:cs="Courier New"/>
          <w:color w:val="000000"/>
          <w:sz w:val="18"/>
          <w:szCs w:val="18"/>
        </w:rPr>
        <w:t>^HL7^Universal ID^HL72390</w:t>
      </w:r>
    </w:p>
    <w:p w14:paraId="62540D23"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PID|||AB60001^^^A^PI||Spaniel^C^R^^^^L</w:t>
      </w:r>
    </w:p>
    <w:p w14:paraId="4D88EF4D"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PV1||E|3 WEST ICU^3001^1</w:t>
      </w:r>
    </w:p>
    <w:p w14:paraId="195132EB"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OBR|||15404652</w:t>
      </w:r>
    </w:p>
    <w:p w14:paraId="5B1B21F5"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OBX|1|CWE|68487^MDCX_ATTR_EVT_COND^MDC||0^MDCX_DEV_ASSOCIATE^MDC||||||F</w:t>
      </w:r>
    </w:p>
    <w:p w14:paraId="3AF2A3DF"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PRT|1|UC||EQUIP||||||3 WEST ICU^3001^1|MON5588^^231A8456B1CB2366^EUI-64|20160726120000</w:t>
      </w:r>
    </w:p>
    <w:p w14:paraId="0985831F"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PRT|2|UC||RO|58793^Diesel^N||||3 WEST ICU^3001^1||20160726123000</w:t>
      </w:r>
    </w:p>
    <w:p w14:paraId="6203FF52" w14:textId="77777777" w:rsidR="00AD4471" w:rsidRPr="00954B4E" w:rsidRDefault="00AD4471" w:rsidP="009937C9">
      <w:pPr>
        <w:pStyle w:val="BodyText"/>
      </w:pPr>
      <w:r w:rsidRPr="00954B4E">
        <w:t>The Association Manager first responds with the following commit level acknowledgment.</w:t>
      </w:r>
    </w:p>
    <w:p w14:paraId="4E66DC6F"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p>
    <w:p w14:paraId="5B235A86"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MSH|^~\&amp;|AssocMgr||CritCare||20160726123002||ACK^R01^ACK||P|2.7</w:t>
      </w:r>
    </w:p>
    <w:p w14:paraId="7654BC77"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MSA|CA|12d15a9</w:t>
      </w:r>
    </w:p>
    <w:p w14:paraId="2BCF0FC0" w14:textId="77777777" w:rsidR="00AD4471" w:rsidRPr="00954B4E" w:rsidRDefault="00AD4471" w:rsidP="009937C9">
      <w:pPr>
        <w:pStyle w:val="BodyText"/>
      </w:pPr>
      <w:r w:rsidRPr="00954B4E">
        <w:t>Once the association is fully processed, the Association Manager responds by initiating the following application level acknowledgment</w:t>
      </w:r>
    </w:p>
    <w:p w14:paraId="419C0F98"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p>
    <w:p w14:paraId="1B0F01B4"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MSH|^~\&amp;|AssocMgr||CritCare||20160726123003||ACK^R01^ACK|AM52E123|P|2.7|||AL|NE||8859/1|||</w:t>
      </w:r>
      <w:r w:rsidRPr="00954B4E">
        <w:rPr>
          <w:rFonts w:ascii="Courier New" w:eastAsia="Times New Roman" w:hAnsi="Courier New" w:cs="Courier New"/>
          <w:color w:val="000000"/>
          <w:sz w:val="18"/>
          <w:szCs w:val="18"/>
          <w:highlight w:val="yellow"/>
        </w:rPr>
        <w:t>IHE PCD ORU-R01 2006^HL7^Universal ID^HL72390</w:t>
      </w:r>
    </w:p>
    <w:p w14:paraId="29C114CF"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MSA|AA|12d15a9</w:t>
      </w:r>
    </w:p>
    <w:p w14:paraId="6F480870" w14:textId="77777777" w:rsidR="00AD4471" w:rsidRPr="00954B4E" w:rsidRDefault="00AD4471" w:rsidP="009937C9">
      <w:pPr>
        <w:pStyle w:val="BodyText"/>
      </w:pPr>
      <w:r w:rsidRPr="00954B4E">
        <w:t>To which the Association Reporter responds with a commit level acknowledgement, completing the exchange.</w:t>
      </w:r>
    </w:p>
    <w:p w14:paraId="39789637" w14:textId="77777777" w:rsidR="00AD4471" w:rsidRPr="00954B4E" w:rsidRDefault="00AD4471" w:rsidP="009937C9">
      <w:pPr>
        <w:pStyle w:val="BodyText"/>
      </w:pPr>
    </w:p>
    <w:p w14:paraId="62279A9D"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MSH|^~\&amp;|CritCare||AssocMgr||20160726123003||ACK^R01^ACK||P|2.7</w:t>
      </w:r>
    </w:p>
    <w:p w14:paraId="246362B0"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MSA|CA|AM52E123</w:t>
      </w:r>
    </w:p>
    <w:p w14:paraId="13CDB1C3" w14:textId="77777777" w:rsidR="00AD4471" w:rsidRPr="00954B4E" w:rsidRDefault="00AD4471" w:rsidP="009937C9">
      <w:pPr>
        <w:pStyle w:val="BodyText"/>
      </w:pPr>
      <w:r w:rsidRPr="00954B4E">
        <w:rPr>
          <w:b/>
        </w:rPr>
        <w:t>Example 2</w:t>
      </w:r>
      <w:r w:rsidRPr="00954B4E">
        <w:t>: At 16:00, Nurse Ratched connected patient McMurphy to a continuous physiological monitor with ID MON5596</w:t>
      </w:r>
      <w:r>
        <w:t xml:space="preserve">. </w:t>
      </w:r>
      <w:r w:rsidRPr="00954B4E">
        <w:t>She enters his patient ID on the monitor and presses a button causing the association to be asserted.</w:t>
      </w:r>
    </w:p>
    <w:p w14:paraId="552945AE" w14:textId="77777777" w:rsidR="00AD4471" w:rsidRPr="00954B4E" w:rsidRDefault="00AD4471" w:rsidP="009937C9">
      <w:pPr>
        <w:pStyle w:val="BodyText"/>
      </w:pPr>
    </w:p>
    <w:p w14:paraId="2B62F4C3"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MSH|^~\&amp;|MonitorGateway||AssocMgr||20160726160000||ORU^R01^ORU_R01|12d1574|P|2.7|||AL|AL||8859/1|||</w:t>
      </w:r>
      <w:r w:rsidRPr="00954B4E">
        <w:rPr>
          <w:rFonts w:ascii="Courier New" w:eastAsia="Times New Roman" w:hAnsi="Courier New" w:cs="Courier New"/>
          <w:color w:val="000000"/>
          <w:sz w:val="18"/>
          <w:szCs w:val="18"/>
          <w:highlight w:val="yellow"/>
        </w:rPr>
        <w:t>IHE PCD ORU-R01 2006</w:t>
      </w:r>
      <w:r w:rsidRPr="00954B4E">
        <w:rPr>
          <w:rFonts w:ascii="Courier New" w:eastAsia="Times New Roman" w:hAnsi="Courier New" w:cs="Courier New"/>
          <w:color w:val="000000"/>
          <w:sz w:val="18"/>
          <w:szCs w:val="18"/>
        </w:rPr>
        <w:t>^HL7^Universal ID^HL72390</w:t>
      </w:r>
    </w:p>
    <w:p w14:paraId="0E549A6F"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PID|||AB60001^^^A^PI||McMurphy^R^P^^^^L</w:t>
      </w:r>
    </w:p>
    <w:p w14:paraId="5EB553A3"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PV1||E|3 WEST ICU^3001^1</w:t>
      </w:r>
    </w:p>
    <w:p w14:paraId="6D5680B5"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OBR|||15404697</w:t>
      </w:r>
    </w:p>
    <w:p w14:paraId="2A94A08F"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OBX|1|CWE|68487^MDCX_ATTR_EVT_COND^MDC||0^MDCX_DEV_ASSOCIATE^MDC||||||R</w:t>
      </w:r>
    </w:p>
    <w:p w14:paraId="22E04AB8"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PRT|1|UC||EQUIP||||||3 WEST ICU^3001^1|MON5588^^231A8456B1CB2366^EUI-64|20160726160000</w:t>
      </w:r>
    </w:p>
    <w:p w14:paraId="119F343C"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PRT|1|UC||AUT||||||3 WEST ICU^3001^1|MON5588^^231A8456B1CB2366^EUI-64|20160726160000</w:t>
      </w:r>
    </w:p>
    <w:p w14:paraId="23A3AEE6"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p>
    <w:p w14:paraId="597983DF"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p>
    <w:p w14:paraId="25C4E572"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(Acknowledgment messages not shown)</w:t>
      </w:r>
    </w:p>
    <w:p w14:paraId="0DA2FB51"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p>
    <w:p w14:paraId="40900F0B" w14:textId="77777777" w:rsidR="00AD4471" w:rsidRPr="00954B4E" w:rsidRDefault="00AD4471" w:rsidP="009937C9">
      <w:pPr>
        <w:pStyle w:val="BodyText"/>
      </w:pPr>
      <w:r w:rsidRPr="00954B4E">
        <w:lastRenderedPageBreak/>
        <w:t>The Association Manager may then broadcast this information to subscribers (such as Critical Care), or its clients (such as Critical Care) may query for this information, depending on how the systems are integrated.</w:t>
      </w:r>
    </w:p>
    <w:p w14:paraId="719DF0CF" w14:textId="77777777" w:rsidR="00AD4471" w:rsidRPr="00954B4E" w:rsidRDefault="00AD4471" w:rsidP="009937C9">
      <w:pPr>
        <w:pStyle w:val="BodyText"/>
      </w:pPr>
      <w:r w:rsidRPr="00954B4E">
        <w:t>At 16:45, she confirms the association on the Critical Care application (or the Association Manager, depending on how the systems are integrated)</w:t>
      </w:r>
      <w:r>
        <w:t xml:space="preserve">. </w:t>
      </w:r>
      <w:r w:rsidRPr="00954B4E">
        <w:t>This message would be sent from the Critical Care system in the role of Association Reporter to the Association Manager.</w:t>
      </w:r>
    </w:p>
    <w:p w14:paraId="532C30E8"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p>
    <w:p w14:paraId="615D09EC"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MSH|^~\&amp;|CritCare||AssocMgr||20160726164500||ORU^R01^ORU_R01|12d1574|P|2.7|||AL|AL||8859/1|||</w:t>
      </w:r>
      <w:r w:rsidRPr="00954B4E">
        <w:rPr>
          <w:rFonts w:ascii="Courier New" w:eastAsia="Times New Roman" w:hAnsi="Courier New" w:cs="Courier New"/>
          <w:color w:val="000000"/>
          <w:sz w:val="18"/>
          <w:szCs w:val="18"/>
          <w:highlight w:val="yellow"/>
        </w:rPr>
        <w:t>IHE PCD ORU-R01 2006</w:t>
      </w:r>
      <w:r w:rsidRPr="00954B4E">
        <w:rPr>
          <w:rFonts w:ascii="Courier New" w:eastAsia="Times New Roman" w:hAnsi="Courier New" w:cs="Courier New"/>
          <w:color w:val="000000"/>
          <w:sz w:val="18"/>
          <w:szCs w:val="18"/>
        </w:rPr>
        <w:t>^HL7^Universal ID^HL72390</w:t>
      </w:r>
    </w:p>
    <w:p w14:paraId="4952942D"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PID|||AB60001^^^A^PI|| McMurphy^R^P^^^^L</w:t>
      </w:r>
    </w:p>
    <w:p w14:paraId="000B5C57"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PV1||E|3 WEST ICU^3001^1</w:t>
      </w:r>
    </w:p>
    <w:p w14:paraId="4EE22EDA"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OBR|||15404697</w:t>
      </w:r>
    </w:p>
    <w:p w14:paraId="562C3258"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OBX|1|CWE|68487^MDCX_ATTR_EVT_COND^MDC||0^MDCX_DEV_ASSOCIATE^MDC||||||F</w:t>
      </w:r>
    </w:p>
    <w:p w14:paraId="78943694"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PRT|1|UC||EQUIP||||||3 WEST ICU^3001^1|MON5588^^231A8456B1CB2366^EUI-64|20160726160000</w:t>
      </w:r>
    </w:p>
    <w:p w14:paraId="68FEB915"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PRT|2|UC||RO|58787^Ratched^N||||3 WEST ICU^3001^1||20160726164500</w:t>
      </w:r>
    </w:p>
    <w:p w14:paraId="0F0F5B6F" w14:textId="77777777" w:rsidR="00AD4471" w:rsidRPr="00954B4E" w:rsidRDefault="00AD4471" w:rsidP="009937C9">
      <w:pPr>
        <w:autoSpaceDE w:val="0"/>
        <w:autoSpaceDN w:val="0"/>
        <w:adjustRightInd w:val="0"/>
        <w:rPr>
          <w:rFonts w:ascii="Courier New" w:eastAsia="Times New Roman" w:hAnsi="Courier New" w:cs="Courier New"/>
          <w:color w:val="000000"/>
          <w:sz w:val="18"/>
          <w:szCs w:val="18"/>
        </w:rPr>
      </w:pPr>
    </w:p>
    <w:p w14:paraId="5B336E04" w14:textId="77777777" w:rsidR="00AD4471" w:rsidRDefault="00AD4471" w:rsidP="009937C9">
      <w:pPr>
        <w:autoSpaceDE w:val="0"/>
        <w:autoSpaceDN w:val="0"/>
        <w:adjustRightInd w:val="0"/>
        <w:rPr>
          <w:ins w:id="589" w:author="Pratt,Doug" w:date="2018-06-27T10:56:00Z"/>
          <w:rFonts w:ascii="Courier New" w:eastAsia="Times New Roman" w:hAnsi="Courier New" w:cs="Courier New"/>
          <w:color w:val="000000"/>
          <w:sz w:val="18"/>
          <w:szCs w:val="18"/>
        </w:rPr>
      </w:pPr>
      <w:r w:rsidRPr="00954B4E">
        <w:rPr>
          <w:rFonts w:ascii="Courier New" w:eastAsia="Times New Roman" w:hAnsi="Courier New" w:cs="Courier New"/>
          <w:color w:val="000000"/>
          <w:sz w:val="18"/>
          <w:szCs w:val="18"/>
        </w:rPr>
        <w:t>(Acknowledgment messages not shown)</w:t>
      </w:r>
    </w:p>
    <w:p w14:paraId="5F106E3C" w14:textId="77777777" w:rsidR="00AD4471" w:rsidRDefault="00AD4471" w:rsidP="009937C9">
      <w:pPr>
        <w:autoSpaceDE w:val="0"/>
        <w:autoSpaceDN w:val="0"/>
        <w:adjustRightInd w:val="0"/>
        <w:rPr>
          <w:ins w:id="590" w:author="Pratt,Doug" w:date="2018-06-27T10:56:00Z"/>
          <w:rFonts w:ascii="Courier New" w:eastAsia="Times New Roman" w:hAnsi="Courier New" w:cs="Courier New"/>
          <w:color w:val="000000"/>
          <w:sz w:val="18"/>
          <w:szCs w:val="18"/>
        </w:rPr>
      </w:pPr>
    </w:p>
    <w:p w14:paraId="1461EB63" w14:textId="77777777" w:rsidR="00AD4471" w:rsidRPr="00954B4E" w:rsidRDefault="00AD4471" w:rsidP="009937C9">
      <w:pPr>
        <w:pStyle w:val="BodyText"/>
        <w:rPr>
          <w:ins w:id="591" w:author="Pratt,Doug" w:date="2018-06-27T10:56:00Z"/>
        </w:rPr>
      </w:pPr>
      <w:ins w:id="592" w:author="Pratt,Doug" w:date="2018-06-27T10:56:00Z">
        <w:r>
          <w:rPr>
            <w:b/>
          </w:rPr>
          <w:t>Example 3</w:t>
        </w:r>
        <w:r w:rsidRPr="00954B4E">
          <w:t xml:space="preserve">: </w:t>
        </w:r>
      </w:ins>
      <w:ins w:id="593" w:author="Pratt,Doug" w:date="2018-06-27T10:57:00Z">
        <w:r>
          <w:t>A new monitor</w:t>
        </w:r>
      </w:ins>
      <w:ins w:id="594" w:author="Pratt,Doug" w:date="2018-06-27T16:14:00Z">
        <w:r>
          <w:t xml:space="preserve"> with hospital assigned key </w:t>
        </w:r>
      </w:ins>
      <w:ins w:id="595" w:author="Pratt,Doug" w:date="2018-06-27T16:15:00Z">
        <w:r w:rsidRPr="00C90489">
          <w:t>MON5588</w:t>
        </w:r>
      </w:ins>
      <w:ins w:id="596" w:author="Pratt,Doug" w:date="2018-06-27T10:57:00Z">
        <w:r>
          <w:t xml:space="preserve"> is registered.</w:t>
        </w:r>
      </w:ins>
      <w:ins w:id="597" w:author="Pratt,Doug" w:date="2018-06-27T16:15:00Z">
        <w:r>
          <w:t xml:space="preserve"> It is located at 3 West ICU, Room 3001, </w:t>
        </w:r>
      </w:ins>
      <w:ins w:id="598" w:author="Pratt,Doug" w:date="2018-06-27T16:16:00Z">
        <w:r>
          <w:t xml:space="preserve">Bed 1. Its UDI is </w:t>
        </w:r>
      </w:ins>
      <w:ins w:id="599" w:author="Pratt,Doug" w:date="2018-06-27T16:17:00Z">
        <w:r w:rsidRPr="00C90489">
          <w:t>231A8456B1CB2366</w:t>
        </w:r>
        <w:r>
          <w:t>.</w:t>
        </w:r>
      </w:ins>
    </w:p>
    <w:p w14:paraId="0B8FE48C" w14:textId="77777777" w:rsidR="00AD4471" w:rsidRPr="00954B4E" w:rsidRDefault="00AD4471" w:rsidP="009937C9">
      <w:pPr>
        <w:pStyle w:val="BodyText"/>
        <w:rPr>
          <w:ins w:id="600" w:author="Pratt,Doug" w:date="2018-06-27T10:56:00Z"/>
        </w:rPr>
      </w:pPr>
    </w:p>
    <w:p w14:paraId="2A3F8F73" w14:textId="77777777" w:rsidR="00AD4471" w:rsidRPr="00954B4E" w:rsidRDefault="00AD4471" w:rsidP="009937C9">
      <w:pPr>
        <w:autoSpaceDE w:val="0"/>
        <w:autoSpaceDN w:val="0"/>
        <w:adjustRightInd w:val="0"/>
        <w:rPr>
          <w:ins w:id="601" w:author="Pratt,Doug" w:date="2018-06-27T10:56:00Z"/>
          <w:rFonts w:ascii="Courier New" w:eastAsia="Times New Roman" w:hAnsi="Courier New" w:cs="Courier New"/>
          <w:color w:val="000000"/>
          <w:sz w:val="18"/>
          <w:szCs w:val="18"/>
        </w:rPr>
      </w:pPr>
      <w:ins w:id="602" w:author="Pratt,Doug" w:date="2018-06-27T10:56:00Z">
        <w:r w:rsidRPr="00954B4E">
          <w:rPr>
            <w:rFonts w:ascii="Courier New" w:eastAsia="Times New Roman" w:hAnsi="Courier New" w:cs="Courier New"/>
            <w:color w:val="000000"/>
            <w:sz w:val="18"/>
            <w:szCs w:val="18"/>
          </w:rPr>
          <w:t>MSH|^~\&amp;|</w:t>
        </w:r>
      </w:ins>
      <w:ins w:id="603" w:author="Pratt,Doug" w:date="2018-06-27T10:58:00Z">
        <w:r>
          <w:rPr>
            <w:rFonts w:ascii="Courier New" w:eastAsia="Times New Roman" w:hAnsi="Courier New" w:cs="Courier New"/>
            <w:color w:val="000000"/>
            <w:sz w:val="18"/>
            <w:szCs w:val="18"/>
          </w:rPr>
          <w:t>DeviceM</w:t>
        </w:r>
      </w:ins>
      <w:ins w:id="604" w:author="Pratt,Doug" w:date="2018-06-27T10:59:00Z">
        <w:r>
          <w:rPr>
            <w:rFonts w:ascii="Courier New" w:eastAsia="Times New Roman" w:hAnsi="Courier New" w:cs="Courier New"/>
            <w:color w:val="000000"/>
            <w:sz w:val="18"/>
            <w:szCs w:val="18"/>
          </w:rPr>
          <w:t>aster</w:t>
        </w:r>
      </w:ins>
      <w:ins w:id="605" w:author="Pratt,Doug" w:date="2018-06-27T10:56:00Z">
        <w:r w:rsidRPr="00954B4E">
          <w:rPr>
            <w:rFonts w:ascii="Courier New" w:eastAsia="Times New Roman" w:hAnsi="Courier New" w:cs="Courier New"/>
            <w:color w:val="000000"/>
            <w:sz w:val="18"/>
            <w:szCs w:val="18"/>
          </w:rPr>
          <w:t>||AssocMgr||20160726160000||</w:t>
        </w:r>
      </w:ins>
      <w:ins w:id="606" w:author="Pratt,Doug" w:date="2018-06-27T16:04:00Z">
        <w:r w:rsidRPr="00A55F3C">
          <w:t xml:space="preserve"> </w:t>
        </w:r>
        <w:r w:rsidRPr="00A55F3C">
          <w:rPr>
            <w:rFonts w:ascii="Courier New" w:eastAsia="Times New Roman" w:hAnsi="Courier New" w:cs="Courier New"/>
            <w:color w:val="000000"/>
            <w:sz w:val="18"/>
            <w:szCs w:val="18"/>
          </w:rPr>
          <w:t>MFN^M14^</w:t>
        </w:r>
        <w:r w:rsidRPr="00CC3AD6">
          <w:t xml:space="preserve"> </w:t>
        </w:r>
        <w:r w:rsidRPr="00CC3AD6">
          <w:rPr>
            <w:rFonts w:ascii="Courier New" w:eastAsia="Times New Roman" w:hAnsi="Courier New" w:cs="Courier New"/>
            <w:color w:val="000000"/>
            <w:sz w:val="18"/>
            <w:szCs w:val="18"/>
          </w:rPr>
          <w:t xml:space="preserve">MFN_PRT </w:t>
        </w:r>
      </w:ins>
      <w:ins w:id="607" w:author="Pratt,Doug" w:date="2018-06-27T10:56:00Z">
        <w:r w:rsidRPr="00954B4E">
          <w:rPr>
            <w:rFonts w:ascii="Courier New" w:eastAsia="Times New Roman" w:hAnsi="Courier New" w:cs="Courier New"/>
            <w:color w:val="000000"/>
            <w:sz w:val="18"/>
            <w:szCs w:val="18"/>
          </w:rPr>
          <w:t>|12d1574|P|2.7|||AL|AL||8859/1|||</w:t>
        </w:r>
        <w:r w:rsidRPr="00954B4E">
          <w:rPr>
            <w:rFonts w:ascii="Courier New" w:eastAsia="Times New Roman" w:hAnsi="Courier New" w:cs="Courier New"/>
            <w:color w:val="000000"/>
            <w:sz w:val="18"/>
            <w:szCs w:val="18"/>
            <w:highlight w:val="yellow"/>
          </w:rPr>
          <w:t xml:space="preserve">IHE PCD </w:t>
        </w:r>
      </w:ins>
      <w:ins w:id="608" w:author="Pratt,Doug" w:date="2018-06-27T16:08:00Z">
        <w:r w:rsidRPr="00CC3AD6">
          <w:rPr>
            <w:rFonts w:ascii="Courier New" w:eastAsia="Times New Roman" w:hAnsi="Courier New" w:cs="Courier New"/>
            <w:color w:val="000000"/>
            <w:sz w:val="18"/>
            <w:szCs w:val="18"/>
            <w:highlight w:val="yellow"/>
            <w:rPrChange w:id="609" w:author="Pratt,Doug" w:date="2018-06-27T16:08:00Z">
              <w:rPr>
                <w:rFonts w:ascii="Courier New" w:eastAsia="Times New Roman" w:hAnsi="Courier New" w:cs="Courier New"/>
                <w:color w:val="000000"/>
                <w:sz w:val="18"/>
                <w:szCs w:val="18"/>
              </w:rPr>
            </w:rPrChange>
          </w:rPr>
          <w:t>???</w:t>
        </w:r>
      </w:ins>
      <w:ins w:id="610" w:author="Pratt,Doug" w:date="2018-06-27T10:56:00Z">
        <w:r w:rsidRPr="00954B4E">
          <w:rPr>
            <w:rFonts w:ascii="Courier New" w:eastAsia="Times New Roman" w:hAnsi="Courier New" w:cs="Courier New"/>
            <w:color w:val="000000"/>
            <w:sz w:val="18"/>
            <w:szCs w:val="18"/>
          </w:rPr>
          <w:t>^HL7^Universal ID^HL72390</w:t>
        </w:r>
      </w:ins>
    </w:p>
    <w:p w14:paraId="636EF848" w14:textId="77777777" w:rsidR="00AD4471" w:rsidRPr="00954B4E" w:rsidRDefault="00AD4471" w:rsidP="009937C9">
      <w:pPr>
        <w:autoSpaceDE w:val="0"/>
        <w:autoSpaceDN w:val="0"/>
        <w:adjustRightInd w:val="0"/>
        <w:rPr>
          <w:ins w:id="611" w:author="Pratt,Doug" w:date="2018-06-27T10:56:00Z"/>
          <w:rFonts w:ascii="Courier New" w:eastAsia="Times New Roman" w:hAnsi="Courier New" w:cs="Courier New"/>
          <w:color w:val="000000"/>
          <w:sz w:val="18"/>
          <w:szCs w:val="18"/>
        </w:rPr>
      </w:pPr>
      <w:ins w:id="612" w:author="Pratt,Doug" w:date="2018-06-27T16:06:00Z">
        <w:r w:rsidRPr="00CC3AD6">
          <w:rPr>
            <w:rFonts w:ascii="Courier New" w:eastAsia="Times New Roman" w:hAnsi="Courier New" w:cs="Courier New"/>
            <w:color w:val="000000"/>
            <w:sz w:val="18"/>
            <w:szCs w:val="18"/>
          </w:rPr>
          <w:t>MFI|</w:t>
        </w:r>
      </w:ins>
      <w:ins w:id="613" w:author="Pratt,Doug" w:date="2018-06-27T16:09:00Z">
        <w:r>
          <w:rPr>
            <w:rFonts w:ascii="Courier New" w:eastAsia="Times New Roman" w:hAnsi="Courier New" w:cs="Courier New"/>
            <w:color w:val="000000"/>
            <w:sz w:val="18"/>
            <w:szCs w:val="18"/>
          </w:rPr>
          <w:t>INV</w:t>
        </w:r>
      </w:ins>
      <w:ins w:id="614" w:author="Pratt,Doug" w:date="2018-06-27T16:06:00Z">
        <w:r w:rsidRPr="00CC3AD6">
          <w:rPr>
            <w:rFonts w:ascii="Courier New" w:eastAsia="Times New Roman" w:hAnsi="Courier New" w:cs="Courier New"/>
            <w:color w:val="000000"/>
            <w:sz w:val="18"/>
            <w:szCs w:val="18"/>
          </w:rPr>
          <w:t>|</w:t>
        </w:r>
      </w:ins>
      <w:ins w:id="615" w:author="Pratt,Doug" w:date="2018-06-27T16:09:00Z">
        <w:r>
          <w:rPr>
            <w:rFonts w:ascii="Courier New" w:eastAsia="Times New Roman" w:hAnsi="Courier New" w:cs="Courier New"/>
            <w:color w:val="000000"/>
            <w:sz w:val="18"/>
            <w:szCs w:val="18"/>
          </w:rPr>
          <w:t>Device Registrant</w:t>
        </w:r>
      </w:ins>
      <w:ins w:id="616" w:author="Pratt,Doug" w:date="2018-06-27T16:06:00Z">
        <w:r w:rsidRPr="00CC3AD6">
          <w:rPr>
            <w:rFonts w:ascii="Courier New" w:eastAsia="Times New Roman" w:hAnsi="Courier New" w:cs="Courier New"/>
            <w:color w:val="000000"/>
            <w:sz w:val="18"/>
            <w:szCs w:val="18"/>
          </w:rPr>
          <w:t>|UPD|||</w:t>
        </w:r>
      </w:ins>
      <w:ins w:id="617" w:author="Pratt,Doug" w:date="2018-06-27T16:09:00Z">
        <w:r>
          <w:rPr>
            <w:rFonts w:ascii="Courier New" w:eastAsia="Times New Roman" w:hAnsi="Courier New" w:cs="Courier New"/>
            <w:color w:val="000000"/>
            <w:sz w:val="18"/>
            <w:szCs w:val="18"/>
          </w:rPr>
          <w:t>NE</w:t>
        </w:r>
      </w:ins>
    </w:p>
    <w:p w14:paraId="3337C344" w14:textId="77777777" w:rsidR="00AD4471" w:rsidRPr="00954B4E" w:rsidRDefault="00AD4471" w:rsidP="009937C9">
      <w:pPr>
        <w:autoSpaceDE w:val="0"/>
        <w:autoSpaceDN w:val="0"/>
        <w:adjustRightInd w:val="0"/>
        <w:rPr>
          <w:ins w:id="618" w:author="Pratt,Doug" w:date="2018-06-27T10:56:00Z"/>
          <w:rFonts w:ascii="Courier New" w:eastAsia="Times New Roman" w:hAnsi="Courier New" w:cs="Courier New"/>
          <w:color w:val="000000"/>
          <w:sz w:val="18"/>
          <w:szCs w:val="18"/>
        </w:rPr>
      </w:pPr>
      <w:ins w:id="619" w:author="Pratt,Doug" w:date="2018-06-27T16:06:00Z">
        <w:r w:rsidRPr="00CC3AD6">
          <w:rPr>
            <w:rFonts w:ascii="Courier New" w:eastAsia="Times New Roman" w:hAnsi="Courier New" w:cs="Courier New"/>
            <w:color w:val="000000"/>
            <w:sz w:val="18"/>
            <w:szCs w:val="18"/>
          </w:rPr>
          <w:t>MFE|MAD|||</w:t>
        </w:r>
      </w:ins>
      <w:ins w:id="620" w:author="Pratt,Doug" w:date="2018-06-27T16:17:00Z">
        <w:r w:rsidRPr="00954B4E">
          <w:rPr>
            <w:rFonts w:ascii="Courier New" w:eastAsia="Times New Roman" w:hAnsi="Courier New" w:cs="Courier New"/>
            <w:color w:val="000000"/>
            <w:sz w:val="18"/>
            <w:szCs w:val="18"/>
          </w:rPr>
          <w:t>MON5588</w:t>
        </w:r>
      </w:ins>
      <w:ins w:id="621" w:author="Pratt,Doug" w:date="2018-06-27T16:06:00Z">
        <w:r w:rsidRPr="00CC3AD6">
          <w:rPr>
            <w:rFonts w:ascii="Courier New" w:eastAsia="Times New Roman" w:hAnsi="Courier New" w:cs="Courier New"/>
            <w:color w:val="000000"/>
            <w:sz w:val="18"/>
            <w:szCs w:val="18"/>
          </w:rPr>
          <w:t>|</w:t>
        </w:r>
      </w:ins>
      <w:ins w:id="622" w:author="Pratt,Doug" w:date="2018-06-27T16:13:00Z">
        <w:r>
          <w:rPr>
            <w:rFonts w:ascii="Courier New" w:eastAsia="Times New Roman" w:hAnsi="Courier New" w:cs="Courier New"/>
            <w:color w:val="000000"/>
            <w:sz w:val="18"/>
            <w:szCs w:val="18"/>
          </w:rPr>
          <w:t>CWE</w:t>
        </w:r>
      </w:ins>
    </w:p>
    <w:p w14:paraId="7D4ACAC3" w14:textId="77777777" w:rsidR="00AD4471" w:rsidRPr="00954B4E" w:rsidRDefault="00AD4471" w:rsidP="009937C9">
      <w:pPr>
        <w:autoSpaceDE w:val="0"/>
        <w:autoSpaceDN w:val="0"/>
        <w:adjustRightInd w:val="0"/>
        <w:rPr>
          <w:ins w:id="623" w:author="Pratt,Doug" w:date="2018-06-27T10:56:00Z"/>
          <w:rFonts w:ascii="Courier New" w:eastAsia="Times New Roman" w:hAnsi="Courier New" w:cs="Courier New"/>
          <w:color w:val="000000"/>
          <w:sz w:val="18"/>
          <w:szCs w:val="18"/>
        </w:rPr>
      </w:pPr>
      <w:ins w:id="624" w:author="Pratt,Doug" w:date="2018-06-27T10:56:00Z">
        <w:r w:rsidRPr="00954B4E">
          <w:rPr>
            <w:rFonts w:ascii="Courier New" w:eastAsia="Times New Roman" w:hAnsi="Courier New" w:cs="Courier New"/>
            <w:color w:val="000000"/>
            <w:sz w:val="18"/>
            <w:szCs w:val="18"/>
          </w:rPr>
          <w:t>PRT|1|UC||EQUIP||||||3 WEST ICU^3001^1|</w:t>
        </w:r>
        <w:bookmarkStart w:id="625" w:name="_Hlk517879443"/>
        <w:r w:rsidRPr="00954B4E">
          <w:rPr>
            <w:rFonts w:ascii="Courier New" w:eastAsia="Times New Roman" w:hAnsi="Courier New" w:cs="Courier New"/>
            <w:color w:val="000000"/>
            <w:sz w:val="18"/>
            <w:szCs w:val="18"/>
          </w:rPr>
          <w:t>MON5588</w:t>
        </w:r>
        <w:bookmarkEnd w:id="625"/>
        <w:r w:rsidRPr="00954B4E">
          <w:rPr>
            <w:rFonts w:ascii="Courier New" w:eastAsia="Times New Roman" w:hAnsi="Courier New" w:cs="Courier New"/>
            <w:color w:val="000000"/>
            <w:sz w:val="18"/>
            <w:szCs w:val="18"/>
          </w:rPr>
          <w:t>^^231A8456B1CB2366^EUI-64|20160726160000</w:t>
        </w:r>
      </w:ins>
    </w:p>
    <w:p w14:paraId="39518A7C" w14:textId="77777777" w:rsidR="00AD4471" w:rsidRPr="00954B4E" w:rsidDel="00CC3AD6" w:rsidRDefault="00AD4471" w:rsidP="009937C9">
      <w:pPr>
        <w:autoSpaceDE w:val="0"/>
        <w:autoSpaceDN w:val="0"/>
        <w:adjustRightInd w:val="0"/>
        <w:rPr>
          <w:del w:id="626" w:author="Pratt,Doug" w:date="2018-06-27T16:06:00Z"/>
          <w:rFonts w:ascii="Courier New" w:eastAsia="Times New Roman" w:hAnsi="Courier New" w:cs="Courier New"/>
          <w:color w:val="000000"/>
          <w:sz w:val="18"/>
          <w:szCs w:val="18"/>
        </w:rPr>
      </w:pPr>
    </w:p>
    <w:p w14:paraId="083A8367" w14:textId="77777777" w:rsidR="00AD4471" w:rsidRPr="00954B4E" w:rsidRDefault="00AD4471" w:rsidP="009937C9">
      <w:pPr>
        <w:pStyle w:val="BodyText"/>
      </w:pPr>
    </w:p>
    <w:p w14:paraId="47CFBD6A" w14:textId="77777777" w:rsidR="00AD4471" w:rsidRPr="00AD4471" w:rsidRDefault="00AD4471" w:rsidP="00AD4471">
      <w:pPr>
        <w:pStyle w:val="AppendixHeading2"/>
        <w:numPr>
          <w:ilvl w:val="1"/>
          <w:numId w:val="32"/>
        </w:numPr>
        <w:outlineLvl w:val="1"/>
        <w:rPr>
          <w:lang w:val="fr-FR"/>
        </w:rPr>
      </w:pPr>
      <w:bookmarkStart w:id="627" w:name="_Toc472011451"/>
      <w:bookmarkStart w:id="628" w:name="_Toc513467966"/>
      <w:bookmarkStart w:id="629" w:name="_Toc519507548"/>
      <w:r w:rsidRPr="00AD4471">
        <w:rPr>
          <w:lang w:val="fr-FR"/>
        </w:rPr>
        <w:t>Query: Device-Patient Associations Query Message</w:t>
      </w:r>
      <w:bookmarkEnd w:id="627"/>
      <w:bookmarkEnd w:id="628"/>
      <w:bookmarkEnd w:id="629"/>
    </w:p>
    <w:p w14:paraId="07A271CA" w14:textId="77777777" w:rsidR="00AD4471" w:rsidRPr="00954B4E" w:rsidRDefault="00AD4471" w:rsidP="00AD4471">
      <w:pPr>
        <w:pStyle w:val="AppendixHeading3"/>
        <w:numPr>
          <w:ilvl w:val="2"/>
          <w:numId w:val="32"/>
        </w:numPr>
        <w:outlineLvl w:val="2"/>
      </w:pPr>
      <w:bookmarkStart w:id="630" w:name="_Toc472011452"/>
      <w:bookmarkStart w:id="631" w:name="_Toc513467967"/>
      <w:bookmarkStart w:id="632" w:name="_Toc519507549"/>
      <w:r w:rsidRPr="00954B4E">
        <w:t>Scope</w:t>
      </w:r>
      <w:bookmarkEnd w:id="630"/>
      <w:bookmarkEnd w:id="631"/>
      <w:bookmarkEnd w:id="632"/>
    </w:p>
    <w:p w14:paraId="7DF40388" w14:textId="77777777" w:rsidR="00AD4471" w:rsidRDefault="00AD4471" w:rsidP="009937C9">
      <w:pPr>
        <w:pStyle w:val="BodyText"/>
      </w:pPr>
      <w:r w:rsidRPr="00954B4E">
        <w:t>This query allows a system to request a list of the device-patient associations meeting specified conditions.</w:t>
      </w:r>
    </w:p>
    <w:p w14:paraId="15387E9B" w14:textId="77777777" w:rsidR="00AD4471" w:rsidRDefault="00AD4471" w:rsidP="009937C9">
      <w:pPr>
        <w:pStyle w:val="BodyText"/>
      </w:pPr>
    </w:p>
    <w:p w14:paraId="335DC013" w14:textId="77777777" w:rsidR="00AD4471" w:rsidRDefault="00AD4471" w:rsidP="009937C9">
      <w:pPr>
        <w:pStyle w:val="BodyText"/>
      </w:pPr>
    </w:p>
    <w:p w14:paraId="2E9E627C" w14:textId="77777777" w:rsidR="00AD4471" w:rsidRDefault="00AD4471" w:rsidP="009937C9">
      <w:pPr>
        <w:pStyle w:val="BodyText"/>
      </w:pPr>
    </w:p>
    <w:p w14:paraId="0D34F0C3" w14:textId="77777777" w:rsidR="00AD4471" w:rsidRDefault="00AD4471" w:rsidP="009937C9">
      <w:pPr>
        <w:pStyle w:val="BodyText"/>
      </w:pPr>
    </w:p>
    <w:p w14:paraId="430527C8" w14:textId="77777777" w:rsidR="00AD4471" w:rsidRDefault="00AD4471" w:rsidP="009937C9">
      <w:pPr>
        <w:pStyle w:val="BodyText"/>
      </w:pPr>
    </w:p>
    <w:p w14:paraId="37D3ED50" w14:textId="77777777" w:rsidR="00AD4471" w:rsidRPr="00954B4E" w:rsidRDefault="00AD4471" w:rsidP="009937C9">
      <w:pPr>
        <w:pStyle w:val="BodyText"/>
      </w:pPr>
    </w:p>
    <w:p w14:paraId="5843DEBE" w14:textId="77777777" w:rsidR="00AD4471" w:rsidRPr="00954B4E" w:rsidRDefault="00AD4471" w:rsidP="00AD4471">
      <w:pPr>
        <w:pStyle w:val="AppendixHeading3"/>
        <w:numPr>
          <w:ilvl w:val="2"/>
          <w:numId w:val="32"/>
        </w:numPr>
        <w:outlineLvl w:val="2"/>
      </w:pPr>
      <w:bookmarkStart w:id="633" w:name="_Toc472011453"/>
      <w:bookmarkStart w:id="634" w:name="_Toc513467968"/>
      <w:bookmarkStart w:id="635" w:name="_Toc519507550"/>
      <w:r w:rsidRPr="00954B4E">
        <w:t>Use Case Roles</w:t>
      </w:r>
      <w:bookmarkEnd w:id="633"/>
      <w:bookmarkEnd w:id="634"/>
      <w:bookmarkEnd w:id="635"/>
    </w:p>
    <w:p w14:paraId="3EC50035" w14:textId="77777777" w:rsidR="00AD4471" w:rsidRPr="00954B4E" w:rsidRDefault="00AD4471" w:rsidP="009937C9">
      <w:pPr>
        <w:pStyle w:val="BodyText"/>
      </w:pPr>
    </w:p>
    <w:p w14:paraId="26A5BB49" w14:textId="77777777" w:rsidR="00AD4471" w:rsidRPr="00954B4E" w:rsidRDefault="00AD4471" w:rsidP="009937C9">
      <w:r w:rsidRPr="00954B4E">
        <w:rPr>
          <w:noProof/>
          <w:lang w:bidi="ar-SA"/>
        </w:rPr>
        <mc:AlternateContent>
          <mc:Choice Requires="wps">
            <w:drawing>
              <wp:anchor distT="0" distB="0" distL="114300" distR="114300" simplePos="0" relativeHeight="251660288" behindDoc="0" locked="0" layoutInCell="1" allowOverlap="1" wp14:anchorId="01453178" wp14:editId="56877806">
                <wp:simplePos x="0" y="0"/>
                <wp:positionH relativeFrom="column">
                  <wp:posOffset>685800</wp:posOffset>
                </wp:positionH>
                <wp:positionV relativeFrom="paragraph">
                  <wp:posOffset>685800</wp:posOffset>
                </wp:positionV>
                <wp:extent cx="457200" cy="457200"/>
                <wp:effectExtent l="0" t="0" r="19050" b="19050"/>
                <wp:wrapNone/>
                <wp:docPr id="88" name="Straight Connector 88"/>
                <wp:cNvGraphicFramePr/>
                <a:graphic xmlns:a="http://schemas.openxmlformats.org/drawingml/2006/main">
                  <a:graphicData uri="http://schemas.microsoft.com/office/word/2010/wordprocessingShape">
                    <wps:wsp>
                      <wps:cNvCnPr/>
                      <wps:spPr>
                        <a:xfrm>
                          <a:off x="0" y="0"/>
                          <a:ext cx="4572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9DEE8" id="Straight Connector 8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54pt" to="90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" strokecolor="black [3200]" strokeweight=".5pt">
                <v:stroke joinstyle="miter"/>
              </v:line>
            </w:pict>
          </mc:Fallback>
        </mc:AlternateContent>
      </w:r>
      <w:r w:rsidRPr="00954B4E">
        <w:rPr>
          <w:noProof/>
          <w:lang w:bidi="ar-SA"/>
        </w:rPr>
        <mc:AlternateContent>
          <mc:Choice Requires="wps">
            <w:drawing>
              <wp:anchor distT="0" distB="0" distL="114300" distR="114300" simplePos="0" relativeHeight="251661312" behindDoc="0" locked="0" layoutInCell="1" allowOverlap="1" wp14:anchorId="26145733" wp14:editId="7561F65F">
                <wp:simplePos x="0" y="0"/>
                <wp:positionH relativeFrom="column">
                  <wp:posOffset>2057400</wp:posOffset>
                </wp:positionH>
                <wp:positionV relativeFrom="paragraph">
                  <wp:posOffset>685800</wp:posOffset>
                </wp:positionV>
                <wp:extent cx="342900" cy="457200"/>
                <wp:effectExtent l="0" t="0" r="19050" b="19050"/>
                <wp:wrapNone/>
                <wp:docPr id="89" name="Straight Connector 89"/>
                <wp:cNvGraphicFramePr/>
                <a:graphic xmlns:a="http://schemas.openxmlformats.org/drawingml/2006/main">
                  <a:graphicData uri="http://schemas.microsoft.com/office/word/2010/wordprocessingShape">
                    <wps:wsp>
                      <wps:cNvCnPr/>
                      <wps:spPr>
                        <a:xfrm flipH="1">
                          <a:off x="0" y="0"/>
                          <a:ext cx="34290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8ED484" id="Straight Connector 89"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62pt,54pt" to="189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" strokecolor="black [3200]" strokeweight=".5pt">
                <v:stroke joinstyle="miter"/>
              </v:line>
            </w:pict>
          </mc:Fallback>
        </mc:AlternateContent>
      </w:r>
      <w:r w:rsidRPr="00954B4E">
        <w:rPr>
          <w:noProof/>
          <w:lang w:bidi="ar-SA"/>
        </w:rPr>
        <mc:AlternateContent>
          <mc:Choice Requires="wps">
            <w:drawing>
              <wp:anchor distT="0" distB="0" distL="114300" distR="114300" simplePos="0" relativeHeight="251662336" behindDoc="0" locked="0" layoutInCell="1" allowOverlap="1" wp14:anchorId="4A359937" wp14:editId="0543B2D1">
                <wp:simplePos x="0" y="0"/>
                <wp:positionH relativeFrom="column">
                  <wp:posOffset>685800</wp:posOffset>
                </wp:positionH>
                <wp:positionV relativeFrom="paragraph">
                  <wp:posOffset>1028700</wp:posOffset>
                </wp:positionV>
                <wp:extent cx="1600200" cy="685800"/>
                <wp:effectExtent l="0" t="0" r="19050" b="19050"/>
                <wp:wrapNone/>
                <wp:docPr id="90" name="Oval 90"/>
                <wp:cNvGraphicFramePr/>
                <a:graphic xmlns:a="http://schemas.openxmlformats.org/drawingml/2006/main">
                  <a:graphicData uri="http://schemas.microsoft.com/office/word/2010/wordprocessingShape">
                    <wps:wsp>
                      <wps:cNvSpPr/>
                      <wps:spPr>
                        <a:xfrm>
                          <a:off x="0" y="0"/>
                          <a:ext cx="1600200" cy="6858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075C5E" w14:textId="77777777" w:rsidR="009937C9" w:rsidRDefault="009937C9" w:rsidP="009937C9">
                            <w:pPr>
                              <w:pStyle w:val="dwg"/>
                            </w:pPr>
                            <w:r>
                              <w:t>Device-Patient Association 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59937" id="Oval 90" o:spid="_x0000_s1105" style="position:absolute;margin-left:54pt;margin-top:81pt;width:126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" fillcolor="white [3212]" strokecolor="#1f3763 [1604]" strokeweight="1pt">
                <v:stroke joinstyle="miter"/>
                <v:textbox>
                  <w:txbxContent>
                    <w:p w14:paraId="75075C5E" w14:textId="77777777" w:rsidR="009937C9" w:rsidRDefault="009937C9" w:rsidP="009937C9">
                      <w:pPr>
                        <w:pStyle w:val="dwg"/>
                      </w:pPr>
                      <w:r>
                        <w:t>Device-Patient Association Query</w:t>
                      </w:r>
                    </w:p>
                  </w:txbxContent>
                </v:textbox>
              </v:oval>
            </w:pict>
          </mc:Fallback>
        </mc:AlternateContent>
      </w:r>
      <w:r w:rsidRPr="00954B4E">
        <w:rPr>
          <w:noProof/>
          <w:lang w:bidi="ar-SA"/>
        </w:rPr>
        <mc:AlternateContent>
          <mc:Choice Requires="wps">
            <w:drawing>
              <wp:anchor distT="0" distB="0" distL="114300" distR="114300" simplePos="0" relativeHeight="251659264" behindDoc="0" locked="0" layoutInCell="1" allowOverlap="1" wp14:anchorId="112FBB9E" wp14:editId="6F3D5F02">
                <wp:simplePos x="0" y="0"/>
                <wp:positionH relativeFrom="column">
                  <wp:posOffset>1714500</wp:posOffset>
                </wp:positionH>
                <wp:positionV relativeFrom="paragraph">
                  <wp:posOffset>0</wp:posOffset>
                </wp:positionV>
                <wp:extent cx="1371600" cy="6858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1371600" cy="68580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E8DF76" w14:textId="77777777" w:rsidR="009937C9" w:rsidRDefault="009937C9" w:rsidP="009937C9">
                            <w:pPr>
                              <w:pStyle w:val="dwg"/>
                            </w:pPr>
                            <w:r>
                              <w:t>Device-Patient Association 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FBB9E" id="Rectangle 91" o:spid="_x0000_s1106" style="position:absolute;margin-left:135pt;margin-top:0;width:108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" fillcolor="#f2f2f2 [3052]" strokecolor="#1f3763 [1604]" strokeweight="1pt">
                <v:textbox>
                  <w:txbxContent>
                    <w:p w14:paraId="6CE8DF76" w14:textId="77777777" w:rsidR="009937C9" w:rsidRDefault="009937C9" w:rsidP="009937C9">
                      <w:pPr>
                        <w:pStyle w:val="dwg"/>
                      </w:pPr>
                      <w:r>
                        <w:t>Device-Patient Association Consumer</w:t>
                      </w:r>
                    </w:p>
                  </w:txbxContent>
                </v:textbox>
              </v:rect>
            </w:pict>
          </mc:Fallback>
        </mc:AlternateContent>
      </w:r>
      <w:r w:rsidRPr="00954B4E">
        <w:rPr>
          <w:noProof/>
          <w:lang w:bidi="ar-SA"/>
        </w:rPr>
        <mc:AlternateContent>
          <mc:Choice Requires="wps">
            <w:drawing>
              <wp:inline distT="0" distB="0" distL="0" distR="0" wp14:anchorId="2072BBED" wp14:editId="6CA031A9">
                <wp:extent cx="1257300" cy="685800"/>
                <wp:effectExtent l="0" t="0" r="19050" b="19050"/>
                <wp:docPr id="92" name="Rectangle 92"/>
                <wp:cNvGraphicFramePr/>
                <a:graphic xmlns:a="http://schemas.openxmlformats.org/drawingml/2006/main">
                  <a:graphicData uri="http://schemas.microsoft.com/office/word/2010/wordprocessingShape">
                    <wps:wsp>
                      <wps:cNvSpPr/>
                      <wps:spPr>
                        <a:xfrm>
                          <a:off x="0" y="0"/>
                          <a:ext cx="1257300" cy="6858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95BD28" w14:textId="77777777" w:rsidR="009937C9" w:rsidRPr="001A65C5" w:rsidRDefault="009937C9" w:rsidP="009937C9">
                            <w:pPr>
                              <w:pStyle w:val="dwg"/>
                            </w:pPr>
                            <w:r>
                              <w:t>Device-Patient Association Supplier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72BBED" id="Rectangle 92" o:spid="_x0000_s1107" style="width:99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" fillcolor="white [3212]" strokecolor="black [3213]" strokeweight="1pt">
                <v:textbox>
                  <w:txbxContent>
                    <w:p w14:paraId="4F95BD28" w14:textId="77777777" w:rsidR="009937C9" w:rsidRPr="001A65C5" w:rsidRDefault="009937C9" w:rsidP="009937C9">
                      <w:pPr>
                        <w:pStyle w:val="dwg"/>
                      </w:pPr>
                      <w:r>
                        <w:t>Device-Patient Association Supplier</w:t>
                      </w:r>
                    </w:p>
                  </w:txbxContent>
                </v:textbox>
                <w10:anchorlock/>
              </v:rect>
            </w:pict>
          </mc:Fallback>
        </mc:AlternateContent>
      </w:r>
    </w:p>
    <w:p w14:paraId="3F0EA4AE" w14:textId="77777777" w:rsidR="00AD4471" w:rsidRPr="00954B4E" w:rsidRDefault="00AD4471" w:rsidP="009937C9"/>
    <w:p w14:paraId="2FD073CA" w14:textId="77777777" w:rsidR="00AD4471" w:rsidRPr="00954B4E" w:rsidRDefault="00AD4471" w:rsidP="009937C9"/>
    <w:p w14:paraId="6AF6D848" w14:textId="77777777" w:rsidR="00AD4471" w:rsidRPr="00954B4E" w:rsidRDefault="00AD4471" w:rsidP="009937C9"/>
    <w:p w14:paraId="1AD44270" w14:textId="77777777" w:rsidR="00AD4471" w:rsidRPr="00BB7837" w:rsidRDefault="00AD4471" w:rsidP="009937C9">
      <w:pPr>
        <w:pStyle w:val="BodyText"/>
      </w:pPr>
    </w:p>
    <w:p w14:paraId="5C0574F7" w14:textId="77777777" w:rsidR="00AD4471" w:rsidRPr="00BB7837" w:rsidRDefault="00AD4471" w:rsidP="009937C9">
      <w:pPr>
        <w:pStyle w:val="BodyText"/>
      </w:pPr>
    </w:p>
    <w:p w14:paraId="5864FCFF" w14:textId="77777777" w:rsidR="00AD4471" w:rsidRDefault="00AD4471" w:rsidP="00AD4471">
      <w:pPr>
        <w:pStyle w:val="AppendixHeading3"/>
        <w:numPr>
          <w:ilvl w:val="2"/>
          <w:numId w:val="32"/>
        </w:numPr>
        <w:outlineLvl w:val="2"/>
      </w:pPr>
      <w:bookmarkStart w:id="636" w:name="_Toc472011454"/>
      <w:bookmarkStart w:id="637" w:name="_Toc513467969"/>
      <w:bookmarkStart w:id="638" w:name="_Toc519507551"/>
      <w:r w:rsidRPr="00954B4E">
        <w:t>Query Message</w:t>
      </w:r>
      <w:bookmarkEnd w:id="636"/>
      <w:bookmarkEnd w:id="637"/>
      <w:bookmarkEnd w:id="638"/>
    </w:p>
    <w:p w14:paraId="354AB79A" w14:textId="77777777" w:rsidR="00AD4471" w:rsidRPr="001048FE" w:rsidRDefault="00AD4471" w:rsidP="009937C9">
      <w:pPr>
        <w:pStyle w:val="BodyText"/>
      </w:pPr>
    </w:p>
    <w:tbl>
      <w:tblPr>
        <w:tblStyle w:val="TableStyleJR1"/>
        <w:tblW w:w="0" w:type="auto"/>
        <w:tblInd w:w="0" w:type="dxa"/>
        <w:tblLayout w:type="fixed"/>
        <w:tblLook w:val="04A0" w:firstRow="1" w:lastRow="0" w:firstColumn="1" w:lastColumn="0" w:noHBand="0" w:noVBand="1"/>
      </w:tblPr>
      <w:tblGrid>
        <w:gridCol w:w="1207"/>
        <w:gridCol w:w="3110"/>
        <w:gridCol w:w="2039"/>
      </w:tblGrid>
      <w:tr w:rsidR="00AD4471" w:rsidRPr="00954B4E" w14:paraId="42E3AFE0" w14:textId="77777777" w:rsidTr="009937C9">
        <w:trPr>
          <w:cnfStyle w:val="100000000000" w:firstRow="1" w:lastRow="0" w:firstColumn="0" w:lastColumn="0" w:oddVBand="0" w:evenVBand="0" w:oddHBand="0" w:evenHBand="0" w:firstRowFirstColumn="0" w:firstRowLastColumn="0" w:lastRowFirstColumn="0" w:lastRowLastColumn="0"/>
        </w:trPr>
        <w:tc>
          <w:tcPr>
            <w:tcW w:w="1207" w:type="dxa"/>
            <w:shd w:val="clear" w:color="auto" w:fill="D9D9D9" w:themeFill="background1" w:themeFillShade="D9"/>
          </w:tcPr>
          <w:p w14:paraId="0E72572E" w14:textId="77777777" w:rsidR="00AD4471" w:rsidRPr="006C2274" w:rsidRDefault="00AD4471" w:rsidP="009937C9">
            <w:pPr>
              <w:pStyle w:val="TableEntryHeader"/>
              <w:rPr>
                <w:b/>
                <w:bCs/>
              </w:rPr>
            </w:pPr>
            <w:r w:rsidRPr="006C2274">
              <w:rPr>
                <w:b/>
                <w:bCs/>
              </w:rPr>
              <w:t>QBP</w:t>
            </w:r>
          </w:p>
        </w:tc>
        <w:tc>
          <w:tcPr>
            <w:tcW w:w="3110" w:type="dxa"/>
            <w:shd w:val="clear" w:color="auto" w:fill="D9D9D9" w:themeFill="background1" w:themeFillShade="D9"/>
          </w:tcPr>
          <w:p w14:paraId="53873715" w14:textId="77777777" w:rsidR="00AD4471" w:rsidRPr="006C2274" w:rsidRDefault="00AD4471" w:rsidP="009937C9">
            <w:pPr>
              <w:pStyle w:val="TableEntryHeader"/>
              <w:rPr>
                <w:b/>
                <w:bCs/>
              </w:rPr>
            </w:pPr>
            <w:r w:rsidRPr="006C2274">
              <w:rPr>
                <w:b/>
                <w:bCs/>
              </w:rPr>
              <w:t>Query by Parameter</w:t>
            </w:r>
          </w:p>
        </w:tc>
        <w:tc>
          <w:tcPr>
            <w:tcW w:w="2039" w:type="dxa"/>
            <w:shd w:val="clear" w:color="auto" w:fill="D9D9D9" w:themeFill="background1" w:themeFillShade="D9"/>
          </w:tcPr>
          <w:p w14:paraId="05590363" w14:textId="77777777" w:rsidR="00AD4471" w:rsidRPr="006C2274" w:rsidRDefault="00AD4471" w:rsidP="009937C9">
            <w:pPr>
              <w:pStyle w:val="TableEntryHeader"/>
              <w:rPr>
                <w:b/>
                <w:bCs/>
              </w:rPr>
            </w:pPr>
            <w:r w:rsidRPr="006C2274">
              <w:rPr>
                <w:b/>
                <w:bCs/>
              </w:rPr>
              <w:t>Chapter in HL7 2.5</w:t>
            </w:r>
          </w:p>
        </w:tc>
      </w:tr>
      <w:tr w:rsidR="00AD4471" w:rsidRPr="00954B4E" w14:paraId="05C50FF8" w14:textId="77777777" w:rsidTr="009937C9">
        <w:tc>
          <w:tcPr>
            <w:tcW w:w="1207" w:type="dxa"/>
          </w:tcPr>
          <w:p w14:paraId="33DF0615" w14:textId="77777777" w:rsidR="00AD4471" w:rsidRPr="00954B4E" w:rsidRDefault="00AD4471" w:rsidP="009937C9">
            <w:pPr>
              <w:pStyle w:val="TableEntry"/>
              <w:snapToGrid w:val="0"/>
            </w:pPr>
            <w:r w:rsidRPr="00954B4E">
              <w:t>MSH</w:t>
            </w:r>
          </w:p>
        </w:tc>
        <w:tc>
          <w:tcPr>
            <w:tcW w:w="3110" w:type="dxa"/>
          </w:tcPr>
          <w:p w14:paraId="0DF92814" w14:textId="77777777" w:rsidR="00AD4471" w:rsidRPr="00954B4E" w:rsidRDefault="00AD4471" w:rsidP="009937C9">
            <w:pPr>
              <w:pStyle w:val="TableEntry"/>
              <w:snapToGrid w:val="0"/>
            </w:pPr>
            <w:r w:rsidRPr="00954B4E">
              <w:t>Message Header</w:t>
            </w:r>
          </w:p>
        </w:tc>
        <w:tc>
          <w:tcPr>
            <w:tcW w:w="2039" w:type="dxa"/>
          </w:tcPr>
          <w:p w14:paraId="2A832F94" w14:textId="77777777" w:rsidR="00AD4471" w:rsidRPr="00954B4E" w:rsidRDefault="00AD4471" w:rsidP="009937C9">
            <w:pPr>
              <w:pStyle w:val="TableEntry"/>
              <w:snapToGrid w:val="0"/>
            </w:pPr>
            <w:r w:rsidRPr="00954B4E">
              <w:t>2</w:t>
            </w:r>
          </w:p>
        </w:tc>
      </w:tr>
      <w:tr w:rsidR="00AD4471" w:rsidRPr="00954B4E" w14:paraId="1F9ECDB7" w14:textId="77777777" w:rsidTr="009937C9">
        <w:tc>
          <w:tcPr>
            <w:tcW w:w="1207" w:type="dxa"/>
          </w:tcPr>
          <w:p w14:paraId="74025058" w14:textId="77777777" w:rsidR="00AD4471" w:rsidRPr="00954B4E" w:rsidRDefault="00AD4471" w:rsidP="009937C9">
            <w:pPr>
              <w:pStyle w:val="TableEntry"/>
              <w:snapToGrid w:val="0"/>
            </w:pPr>
            <w:r w:rsidRPr="00954B4E">
              <w:t>QPD</w:t>
            </w:r>
          </w:p>
        </w:tc>
        <w:tc>
          <w:tcPr>
            <w:tcW w:w="3110" w:type="dxa"/>
          </w:tcPr>
          <w:p w14:paraId="17D1231A" w14:textId="77777777" w:rsidR="00AD4471" w:rsidRPr="00954B4E" w:rsidRDefault="00AD4471" w:rsidP="009937C9">
            <w:pPr>
              <w:pStyle w:val="TableEntry"/>
              <w:snapToGrid w:val="0"/>
            </w:pPr>
            <w:r w:rsidRPr="00954B4E">
              <w:t>Query Parameter Definition</w:t>
            </w:r>
          </w:p>
        </w:tc>
        <w:tc>
          <w:tcPr>
            <w:tcW w:w="2039" w:type="dxa"/>
          </w:tcPr>
          <w:p w14:paraId="4D3C5BE9" w14:textId="77777777" w:rsidR="00AD4471" w:rsidRPr="00954B4E" w:rsidRDefault="00AD4471" w:rsidP="009937C9">
            <w:pPr>
              <w:pStyle w:val="TableEntry"/>
              <w:snapToGrid w:val="0"/>
            </w:pPr>
            <w:r w:rsidRPr="00954B4E">
              <w:t>5</w:t>
            </w:r>
          </w:p>
        </w:tc>
      </w:tr>
      <w:tr w:rsidR="00AD4471" w:rsidRPr="00954B4E" w14:paraId="27351399" w14:textId="77777777" w:rsidTr="009937C9">
        <w:tc>
          <w:tcPr>
            <w:tcW w:w="1207" w:type="dxa"/>
          </w:tcPr>
          <w:p w14:paraId="2A46B7AE" w14:textId="77777777" w:rsidR="00AD4471" w:rsidRPr="00954B4E" w:rsidRDefault="00AD4471" w:rsidP="009937C9">
            <w:pPr>
              <w:pStyle w:val="TableEntry"/>
              <w:snapToGrid w:val="0"/>
            </w:pPr>
            <w:r w:rsidRPr="00954B4E">
              <w:t>RCP</w:t>
            </w:r>
          </w:p>
        </w:tc>
        <w:tc>
          <w:tcPr>
            <w:tcW w:w="3110" w:type="dxa"/>
          </w:tcPr>
          <w:p w14:paraId="76014BA6" w14:textId="77777777" w:rsidR="00AD4471" w:rsidRPr="00954B4E" w:rsidRDefault="00AD4471" w:rsidP="009937C9">
            <w:pPr>
              <w:pStyle w:val="TableEntry"/>
              <w:snapToGrid w:val="0"/>
            </w:pPr>
            <w:r w:rsidRPr="00954B4E">
              <w:t>Response Control Parameter</w:t>
            </w:r>
          </w:p>
        </w:tc>
        <w:tc>
          <w:tcPr>
            <w:tcW w:w="2039" w:type="dxa"/>
          </w:tcPr>
          <w:p w14:paraId="2AC01D69" w14:textId="77777777" w:rsidR="00AD4471" w:rsidRPr="00954B4E" w:rsidRDefault="00AD4471" w:rsidP="009937C9">
            <w:pPr>
              <w:pStyle w:val="TableEntry"/>
              <w:snapToGrid w:val="0"/>
            </w:pPr>
            <w:r w:rsidRPr="00954B4E">
              <w:t>5</w:t>
            </w:r>
          </w:p>
        </w:tc>
      </w:tr>
      <w:tr w:rsidR="00AD4471" w:rsidRPr="00954B4E" w14:paraId="102A1E59" w14:textId="77777777" w:rsidTr="009937C9">
        <w:tc>
          <w:tcPr>
            <w:tcW w:w="1207" w:type="dxa"/>
          </w:tcPr>
          <w:p w14:paraId="3A3D8EE0" w14:textId="77777777" w:rsidR="00AD4471" w:rsidRPr="00954B4E" w:rsidRDefault="00AD4471" w:rsidP="009937C9">
            <w:pPr>
              <w:pStyle w:val="TableEntry"/>
              <w:snapToGrid w:val="0"/>
            </w:pPr>
            <w:r w:rsidRPr="00954B4E">
              <w:t>[DSC]</w:t>
            </w:r>
          </w:p>
        </w:tc>
        <w:tc>
          <w:tcPr>
            <w:tcW w:w="3110" w:type="dxa"/>
          </w:tcPr>
          <w:p w14:paraId="669F0D5A" w14:textId="77777777" w:rsidR="00AD4471" w:rsidRPr="00954B4E" w:rsidRDefault="00AD4471" w:rsidP="009937C9">
            <w:pPr>
              <w:pStyle w:val="TableEntry"/>
              <w:snapToGrid w:val="0"/>
            </w:pPr>
            <w:r w:rsidRPr="00954B4E">
              <w:t>Continuation Pointer</w:t>
            </w:r>
          </w:p>
        </w:tc>
        <w:tc>
          <w:tcPr>
            <w:tcW w:w="2039" w:type="dxa"/>
          </w:tcPr>
          <w:p w14:paraId="7ED017B3" w14:textId="77777777" w:rsidR="00AD4471" w:rsidRPr="00954B4E" w:rsidRDefault="00AD4471" w:rsidP="009937C9">
            <w:pPr>
              <w:pStyle w:val="TableEntry"/>
              <w:snapToGrid w:val="0"/>
            </w:pPr>
            <w:r w:rsidRPr="00954B4E">
              <w:t>2</w:t>
            </w:r>
          </w:p>
        </w:tc>
      </w:tr>
    </w:tbl>
    <w:p w14:paraId="3ADAFA99" w14:textId="77777777" w:rsidR="00AD4471" w:rsidRDefault="00AD4471" w:rsidP="009937C9">
      <w:pPr>
        <w:pStyle w:val="BodyText"/>
      </w:pPr>
    </w:p>
    <w:p w14:paraId="7DCC973F" w14:textId="77777777" w:rsidR="00AD4471" w:rsidRPr="00954B4E" w:rsidRDefault="00AD4471" w:rsidP="00AD4471">
      <w:pPr>
        <w:pStyle w:val="AppendixHeading4"/>
        <w:keepNext w:val="0"/>
        <w:numPr>
          <w:ilvl w:val="3"/>
          <w:numId w:val="32"/>
        </w:numPr>
        <w:outlineLvl w:val="2"/>
      </w:pPr>
      <w:bookmarkStart w:id="639" w:name="_Toc513467970"/>
      <w:bookmarkStart w:id="640" w:name="_Toc519507552"/>
      <w:r w:rsidRPr="00954B4E">
        <w:t>MSH Segment</w:t>
      </w:r>
      <w:bookmarkEnd w:id="639"/>
      <w:bookmarkEnd w:id="640"/>
    </w:p>
    <w:p w14:paraId="2CD339A8" w14:textId="77777777" w:rsidR="00AD4471" w:rsidRPr="00954B4E" w:rsidRDefault="00AD4471" w:rsidP="009937C9">
      <w:pPr>
        <w:pStyle w:val="BodyText"/>
      </w:pPr>
      <w:r w:rsidRPr="00954B4E">
        <w:t>As for transaction PCD-01 in the IHE PCD Technical Framework.</w:t>
      </w:r>
    </w:p>
    <w:p w14:paraId="3E57BFEB" w14:textId="77777777" w:rsidR="00AD4471" w:rsidRPr="00954B4E" w:rsidRDefault="00AD4471" w:rsidP="00AD4471">
      <w:pPr>
        <w:pStyle w:val="AppendixHeading4"/>
        <w:keepNext w:val="0"/>
        <w:numPr>
          <w:ilvl w:val="3"/>
          <w:numId w:val="32"/>
        </w:numPr>
        <w:outlineLvl w:val="2"/>
      </w:pPr>
      <w:bookmarkStart w:id="641" w:name="_Toc513467971"/>
      <w:bookmarkStart w:id="642" w:name="_Toc519507553"/>
      <w:r w:rsidRPr="00954B4E">
        <w:t>QPD Segment</w:t>
      </w:r>
      <w:bookmarkEnd w:id="641"/>
      <w:bookmarkEnd w:id="642"/>
    </w:p>
    <w:p w14:paraId="476A64B3" w14:textId="77777777" w:rsidR="00AD4471" w:rsidRPr="00954B4E" w:rsidRDefault="00AD4471" w:rsidP="009937C9">
      <w:pPr>
        <w:pStyle w:val="Caption"/>
        <w:rPr>
          <w:rFonts w:ascii="Times New Roman" w:hAnsi="Times New Roman"/>
          <w:szCs w:val="24"/>
        </w:rPr>
      </w:pPr>
      <w:r w:rsidRPr="00954B4E">
        <w:t>QPD - Query Parameter Definition</w:t>
      </w:r>
    </w:p>
    <w:tbl>
      <w:tblPr>
        <w:tblStyle w:val="TableGrid"/>
        <w:tblW w:w="0" w:type="auto"/>
        <w:tblLook w:val="04A0" w:firstRow="1" w:lastRow="0" w:firstColumn="1" w:lastColumn="0" w:noHBand="0" w:noVBand="1"/>
      </w:tblPr>
      <w:tblGrid>
        <w:gridCol w:w="1349"/>
        <w:gridCol w:w="1616"/>
        <w:gridCol w:w="1118"/>
        <w:gridCol w:w="1405"/>
        <w:gridCol w:w="1276"/>
        <w:gridCol w:w="1248"/>
        <w:gridCol w:w="1338"/>
      </w:tblGrid>
      <w:tr w:rsidR="00AD4471" w14:paraId="67B39A3C" w14:textId="77777777" w:rsidTr="009937C9">
        <w:trPr>
          <w:cantSplit/>
          <w:tblHeader/>
        </w:trPr>
        <w:tc>
          <w:tcPr>
            <w:tcW w:w="1349" w:type="dxa"/>
            <w:shd w:val="clear" w:color="auto" w:fill="D9D9D9" w:themeFill="background1" w:themeFillShade="D9"/>
          </w:tcPr>
          <w:p w14:paraId="57A6080F" w14:textId="77777777" w:rsidR="00AD4471" w:rsidRDefault="00AD4471" w:rsidP="009937C9">
            <w:pPr>
              <w:pStyle w:val="TableEntryHeader"/>
            </w:pPr>
            <w:r>
              <w:t>Mnemonic</w:t>
            </w:r>
          </w:p>
        </w:tc>
        <w:tc>
          <w:tcPr>
            <w:tcW w:w="1616" w:type="dxa"/>
            <w:shd w:val="clear" w:color="auto" w:fill="D9D9D9" w:themeFill="background1" w:themeFillShade="D9"/>
          </w:tcPr>
          <w:p w14:paraId="179009E8" w14:textId="77777777" w:rsidR="00AD4471" w:rsidRDefault="00AD4471" w:rsidP="009937C9">
            <w:pPr>
              <w:pStyle w:val="TableEntryHeader"/>
            </w:pPr>
            <w:r>
              <w:t>Description</w:t>
            </w:r>
          </w:p>
        </w:tc>
        <w:tc>
          <w:tcPr>
            <w:tcW w:w="1118" w:type="dxa"/>
            <w:shd w:val="clear" w:color="auto" w:fill="D9D9D9" w:themeFill="background1" w:themeFillShade="D9"/>
          </w:tcPr>
          <w:p w14:paraId="0BD8D6B0" w14:textId="77777777" w:rsidR="00AD4471" w:rsidRDefault="00AD4471" w:rsidP="009937C9">
            <w:pPr>
              <w:pStyle w:val="TableEntryHeader"/>
            </w:pPr>
            <w:r>
              <w:t>Type</w:t>
            </w:r>
          </w:p>
        </w:tc>
        <w:tc>
          <w:tcPr>
            <w:tcW w:w="1405" w:type="dxa"/>
            <w:shd w:val="clear" w:color="auto" w:fill="D9D9D9" w:themeFill="background1" w:themeFillShade="D9"/>
          </w:tcPr>
          <w:p w14:paraId="18B0C368" w14:textId="77777777" w:rsidR="00AD4471" w:rsidRDefault="00AD4471" w:rsidP="009937C9">
            <w:pPr>
              <w:pStyle w:val="TableEntryHeader"/>
            </w:pPr>
            <w:r>
              <w:t>Optionality</w:t>
            </w:r>
          </w:p>
        </w:tc>
        <w:tc>
          <w:tcPr>
            <w:tcW w:w="1276" w:type="dxa"/>
            <w:shd w:val="clear" w:color="auto" w:fill="D9D9D9" w:themeFill="background1" w:themeFillShade="D9"/>
          </w:tcPr>
          <w:p w14:paraId="5045195D" w14:textId="77777777" w:rsidR="00AD4471" w:rsidRDefault="00AD4471" w:rsidP="009937C9">
            <w:pPr>
              <w:pStyle w:val="TableEntryHeader"/>
            </w:pPr>
            <w:r>
              <w:t>Length</w:t>
            </w:r>
          </w:p>
        </w:tc>
        <w:tc>
          <w:tcPr>
            <w:tcW w:w="1248" w:type="dxa"/>
            <w:shd w:val="clear" w:color="auto" w:fill="D9D9D9" w:themeFill="background1" w:themeFillShade="D9"/>
          </w:tcPr>
          <w:p w14:paraId="05EAE18D" w14:textId="77777777" w:rsidR="00AD4471" w:rsidRDefault="00AD4471" w:rsidP="009937C9">
            <w:pPr>
              <w:pStyle w:val="TableEntryHeader"/>
            </w:pPr>
            <w:r>
              <w:t>Table</w:t>
            </w:r>
          </w:p>
        </w:tc>
        <w:tc>
          <w:tcPr>
            <w:tcW w:w="1338" w:type="dxa"/>
            <w:shd w:val="clear" w:color="auto" w:fill="D9D9D9" w:themeFill="background1" w:themeFillShade="D9"/>
          </w:tcPr>
          <w:p w14:paraId="1EDB8CC1" w14:textId="77777777" w:rsidR="00AD4471" w:rsidRDefault="00AD4471" w:rsidP="009937C9">
            <w:pPr>
              <w:pStyle w:val="TableEntryHeader"/>
            </w:pPr>
            <w:r>
              <w:t>Repetition</w:t>
            </w:r>
          </w:p>
        </w:tc>
      </w:tr>
      <w:tr w:rsidR="00AD4471" w14:paraId="422FF968" w14:textId="77777777" w:rsidTr="009937C9">
        <w:tc>
          <w:tcPr>
            <w:tcW w:w="1349" w:type="dxa"/>
          </w:tcPr>
          <w:p w14:paraId="7030CCA1" w14:textId="77777777" w:rsidR="00AD4471" w:rsidRDefault="00AD4471" w:rsidP="009937C9">
            <w:pPr>
              <w:pStyle w:val="TableEntry"/>
            </w:pPr>
            <w:r>
              <w:t>QPD.1</w:t>
            </w:r>
          </w:p>
        </w:tc>
        <w:tc>
          <w:tcPr>
            <w:tcW w:w="1616" w:type="dxa"/>
          </w:tcPr>
          <w:p w14:paraId="1B273EB7" w14:textId="77777777" w:rsidR="00AD4471" w:rsidRDefault="00AD4471" w:rsidP="009937C9">
            <w:pPr>
              <w:pStyle w:val="TableEntry"/>
            </w:pPr>
            <w:r>
              <w:t>Message Query Name</w:t>
            </w:r>
          </w:p>
        </w:tc>
        <w:tc>
          <w:tcPr>
            <w:tcW w:w="1118" w:type="dxa"/>
          </w:tcPr>
          <w:p w14:paraId="4B9DC0A1" w14:textId="77777777" w:rsidR="00AD4471" w:rsidRDefault="00AD4471" w:rsidP="009937C9">
            <w:pPr>
              <w:pStyle w:val="TableEntry"/>
            </w:pPr>
            <w:r>
              <w:t>CE</w:t>
            </w:r>
          </w:p>
        </w:tc>
        <w:tc>
          <w:tcPr>
            <w:tcW w:w="1405" w:type="dxa"/>
          </w:tcPr>
          <w:p w14:paraId="7DF3CBA2" w14:textId="77777777" w:rsidR="00AD4471" w:rsidRDefault="00AD4471" w:rsidP="009937C9">
            <w:pPr>
              <w:pStyle w:val="TableEntry"/>
            </w:pPr>
            <w:r>
              <w:t>Required</w:t>
            </w:r>
          </w:p>
        </w:tc>
        <w:tc>
          <w:tcPr>
            <w:tcW w:w="1276" w:type="dxa"/>
          </w:tcPr>
          <w:p w14:paraId="0CD7FC51" w14:textId="77777777" w:rsidR="00AD4471" w:rsidRDefault="00AD4471" w:rsidP="009937C9">
            <w:pPr>
              <w:pStyle w:val="TableEntry"/>
            </w:pPr>
            <w:r>
              <w:t>250</w:t>
            </w:r>
          </w:p>
        </w:tc>
        <w:tc>
          <w:tcPr>
            <w:tcW w:w="1248" w:type="dxa"/>
          </w:tcPr>
          <w:p w14:paraId="54F769A5" w14:textId="77777777" w:rsidR="00AD4471" w:rsidRDefault="00AD4471" w:rsidP="009937C9">
            <w:pPr>
              <w:pStyle w:val="TableEntry"/>
            </w:pPr>
            <w:r>
              <w:t>471</w:t>
            </w:r>
          </w:p>
        </w:tc>
        <w:tc>
          <w:tcPr>
            <w:tcW w:w="1338" w:type="dxa"/>
          </w:tcPr>
          <w:p w14:paraId="329CBDF4" w14:textId="77777777" w:rsidR="00AD4471" w:rsidRDefault="00AD4471" w:rsidP="009937C9">
            <w:pPr>
              <w:pStyle w:val="TableEntry"/>
            </w:pPr>
            <w:r>
              <w:t>No</w:t>
            </w:r>
          </w:p>
        </w:tc>
      </w:tr>
      <w:tr w:rsidR="00AD4471" w14:paraId="2B344B02" w14:textId="77777777" w:rsidTr="009937C9">
        <w:tc>
          <w:tcPr>
            <w:tcW w:w="1349" w:type="dxa"/>
          </w:tcPr>
          <w:p w14:paraId="457FD45C" w14:textId="77777777" w:rsidR="00AD4471" w:rsidRDefault="00AD4471" w:rsidP="009937C9">
            <w:pPr>
              <w:pStyle w:val="TableEntry"/>
            </w:pPr>
            <w:r>
              <w:t>QPD.2</w:t>
            </w:r>
          </w:p>
        </w:tc>
        <w:tc>
          <w:tcPr>
            <w:tcW w:w="1616" w:type="dxa"/>
          </w:tcPr>
          <w:p w14:paraId="5402B57F" w14:textId="77777777" w:rsidR="00AD4471" w:rsidRDefault="00AD4471" w:rsidP="009937C9">
            <w:pPr>
              <w:pStyle w:val="TableEntry"/>
            </w:pPr>
            <w:r>
              <w:t>Query Tag</w:t>
            </w:r>
          </w:p>
        </w:tc>
        <w:tc>
          <w:tcPr>
            <w:tcW w:w="1118" w:type="dxa"/>
          </w:tcPr>
          <w:p w14:paraId="06F9AE72" w14:textId="77777777" w:rsidR="00AD4471" w:rsidRDefault="00AD4471" w:rsidP="009937C9">
            <w:pPr>
              <w:pStyle w:val="TableEntry"/>
            </w:pPr>
            <w:r>
              <w:t>ST</w:t>
            </w:r>
          </w:p>
        </w:tc>
        <w:tc>
          <w:tcPr>
            <w:tcW w:w="1405" w:type="dxa"/>
          </w:tcPr>
          <w:p w14:paraId="33A5EEB5" w14:textId="77777777" w:rsidR="00AD4471" w:rsidRDefault="00AD4471" w:rsidP="009937C9">
            <w:pPr>
              <w:pStyle w:val="TableEntry"/>
            </w:pPr>
            <w:r>
              <w:t>Optional</w:t>
            </w:r>
          </w:p>
        </w:tc>
        <w:tc>
          <w:tcPr>
            <w:tcW w:w="1276" w:type="dxa"/>
          </w:tcPr>
          <w:p w14:paraId="7FC35E6E" w14:textId="77777777" w:rsidR="00AD4471" w:rsidRDefault="00AD4471" w:rsidP="009937C9">
            <w:pPr>
              <w:pStyle w:val="TableEntry"/>
            </w:pPr>
            <w:r>
              <w:t>32</w:t>
            </w:r>
          </w:p>
        </w:tc>
        <w:tc>
          <w:tcPr>
            <w:tcW w:w="1248" w:type="dxa"/>
          </w:tcPr>
          <w:p w14:paraId="050AA983" w14:textId="77777777" w:rsidR="00AD4471" w:rsidRDefault="00AD4471" w:rsidP="009937C9">
            <w:pPr>
              <w:pStyle w:val="TableEntry"/>
            </w:pPr>
          </w:p>
        </w:tc>
        <w:tc>
          <w:tcPr>
            <w:tcW w:w="1338" w:type="dxa"/>
          </w:tcPr>
          <w:p w14:paraId="0515AA56" w14:textId="77777777" w:rsidR="00AD4471" w:rsidRDefault="00AD4471" w:rsidP="009937C9">
            <w:pPr>
              <w:pStyle w:val="TableEntry"/>
            </w:pPr>
            <w:r>
              <w:t>No</w:t>
            </w:r>
          </w:p>
        </w:tc>
      </w:tr>
      <w:tr w:rsidR="00AD4471" w14:paraId="68A7F507" w14:textId="77777777" w:rsidTr="009937C9">
        <w:tc>
          <w:tcPr>
            <w:tcW w:w="1349" w:type="dxa"/>
          </w:tcPr>
          <w:p w14:paraId="102E542F" w14:textId="77777777" w:rsidR="00AD4471" w:rsidRDefault="00AD4471" w:rsidP="009937C9">
            <w:pPr>
              <w:pStyle w:val="TableEntry"/>
            </w:pPr>
            <w:r>
              <w:t>QPD.3</w:t>
            </w:r>
          </w:p>
        </w:tc>
        <w:tc>
          <w:tcPr>
            <w:tcW w:w="1616" w:type="dxa"/>
          </w:tcPr>
          <w:p w14:paraId="5C605B5A" w14:textId="77777777" w:rsidR="00AD4471" w:rsidRDefault="00AD4471" w:rsidP="009937C9">
            <w:pPr>
              <w:pStyle w:val="TableEntry"/>
            </w:pPr>
            <w:r>
              <w:t>User Parameters</w:t>
            </w:r>
          </w:p>
        </w:tc>
        <w:tc>
          <w:tcPr>
            <w:tcW w:w="1118" w:type="dxa"/>
          </w:tcPr>
          <w:p w14:paraId="779D6216" w14:textId="77777777" w:rsidR="00AD4471" w:rsidRDefault="00AD4471" w:rsidP="009937C9">
            <w:pPr>
              <w:pStyle w:val="TableEntry"/>
            </w:pPr>
            <w:r>
              <w:t>VARIES</w:t>
            </w:r>
          </w:p>
        </w:tc>
        <w:tc>
          <w:tcPr>
            <w:tcW w:w="1405" w:type="dxa"/>
          </w:tcPr>
          <w:p w14:paraId="6BC8D063" w14:textId="77777777" w:rsidR="00AD4471" w:rsidRDefault="00AD4471" w:rsidP="009937C9">
            <w:pPr>
              <w:pStyle w:val="TableEntry"/>
            </w:pPr>
            <w:r>
              <w:t>Optional</w:t>
            </w:r>
          </w:p>
        </w:tc>
        <w:tc>
          <w:tcPr>
            <w:tcW w:w="1276" w:type="dxa"/>
          </w:tcPr>
          <w:p w14:paraId="11EF6379" w14:textId="77777777" w:rsidR="00AD4471" w:rsidRDefault="00AD4471" w:rsidP="009937C9">
            <w:pPr>
              <w:pStyle w:val="TableEntry"/>
            </w:pPr>
            <w:r>
              <w:t>256</w:t>
            </w:r>
          </w:p>
        </w:tc>
        <w:tc>
          <w:tcPr>
            <w:tcW w:w="1248" w:type="dxa"/>
          </w:tcPr>
          <w:p w14:paraId="27C7D607" w14:textId="77777777" w:rsidR="00AD4471" w:rsidRDefault="00AD4471" w:rsidP="009937C9">
            <w:pPr>
              <w:pStyle w:val="TableEntry"/>
            </w:pPr>
          </w:p>
        </w:tc>
        <w:tc>
          <w:tcPr>
            <w:tcW w:w="1338" w:type="dxa"/>
          </w:tcPr>
          <w:p w14:paraId="386A7F71" w14:textId="77777777" w:rsidR="00AD4471" w:rsidRDefault="00AD4471" w:rsidP="009937C9">
            <w:pPr>
              <w:pStyle w:val="TableEntry"/>
            </w:pPr>
            <w:r>
              <w:t>No</w:t>
            </w:r>
          </w:p>
        </w:tc>
      </w:tr>
      <w:tr w:rsidR="00AD4471" w14:paraId="3679B0E4" w14:textId="77777777" w:rsidTr="009937C9">
        <w:tc>
          <w:tcPr>
            <w:tcW w:w="1349" w:type="dxa"/>
          </w:tcPr>
          <w:p w14:paraId="0E700BBA" w14:textId="77777777" w:rsidR="00AD4471" w:rsidRDefault="00AD4471" w:rsidP="009937C9">
            <w:pPr>
              <w:pStyle w:val="TableEntry"/>
            </w:pPr>
            <w:r>
              <w:t>QPD.4</w:t>
            </w:r>
          </w:p>
        </w:tc>
        <w:tc>
          <w:tcPr>
            <w:tcW w:w="1616" w:type="dxa"/>
          </w:tcPr>
          <w:p w14:paraId="7B7E8D8C" w14:textId="77777777" w:rsidR="00AD4471" w:rsidRDefault="00AD4471" w:rsidP="009937C9">
            <w:pPr>
              <w:pStyle w:val="TableEntry"/>
            </w:pPr>
            <w:r>
              <w:t>Action Code</w:t>
            </w:r>
          </w:p>
        </w:tc>
        <w:tc>
          <w:tcPr>
            <w:tcW w:w="1118" w:type="dxa"/>
          </w:tcPr>
          <w:p w14:paraId="41092FCB" w14:textId="77777777" w:rsidR="00AD4471" w:rsidRDefault="00AD4471" w:rsidP="009937C9">
            <w:pPr>
              <w:pStyle w:val="TableEntry"/>
            </w:pPr>
            <w:r>
              <w:t>ID</w:t>
            </w:r>
          </w:p>
        </w:tc>
        <w:tc>
          <w:tcPr>
            <w:tcW w:w="1405" w:type="dxa"/>
          </w:tcPr>
          <w:p w14:paraId="187B4302" w14:textId="77777777" w:rsidR="00AD4471" w:rsidRDefault="00AD4471" w:rsidP="009937C9">
            <w:pPr>
              <w:pStyle w:val="TableEntry"/>
            </w:pPr>
          </w:p>
        </w:tc>
        <w:tc>
          <w:tcPr>
            <w:tcW w:w="1276" w:type="dxa"/>
          </w:tcPr>
          <w:p w14:paraId="4BC66969" w14:textId="77777777" w:rsidR="00AD4471" w:rsidRDefault="00AD4471" w:rsidP="009937C9">
            <w:pPr>
              <w:pStyle w:val="TableEntry"/>
            </w:pPr>
          </w:p>
        </w:tc>
        <w:tc>
          <w:tcPr>
            <w:tcW w:w="1248" w:type="dxa"/>
          </w:tcPr>
          <w:p w14:paraId="15C6B824" w14:textId="77777777" w:rsidR="00AD4471" w:rsidRDefault="00AD4471" w:rsidP="009937C9">
            <w:pPr>
              <w:pStyle w:val="TableEntry"/>
            </w:pPr>
            <w:r>
              <w:t>323</w:t>
            </w:r>
          </w:p>
        </w:tc>
        <w:tc>
          <w:tcPr>
            <w:tcW w:w="1338" w:type="dxa"/>
          </w:tcPr>
          <w:p w14:paraId="0392EC23" w14:textId="77777777" w:rsidR="00AD4471" w:rsidRDefault="00AD4471" w:rsidP="009937C9">
            <w:pPr>
              <w:pStyle w:val="TableEntry"/>
            </w:pPr>
          </w:p>
        </w:tc>
      </w:tr>
    </w:tbl>
    <w:p w14:paraId="7583DAD0" w14:textId="77777777" w:rsidR="00AD4471" w:rsidRDefault="00AD4471" w:rsidP="009937C9">
      <w:pPr>
        <w:pStyle w:val="BodyText"/>
      </w:pPr>
    </w:p>
    <w:p w14:paraId="5E6E6269" w14:textId="77777777" w:rsidR="00AD4471" w:rsidRPr="00954B4E" w:rsidRDefault="00AD4471" w:rsidP="009937C9">
      <w:pPr>
        <w:pStyle w:val="BodyText"/>
      </w:pPr>
      <w:r w:rsidRPr="00954B4E">
        <w:t>The User Parameters field (QPD.3) is used to specify “filtering” values, so that the query response can be limited to, for example, the records matching a particular Patient Identifier (by including a PID.3 specification), a particular device (by adding a Participation Device PRT specification) and so on. If multiple specifications are given, the responding system “AND”s the specifications together, so that for example, a patient identifier and a device identifier specification result in the response only gives associations involving that patient and device.</w:t>
      </w:r>
    </w:p>
    <w:p w14:paraId="4BC231EE" w14:textId="77777777" w:rsidR="00AD4471" w:rsidRPr="00954B4E" w:rsidRDefault="00AD4471" w:rsidP="009937C9">
      <w:pPr>
        <w:pStyle w:val="BodyText"/>
      </w:pPr>
      <w:r w:rsidRPr="00954B4E">
        <w:t>The Action Code (QPD.4) is used if a subscription is being modified (specified in RCP-5), and has the value A if a subscription is being added or D if it is being deleted</w:t>
      </w:r>
    </w:p>
    <w:p w14:paraId="740264DA" w14:textId="77777777" w:rsidR="00AD4471" w:rsidRPr="00954B4E" w:rsidRDefault="00AD4471" w:rsidP="009937C9">
      <w:pPr>
        <w:pStyle w:val="BodyText"/>
      </w:pPr>
      <w:r w:rsidRPr="00954B4E">
        <w:t xml:space="preserve">The form of the specifications in QPD field follows the conventions established by the ITI Patient Data Query </w:t>
      </w:r>
      <w:r>
        <w:t>Profile</w:t>
      </w:r>
      <w:r w:rsidRPr="00954B4E">
        <w:t xml:space="preserve"> (ITI-21, see the ITI Technical Framework, Vol. 2a): one or more repetitions (separated by the HL7 repetition separator, by default the tilde character ~), with each repetition in the form of subcomponent specifying the field, component, or subcomponent to filter on as @&lt;seg&gt;.&lt;field number&gt; followed by a subcomponent giving the value sought for that field. (It’s simpler than it sounds: an example would be:</w:t>
      </w:r>
    </w:p>
    <w:p w14:paraId="1AE406E5" w14:textId="77777777" w:rsidR="00AD4471" w:rsidRPr="00954B4E" w:rsidRDefault="00AD4471" w:rsidP="009937C9">
      <w:pPr>
        <w:pStyle w:val="BodyText"/>
      </w:pPr>
    </w:p>
    <w:p w14:paraId="38E930DF" w14:textId="77777777" w:rsidR="00AD4471" w:rsidRPr="00954B4E" w:rsidRDefault="00AD4471" w:rsidP="009937C9">
      <w:pPr>
        <w:pStyle w:val="ExampleText"/>
      </w:pPr>
      <w:r w:rsidRPr="00954B4E">
        <w:lastRenderedPageBreak/>
        <w:t xml:space="preserve"> @PID.3.1^MR123~@PRT.10^PUMP1</w:t>
      </w:r>
    </w:p>
    <w:p w14:paraId="65049EE5" w14:textId="77777777" w:rsidR="00AD4471" w:rsidRPr="00954B4E" w:rsidRDefault="00AD4471" w:rsidP="009937C9">
      <w:pPr>
        <w:pStyle w:val="BodyText"/>
      </w:pPr>
      <w:r w:rsidRPr="00954B4E">
        <w:t>Meaning limit segments given in response to ones involving patient identifier MR123 and device identifier PUMP1.</w:t>
      </w:r>
    </w:p>
    <w:p w14:paraId="7D50A6C2" w14:textId="77777777" w:rsidR="00AD4471" w:rsidRPr="00954B4E" w:rsidRDefault="00AD4471" w:rsidP="009937C9">
      <w:pPr>
        <w:pStyle w:val="BodyText"/>
      </w:pPr>
    </w:p>
    <w:tbl>
      <w:tblPr>
        <w:tblStyle w:val="TableStyleJR1"/>
        <w:tblW w:w="2067" w:type="pct"/>
        <w:tblInd w:w="0" w:type="dxa"/>
        <w:tblLook w:val="0000" w:firstRow="0" w:lastRow="0" w:firstColumn="0" w:lastColumn="0" w:noHBand="0" w:noVBand="0"/>
      </w:tblPr>
      <w:tblGrid>
        <w:gridCol w:w="916"/>
        <w:gridCol w:w="2949"/>
      </w:tblGrid>
      <w:tr w:rsidR="00AD4471" w:rsidRPr="00954B4E" w14:paraId="60192B8F" w14:textId="77777777" w:rsidTr="009937C9">
        <w:tc>
          <w:tcPr>
            <w:tcW w:w="1092" w:type="pct"/>
            <w:shd w:val="clear" w:color="auto" w:fill="D9D9D9" w:themeFill="background1" w:themeFillShade="D9"/>
          </w:tcPr>
          <w:p w14:paraId="1A1A4C14" w14:textId="77777777" w:rsidR="00AD4471" w:rsidRPr="001048FE" w:rsidRDefault="00AD4471" w:rsidP="009937C9">
            <w:pPr>
              <w:pStyle w:val="TableEntryHeader"/>
            </w:pPr>
            <w:r w:rsidRPr="001048FE">
              <w:t>FLD</w:t>
            </w:r>
          </w:p>
        </w:tc>
        <w:tc>
          <w:tcPr>
            <w:tcW w:w="3908" w:type="pct"/>
            <w:shd w:val="clear" w:color="auto" w:fill="D9D9D9" w:themeFill="background1" w:themeFillShade="D9"/>
          </w:tcPr>
          <w:p w14:paraId="7DE54872" w14:textId="77777777" w:rsidR="00AD4471" w:rsidRPr="001048FE" w:rsidRDefault="00AD4471" w:rsidP="009937C9">
            <w:pPr>
              <w:pStyle w:val="TableEntryHeader"/>
            </w:pPr>
            <w:r w:rsidRPr="001048FE">
              <w:t>ELEMENT NAME</w:t>
            </w:r>
          </w:p>
        </w:tc>
      </w:tr>
      <w:tr w:rsidR="00AD4471" w:rsidRPr="00954B4E" w14:paraId="61BE3299" w14:textId="77777777" w:rsidTr="009937C9">
        <w:tc>
          <w:tcPr>
            <w:tcW w:w="1092" w:type="pct"/>
          </w:tcPr>
          <w:p w14:paraId="40A8E763" w14:textId="77777777" w:rsidR="00AD4471" w:rsidRPr="001048FE" w:rsidRDefault="00AD4471" w:rsidP="009937C9">
            <w:pPr>
              <w:pStyle w:val="TableEntry"/>
            </w:pPr>
            <w:r w:rsidRPr="001048FE">
              <w:t>PID.3</w:t>
            </w:r>
          </w:p>
        </w:tc>
        <w:tc>
          <w:tcPr>
            <w:tcW w:w="3908" w:type="pct"/>
          </w:tcPr>
          <w:p w14:paraId="2AC1A406" w14:textId="77777777" w:rsidR="00AD4471" w:rsidRPr="001048FE" w:rsidRDefault="00AD4471" w:rsidP="009937C9">
            <w:pPr>
              <w:pStyle w:val="TableEntry"/>
            </w:pPr>
            <w:r w:rsidRPr="001048FE">
              <w:t>Patient Identifier List</w:t>
            </w:r>
          </w:p>
        </w:tc>
      </w:tr>
      <w:tr w:rsidR="00AD4471" w:rsidRPr="00954B4E" w14:paraId="2DB40D44" w14:textId="77777777" w:rsidTr="009937C9">
        <w:tc>
          <w:tcPr>
            <w:tcW w:w="1092" w:type="pct"/>
          </w:tcPr>
          <w:p w14:paraId="58A80F2B" w14:textId="77777777" w:rsidR="00AD4471" w:rsidRPr="001048FE" w:rsidRDefault="00AD4471" w:rsidP="009937C9">
            <w:pPr>
              <w:pStyle w:val="TableEntry"/>
            </w:pPr>
            <w:r w:rsidRPr="001048FE">
              <w:t>PV1.3</w:t>
            </w:r>
          </w:p>
        </w:tc>
        <w:tc>
          <w:tcPr>
            <w:tcW w:w="3908" w:type="pct"/>
          </w:tcPr>
          <w:p w14:paraId="425ABA90" w14:textId="77777777" w:rsidR="00AD4471" w:rsidRPr="001048FE" w:rsidRDefault="00AD4471" w:rsidP="009937C9">
            <w:pPr>
              <w:pStyle w:val="TableEntry"/>
            </w:pPr>
            <w:r w:rsidRPr="001048FE">
              <w:t>Assigned Patient Location</w:t>
            </w:r>
          </w:p>
        </w:tc>
      </w:tr>
      <w:tr w:rsidR="00AD4471" w:rsidRPr="00954B4E" w14:paraId="101F87D9" w14:textId="77777777" w:rsidTr="009937C9">
        <w:tc>
          <w:tcPr>
            <w:tcW w:w="1092" w:type="pct"/>
          </w:tcPr>
          <w:p w14:paraId="6F6DB335" w14:textId="77777777" w:rsidR="00AD4471" w:rsidRPr="001048FE" w:rsidRDefault="00AD4471" w:rsidP="009937C9">
            <w:pPr>
              <w:pStyle w:val="TableEntry"/>
            </w:pPr>
            <w:r w:rsidRPr="001048FE">
              <w:t>PRT.10</w:t>
            </w:r>
          </w:p>
        </w:tc>
        <w:tc>
          <w:tcPr>
            <w:tcW w:w="3908" w:type="pct"/>
          </w:tcPr>
          <w:p w14:paraId="5E80D95C" w14:textId="77777777" w:rsidR="00AD4471" w:rsidRPr="001048FE" w:rsidRDefault="00AD4471" w:rsidP="009937C9">
            <w:pPr>
              <w:pStyle w:val="TableEntry"/>
            </w:pPr>
            <w:r w:rsidRPr="001048FE">
              <w:t>Participation Device</w:t>
            </w:r>
          </w:p>
        </w:tc>
      </w:tr>
    </w:tbl>
    <w:p w14:paraId="24AB591D" w14:textId="77777777" w:rsidR="00AD4471" w:rsidRPr="00954B4E" w:rsidRDefault="00AD4471" w:rsidP="00AD4471">
      <w:pPr>
        <w:pStyle w:val="AppendixHeading4"/>
        <w:keepNext w:val="0"/>
        <w:numPr>
          <w:ilvl w:val="3"/>
          <w:numId w:val="32"/>
        </w:numPr>
        <w:outlineLvl w:val="2"/>
      </w:pPr>
      <w:bookmarkStart w:id="643" w:name="_Toc513467972"/>
      <w:bookmarkStart w:id="644" w:name="_Toc519507554"/>
      <w:r w:rsidRPr="00954B4E">
        <w:t>RCP Segment</w:t>
      </w:r>
      <w:bookmarkEnd w:id="643"/>
      <w:bookmarkEnd w:id="644"/>
    </w:p>
    <w:p w14:paraId="5C8679BC" w14:textId="77777777" w:rsidR="00AD4471" w:rsidRPr="00954B4E" w:rsidRDefault="00AD4471" w:rsidP="009937C9">
      <w:pPr>
        <w:pStyle w:val="Caption"/>
        <w:rPr>
          <w:rFonts w:ascii="Times New Roman" w:hAnsi="Times New Roman"/>
          <w:szCs w:val="24"/>
        </w:rPr>
      </w:pPr>
      <w:r w:rsidRPr="00954B4E">
        <w:t>RCP - Response Control Parameter</w:t>
      </w:r>
    </w:p>
    <w:tbl>
      <w:tblPr>
        <w:tblStyle w:val="TableGrid"/>
        <w:tblW w:w="0" w:type="auto"/>
        <w:tblLook w:val="04A0" w:firstRow="1" w:lastRow="0" w:firstColumn="1" w:lastColumn="0" w:noHBand="0" w:noVBand="1"/>
      </w:tblPr>
      <w:tblGrid>
        <w:gridCol w:w="895"/>
        <w:gridCol w:w="2610"/>
        <w:gridCol w:w="990"/>
        <w:gridCol w:w="1440"/>
        <w:gridCol w:w="1080"/>
        <w:gridCol w:w="990"/>
        <w:gridCol w:w="1345"/>
      </w:tblGrid>
      <w:tr w:rsidR="00AD4471" w14:paraId="027FD8CD" w14:textId="77777777" w:rsidTr="009937C9">
        <w:tc>
          <w:tcPr>
            <w:tcW w:w="895" w:type="dxa"/>
            <w:shd w:val="clear" w:color="auto" w:fill="D9D9D9" w:themeFill="background1" w:themeFillShade="D9"/>
          </w:tcPr>
          <w:p w14:paraId="2DF91716" w14:textId="77777777" w:rsidR="00AD4471" w:rsidRDefault="00AD4471" w:rsidP="009937C9">
            <w:pPr>
              <w:pStyle w:val="TableEntryHeader"/>
            </w:pPr>
            <w:r>
              <w:t>Field</w:t>
            </w:r>
          </w:p>
        </w:tc>
        <w:tc>
          <w:tcPr>
            <w:tcW w:w="2610" w:type="dxa"/>
            <w:shd w:val="clear" w:color="auto" w:fill="D9D9D9" w:themeFill="background1" w:themeFillShade="D9"/>
          </w:tcPr>
          <w:p w14:paraId="47F76F26" w14:textId="77777777" w:rsidR="00AD4471" w:rsidRDefault="00AD4471" w:rsidP="009937C9">
            <w:pPr>
              <w:pStyle w:val="TableEntryHeader"/>
            </w:pPr>
            <w:r>
              <w:t>Description</w:t>
            </w:r>
          </w:p>
        </w:tc>
        <w:tc>
          <w:tcPr>
            <w:tcW w:w="990" w:type="dxa"/>
            <w:shd w:val="clear" w:color="auto" w:fill="D9D9D9" w:themeFill="background1" w:themeFillShade="D9"/>
          </w:tcPr>
          <w:p w14:paraId="7A6FDB92" w14:textId="77777777" w:rsidR="00AD4471" w:rsidRDefault="00AD4471" w:rsidP="009937C9">
            <w:pPr>
              <w:pStyle w:val="TableEntryHeader"/>
            </w:pPr>
            <w:r>
              <w:t>Type</w:t>
            </w:r>
          </w:p>
        </w:tc>
        <w:tc>
          <w:tcPr>
            <w:tcW w:w="1440" w:type="dxa"/>
            <w:shd w:val="clear" w:color="auto" w:fill="D9D9D9" w:themeFill="background1" w:themeFillShade="D9"/>
          </w:tcPr>
          <w:p w14:paraId="304756EB" w14:textId="77777777" w:rsidR="00AD4471" w:rsidRDefault="00AD4471" w:rsidP="009937C9">
            <w:pPr>
              <w:pStyle w:val="TableEntryHeader"/>
            </w:pPr>
            <w:r>
              <w:t>Optionality</w:t>
            </w:r>
          </w:p>
        </w:tc>
        <w:tc>
          <w:tcPr>
            <w:tcW w:w="1080" w:type="dxa"/>
            <w:shd w:val="clear" w:color="auto" w:fill="D9D9D9" w:themeFill="background1" w:themeFillShade="D9"/>
          </w:tcPr>
          <w:p w14:paraId="3BDE37FC" w14:textId="77777777" w:rsidR="00AD4471" w:rsidRDefault="00AD4471" w:rsidP="009937C9">
            <w:pPr>
              <w:pStyle w:val="TableEntryHeader"/>
            </w:pPr>
            <w:r>
              <w:t>Length</w:t>
            </w:r>
          </w:p>
        </w:tc>
        <w:tc>
          <w:tcPr>
            <w:tcW w:w="990" w:type="dxa"/>
            <w:shd w:val="clear" w:color="auto" w:fill="D9D9D9" w:themeFill="background1" w:themeFillShade="D9"/>
          </w:tcPr>
          <w:p w14:paraId="57168461" w14:textId="77777777" w:rsidR="00AD4471" w:rsidRDefault="00AD4471" w:rsidP="009937C9">
            <w:pPr>
              <w:pStyle w:val="TableEntryHeader"/>
            </w:pPr>
            <w:r>
              <w:t>Table</w:t>
            </w:r>
          </w:p>
        </w:tc>
        <w:tc>
          <w:tcPr>
            <w:tcW w:w="1345" w:type="dxa"/>
            <w:shd w:val="clear" w:color="auto" w:fill="D9D9D9" w:themeFill="background1" w:themeFillShade="D9"/>
          </w:tcPr>
          <w:p w14:paraId="15E1622B" w14:textId="77777777" w:rsidR="00AD4471" w:rsidRDefault="00AD4471" w:rsidP="009937C9">
            <w:pPr>
              <w:pStyle w:val="TableEntryHeader"/>
            </w:pPr>
            <w:r>
              <w:t>Repetition</w:t>
            </w:r>
          </w:p>
        </w:tc>
      </w:tr>
      <w:tr w:rsidR="00AD4471" w14:paraId="0671465C" w14:textId="77777777" w:rsidTr="009937C9">
        <w:tc>
          <w:tcPr>
            <w:tcW w:w="895" w:type="dxa"/>
          </w:tcPr>
          <w:p w14:paraId="7DACE764" w14:textId="77777777" w:rsidR="00AD4471" w:rsidRDefault="00AD4471" w:rsidP="009937C9">
            <w:pPr>
              <w:pStyle w:val="TableEntry"/>
            </w:pPr>
            <w:r>
              <w:t>1</w:t>
            </w:r>
          </w:p>
        </w:tc>
        <w:tc>
          <w:tcPr>
            <w:tcW w:w="2610" w:type="dxa"/>
          </w:tcPr>
          <w:p w14:paraId="6D35ED00" w14:textId="77777777" w:rsidR="00AD4471" w:rsidRDefault="00AD4471" w:rsidP="009937C9">
            <w:pPr>
              <w:pStyle w:val="TableEntry"/>
            </w:pPr>
            <w:r>
              <w:t>Query Priority</w:t>
            </w:r>
          </w:p>
        </w:tc>
        <w:tc>
          <w:tcPr>
            <w:tcW w:w="990" w:type="dxa"/>
          </w:tcPr>
          <w:p w14:paraId="48D20BB7" w14:textId="77777777" w:rsidR="00AD4471" w:rsidRDefault="00AD4471" w:rsidP="009937C9">
            <w:pPr>
              <w:pStyle w:val="TableEntry"/>
            </w:pPr>
            <w:r>
              <w:t>ID</w:t>
            </w:r>
          </w:p>
        </w:tc>
        <w:tc>
          <w:tcPr>
            <w:tcW w:w="1440" w:type="dxa"/>
          </w:tcPr>
          <w:p w14:paraId="3D1848EB" w14:textId="77777777" w:rsidR="00AD4471" w:rsidRDefault="00AD4471" w:rsidP="009937C9">
            <w:pPr>
              <w:pStyle w:val="TableEntry"/>
            </w:pPr>
            <w:r>
              <w:t>R</w:t>
            </w:r>
          </w:p>
        </w:tc>
        <w:tc>
          <w:tcPr>
            <w:tcW w:w="1080" w:type="dxa"/>
          </w:tcPr>
          <w:p w14:paraId="67B22640" w14:textId="77777777" w:rsidR="00AD4471" w:rsidRDefault="00AD4471" w:rsidP="009937C9">
            <w:pPr>
              <w:pStyle w:val="TableEntry"/>
            </w:pPr>
            <w:r>
              <w:t>1</w:t>
            </w:r>
          </w:p>
        </w:tc>
        <w:tc>
          <w:tcPr>
            <w:tcW w:w="990" w:type="dxa"/>
          </w:tcPr>
          <w:p w14:paraId="38725F02" w14:textId="77777777" w:rsidR="00AD4471" w:rsidRDefault="00AD4471" w:rsidP="009937C9">
            <w:pPr>
              <w:pStyle w:val="TableEntry"/>
            </w:pPr>
            <w:r>
              <w:t>91</w:t>
            </w:r>
          </w:p>
        </w:tc>
        <w:tc>
          <w:tcPr>
            <w:tcW w:w="1345" w:type="dxa"/>
          </w:tcPr>
          <w:p w14:paraId="16B3AFF0" w14:textId="77777777" w:rsidR="00AD4471" w:rsidRDefault="00AD4471" w:rsidP="009937C9">
            <w:pPr>
              <w:pStyle w:val="TableEntry"/>
            </w:pPr>
            <w:r>
              <w:t>No</w:t>
            </w:r>
          </w:p>
        </w:tc>
      </w:tr>
      <w:tr w:rsidR="00AD4471" w14:paraId="7408F0AA" w14:textId="77777777" w:rsidTr="009937C9">
        <w:tc>
          <w:tcPr>
            <w:tcW w:w="895" w:type="dxa"/>
          </w:tcPr>
          <w:p w14:paraId="42A4E56E" w14:textId="77777777" w:rsidR="00AD4471" w:rsidRDefault="00AD4471" w:rsidP="009937C9">
            <w:pPr>
              <w:pStyle w:val="TableEntry"/>
            </w:pPr>
            <w:r>
              <w:t>2</w:t>
            </w:r>
          </w:p>
        </w:tc>
        <w:tc>
          <w:tcPr>
            <w:tcW w:w="2610" w:type="dxa"/>
          </w:tcPr>
          <w:p w14:paraId="4B0274AB" w14:textId="77777777" w:rsidR="00AD4471" w:rsidRDefault="00AD4471" w:rsidP="009937C9">
            <w:pPr>
              <w:pStyle w:val="TableEntry"/>
            </w:pPr>
            <w:r>
              <w:t>Query Limited Request</w:t>
            </w:r>
          </w:p>
        </w:tc>
        <w:tc>
          <w:tcPr>
            <w:tcW w:w="990" w:type="dxa"/>
          </w:tcPr>
          <w:p w14:paraId="38429771" w14:textId="77777777" w:rsidR="00AD4471" w:rsidRDefault="00AD4471" w:rsidP="009937C9">
            <w:pPr>
              <w:pStyle w:val="TableEntry"/>
            </w:pPr>
          </w:p>
        </w:tc>
        <w:tc>
          <w:tcPr>
            <w:tcW w:w="1440" w:type="dxa"/>
          </w:tcPr>
          <w:p w14:paraId="6DB8A34A" w14:textId="77777777" w:rsidR="00AD4471" w:rsidRDefault="00AD4471" w:rsidP="009937C9">
            <w:pPr>
              <w:pStyle w:val="TableEntry"/>
            </w:pPr>
            <w:r>
              <w:t>X</w:t>
            </w:r>
          </w:p>
        </w:tc>
        <w:tc>
          <w:tcPr>
            <w:tcW w:w="1080" w:type="dxa"/>
          </w:tcPr>
          <w:p w14:paraId="5F5D3488" w14:textId="77777777" w:rsidR="00AD4471" w:rsidRDefault="00AD4471" w:rsidP="009937C9">
            <w:pPr>
              <w:pStyle w:val="TableEntry"/>
            </w:pPr>
          </w:p>
        </w:tc>
        <w:tc>
          <w:tcPr>
            <w:tcW w:w="990" w:type="dxa"/>
          </w:tcPr>
          <w:p w14:paraId="15B53FEB" w14:textId="77777777" w:rsidR="00AD4471" w:rsidRDefault="00AD4471" w:rsidP="009937C9">
            <w:pPr>
              <w:pStyle w:val="TableEntry"/>
            </w:pPr>
          </w:p>
        </w:tc>
        <w:tc>
          <w:tcPr>
            <w:tcW w:w="1345" w:type="dxa"/>
          </w:tcPr>
          <w:p w14:paraId="6561CD2C" w14:textId="77777777" w:rsidR="00AD4471" w:rsidRDefault="00AD4471" w:rsidP="009937C9">
            <w:pPr>
              <w:pStyle w:val="TableEntry"/>
            </w:pPr>
          </w:p>
        </w:tc>
      </w:tr>
      <w:tr w:rsidR="00AD4471" w14:paraId="4F3FF1E1" w14:textId="77777777" w:rsidTr="009937C9">
        <w:tc>
          <w:tcPr>
            <w:tcW w:w="895" w:type="dxa"/>
          </w:tcPr>
          <w:p w14:paraId="1605A83D" w14:textId="77777777" w:rsidR="00AD4471" w:rsidRDefault="00AD4471" w:rsidP="009937C9">
            <w:pPr>
              <w:pStyle w:val="TableEntry"/>
            </w:pPr>
            <w:r>
              <w:t>3</w:t>
            </w:r>
          </w:p>
        </w:tc>
        <w:tc>
          <w:tcPr>
            <w:tcW w:w="2610" w:type="dxa"/>
          </w:tcPr>
          <w:p w14:paraId="7213F703" w14:textId="77777777" w:rsidR="00AD4471" w:rsidRDefault="00AD4471" w:rsidP="009937C9">
            <w:pPr>
              <w:pStyle w:val="TableEntry"/>
            </w:pPr>
            <w:r>
              <w:t>Response Modality</w:t>
            </w:r>
          </w:p>
        </w:tc>
        <w:tc>
          <w:tcPr>
            <w:tcW w:w="990" w:type="dxa"/>
          </w:tcPr>
          <w:p w14:paraId="02F8198B" w14:textId="77777777" w:rsidR="00AD4471" w:rsidRDefault="00AD4471" w:rsidP="009937C9">
            <w:pPr>
              <w:pStyle w:val="TableEntry"/>
            </w:pPr>
            <w:r>
              <w:t>CNE</w:t>
            </w:r>
          </w:p>
        </w:tc>
        <w:tc>
          <w:tcPr>
            <w:tcW w:w="1440" w:type="dxa"/>
          </w:tcPr>
          <w:p w14:paraId="02F888E5" w14:textId="77777777" w:rsidR="00AD4471" w:rsidRDefault="00AD4471" w:rsidP="009937C9">
            <w:pPr>
              <w:pStyle w:val="TableEntry"/>
            </w:pPr>
          </w:p>
        </w:tc>
        <w:tc>
          <w:tcPr>
            <w:tcW w:w="1080" w:type="dxa"/>
          </w:tcPr>
          <w:p w14:paraId="13A870CB" w14:textId="77777777" w:rsidR="00AD4471" w:rsidRDefault="00AD4471" w:rsidP="009937C9">
            <w:pPr>
              <w:pStyle w:val="TableEntry"/>
            </w:pPr>
          </w:p>
        </w:tc>
        <w:tc>
          <w:tcPr>
            <w:tcW w:w="990" w:type="dxa"/>
          </w:tcPr>
          <w:p w14:paraId="3FFBDDAE" w14:textId="77777777" w:rsidR="00AD4471" w:rsidRDefault="00AD4471" w:rsidP="009937C9">
            <w:pPr>
              <w:pStyle w:val="TableEntry"/>
            </w:pPr>
          </w:p>
        </w:tc>
        <w:tc>
          <w:tcPr>
            <w:tcW w:w="1345" w:type="dxa"/>
          </w:tcPr>
          <w:p w14:paraId="3C74286F" w14:textId="77777777" w:rsidR="00AD4471" w:rsidRDefault="00AD4471" w:rsidP="009937C9">
            <w:pPr>
              <w:pStyle w:val="TableEntry"/>
            </w:pPr>
          </w:p>
        </w:tc>
      </w:tr>
      <w:tr w:rsidR="00AD4471" w14:paraId="18DFCC2C" w14:textId="77777777" w:rsidTr="009937C9">
        <w:tc>
          <w:tcPr>
            <w:tcW w:w="895" w:type="dxa"/>
          </w:tcPr>
          <w:p w14:paraId="632F307C" w14:textId="77777777" w:rsidR="00AD4471" w:rsidRDefault="00AD4471" w:rsidP="009937C9">
            <w:pPr>
              <w:pStyle w:val="TableEntry"/>
            </w:pPr>
            <w:r>
              <w:t>4</w:t>
            </w:r>
          </w:p>
        </w:tc>
        <w:tc>
          <w:tcPr>
            <w:tcW w:w="2610" w:type="dxa"/>
          </w:tcPr>
          <w:p w14:paraId="2463E688" w14:textId="77777777" w:rsidR="00AD4471" w:rsidRDefault="00AD4471" w:rsidP="009937C9">
            <w:pPr>
              <w:pStyle w:val="TableEntry"/>
            </w:pPr>
            <w:r>
              <w:t>Execution and Deliver Time</w:t>
            </w:r>
          </w:p>
        </w:tc>
        <w:tc>
          <w:tcPr>
            <w:tcW w:w="990" w:type="dxa"/>
          </w:tcPr>
          <w:p w14:paraId="278FAEF2" w14:textId="77777777" w:rsidR="00AD4471" w:rsidRDefault="00AD4471" w:rsidP="009937C9">
            <w:pPr>
              <w:pStyle w:val="TableEntry"/>
            </w:pPr>
          </w:p>
        </w:tc>
        <w:tc>
          <w:tcPr>
            <w:tcW w:w="1440" w:type="dxa"/>
          </w:tcPr>
          <w:p w14:paraId="4E3754F4" w14:textId="77777777" w:rsidR="00AD4471" w:rsidRDefault="00AD4471" w:rsidP="009937C9">
            <w:pPr>
              <w:pStyle w:val="TableEntry"/>
            </w:pPr>
          </w:p>
        </w:tc>
        <w:tc>
          <w:tcPr>
            <w:tcW w:w="1080" w:type="dxa"/>
          </w:tcPr>
          <w:p w14:paraId="3BC2E2B7" w14:textId="77777777" w:rsidR="00AD4471" w:rsidRDefault="00AD4471" w:rsidP="009937C9">
            <w:pPr>
              <w:pStyle w:val="TableEntry"/>
            </w:pPr>
          </w:p>
        </w:tc>
        <w:tc>
          <w:tcPr>
            <w:tcW w:w="990" w:type="dxa"/>
          </w:tcPr>
          <w:p w14:paraId="3E806AA9" w14:textId="77777777" w:rsidR="00AD4471" w:rsidRDefault="00AD4471" w:rsidP="009937C9">
            <w:pPr>
              <w:pStyle w:val="TableEntry"/>
            </w:pPr>
          </w:p>
        </w:tc>
        <w:tc>
          <w:tcPr>
            <w:tcW w:w="1345" w:type="dxa"/>
          </w:tcPr>
          <w:p w14:paraId="5F88A99D" w14:textId="77777777" w:rsidR="00AD4471" w:rsidRDefault="00AD4471" w:rsidP="009937C9">
            <w:pPr>
              <w:pStyle w:val="TableEntry"/>
            </w:pPr>
          </w:p>
        </w:tc>
      </w:tr>
      <w:tr w:rsidR="00AD4471" w14:paraId="4B169D51" w14:textId="77777777" w:rsidTr="009937C9">
        <w:tc>
          <w:tcPr>
            <w:tcW w:w="895" w:type="dxa"/>
          </w:tcPr>
          <w:p w14:paraId="5CA8692F" w14:textId="77777777" w:rsidR="00AD4471" w:rsidRDefault="00AD4471" w:rsidP="009937C9">
            <w:pPr>
              <w:pStyle w:val="TableEntry"/>
            </w:pPr>
            <w:r>
              <w:t>5</w:t>
            </w:r>
          </w:p>
        </w:tc>
        <w:tc>
          <w:tcPr>
            <w:tcW w:w="2610" w:type="dxa"/>
          </w:tcPr>
          <w:p w14:paraId="43D80891" w14:textId="77777777" w:rsidR="00AD4471" w:rsidRDefault="00AD4471" w:rsidP="009937C9">
            <w:pPr>
              <w:pStyle w:val="TableEntry"/>
            </w:pPr>
            <w:r>
              <w:t>Modify Indicatory</w:t>
            </w:r>
          </w:p>
        </w:tc>
        <w:tc>
          <w:tcPr>
            <w:tcW w:w="990" w:type="dxa"/>
          </w:tcPr>
          <w:p w14:paraId="51CD6A02" w14:textId="77777777" w:rsidR="00AD4471" w:rsidRDefault="00AD4471" w:rsidP="009937C9">
            <w:pPr>
              <w:pStyle w:val="TableEntry"/>
            </w:pPr>
            <w:r>
              <w:t>ID</w:t>
            </w:r>
          </w:p>
        </w:tc>
        <w:tc>
          <w:tcPr>
            <w:tcW w:w="1440" w:type="dxa"/>
          </w:tcPr>
          <w:p w14:paraId="5068A591" w14:textId="77777777" w:rsidR="00AD4471" w:rsidRDefault="00AD4471" w:rsidP="009937C9">
            <w:pPr>
              <w:pStyle w:val="TableEntry"/>
            </w:pPr>
          </w:p>
        </w:tc>
        <w:tc>
          <w:tcPr>
            <w:tcW w:w="1080" w:type="dxa"/>
          </w:tcPr>
          <w:p w14:paraId="59A49985" w14:textId="77777777" w:rsidR="00AD4471" w:rsidRDefault="00AD4471" w:rsidP="009937C9">
            <w:pPr>
              <w:pStyle w:val="TableEntry"/>
            </w:pPr>
          </w:p>
        </w:tc>
        <w:tc>
          <w:tcPr>
            <w:tcW w:w="990" w:type="dxa"/>
          </w:tcPr>
          <w:p w14:paraId="1AA26819" w14:textId="77777777" w:rsidR="00AD4471" w:rsidRDefault="00AD4471" w:rsidP="009937C9">
            <w:pPr>
              <w:pStyle w:val="TableEntry"/>
            </w:pPr>
          </w:p>
        </w:tc>
        <w:tc>
          <w:tcPr>
            <w:tcW w:w="1345" w:type="dxa"/>
          </w:tcPr>
          <w:p w14:paraId="63804652" w14:textId="77777777" w:rsidR="00AD4471" w:rsidRDefault="00AD4471" w:rsidP="009937C9">
            <w:pPr>
              <w:pStyle w:val="TableEntry"/>
            </w:pPr>
          </w:p>
        </w:tc>
      </w:tr>
    </w:tbl>
    <w:p w14:paraId="3D9E0AFC" w14:textId="77777777" w:rsidR="00AD4471" w:rsidRPr="00954B4E" w:rsidRDefault="00AD4471" w:rsidP="009937C9">
      <w:pPr>
        <w:pStyle w:val="BodyText"/>
      </w:pPr>
    </w:p>
    <w:p w14:paraId="7318483A" w14:textId="77777777" w:rsidR="00AD4471" w:rsidRPr="00954B4E" w:rsidRDefault="00AD4471" w:rsidP="009937C9">
      <w:pPr>
        <w:pStyle w:val="BodyText"/>
      </w:pPr>
      <w:r w:rsidRPr="00954B4E">
        <w:t>The possible values for RCP-1, Query Priority, are:</w:t>
      </w:r>
    </w:p>
    <w:p w14:paraId="0597BB61" w14:textId="77777777" w:rsidR="00AD4471" w:rsidRPr="00954B4E" w:rsidRDefault="00AD4471" w:rsidP="009937C9">
      <w:pPr>
        <w:pStyle w:val="BodyText"/>
      </w:pPr>
    </w:p>
    <w:tbl>
      <w:tblPr>
        <w:tblStyle w:val="TableStyleJR1"/>
        <w:tblW w:w="2551" w:type="pct"/>
        <w:tblInd w:w="0" w:type="dxa"/>
        <w:tblLook w:val="0000" w:firstRow="0" w:lastRow="0" w:firstColumn="0" w:lastColumn="0" w:noHBand="0" w:noVBand="0"/>
      </w:tblPr>
      <w:tblGrid>
        <w:gridCol w:w="1191"/>
        <w:gridCol w:w="1789"/>
        <w:gridCol w:w="1790"/>
      </w:tblGrid>
      <w:tr w:rsidR="00AD4471" w:rsidRPr="00954B4E" w14:paraId="50C82EB1" w14:textId="77777777" w:rsidTr="009937C9">
        <w:tc>
          <w:tcPr>
            <w:tcW w:w="1249" w:type="pct"/>
            <w:shd w:val="clear" w:color="auto" w:fill="D9D9D9" w:themeFill="background1" w:themeFillShade="D9"/>
          </w:tcPr>
          <w:p w14:paraId="28FC37B4" w14:textId="77777777" w:rsidR="00AD4471" w:rsidRPr="006C2274" w:rsidRDefault="00AD4471" w:rsidP="009937C9">
            <w:pPr>
              <w:pStyle w:val="TableEntryHeader"/>
              <w:rPr>
                <w:bCs/>
              </w:rPr>
            </w:pPr>
            <w:r w:rsidRPr="006C2274">
              <w:rPr>
                <w:bCs/>
              </w:rPr>
              <w:t>Value</w:t>
            </w:r>
          </w:p>
        </w:tc>
        <w:tc>
          <w:tcPr>
            <w:tcW w:w="1875" w:type="pct"/>
            <w:shd w:val="clear" w:color="auto" w:fill="D9D9D9" w:themeFill="background1" w:themeFillShade="D9"/>
          </w:tcPr>
          <w:p w14:paraId="6EF1C875" w14:textId="77777777" w:rsidR="00AD4471" w:rsidRPr="006C2274" w:rsidRDefault="00AD4471" w:rsidP="009937C9">
            <w:pPr>
              <w:pStyle w:val="TableEntryHeader"/>
              <w:rPr>
                <w:bCs/>
              </w:rPr>
            </w:pPr>
            <w:r w:rsidRPr="006C2274">
              <w:rPr>
                <w:bCs/>
              </w:rPr>
              <w:t>Description</w:t>
            </w:r>
          </w:p>
        </w:tc>
        <w:tc>
          <w:tcPr>
            <w:tcW w:w="1876" w:type="pct"/>
            <w:shd w:val="clear" w:color="auto" w:fill="D9D9D9" w:themeFill="background1" w:themeFillShade="D9"/>
          </w:tcPr>
          <w:p w14:paraId="4CA42910" w14:textId="77777777" w:rsidR="00AD4471" w:rsidRPr="006C2274" w:rsidRDefault="00AD4471" w:rsidP="009937C9">
            <w:pPr>
              <w:pStyle w:val="TableEntryHeader"/>
              <w:rPr>
                <w:bCs/>
              </w:rPr>
            </w:pPr>
            <w:r w:rsidRPr="006C2274">
              <w:rPr>
                <w:bCs/>
              </w:rPr>
              <w:t>Co</w:t>
            </w:r>
            <w:bookmarkStart w:id="645" w:name="_Toc382761132"/>
            <w:r w:rsidRPr="006C2274">
              <w:rPr>
                <w:bCs/>
              </w:rPr>
              <w:t>mment</w:t>
            </w:r>
          </w:p>
        </w:tc>
      </w:tr>
      <w:tr w:rsidR="00AD4471" w:rsidRPr="00954B4E" w14:paraId="230A277C" w14:textId="77777777" w:rsidTr="009937C9">
        <w:tc>
          <w:tcPr>
            <w:tcW w:w="1249" w:type="pct"/>
          </w:tcPr>
          <w:p w14:paraId="2AB41B03" w14:textId="77777777" w:rsidR="00AD4471" w:rsidRPr="00954B4E" w:rsidRDefault="00AD4471" w:rsidP="009937C9">
            <w:pPr>
              <w:pStyle w:val="TableEntry"/>
            </w:pPr>
            <w:r w:rsidRPr="00954B4E">
              <w:t>D</w:t>
            </w:r>
          </w:p>
        </w:tc>
        <w:tc>
          <w:tcPr>
            <w:tcW w:w="1875" w:type="pct"/>
          </w:tcPr>
          <w:p w14:paraId="5A7D0C58" w14:textId="77777777" w:rsidR="00AD4471" w:rsidRPr="00954B4E" w:rsidRDefault="00AD4471" w:rsidP="009937C9">
            <w:pPr>
              <w:pStyle w:val="TableEntry"/>
            </w:pPr>
            <w:r w:rsidRPr="00954B4E">
              <w:t>Deferred</w:t>
            </w:r>
          </w:p>
        </w:tc>
        <w:tc>
          <w:tcPr>
            <w:tcW w:w="1876" w:type="pct"/>
          </w:tcPr>
          <w:p w14:paraId="0A4F6609" w14:textId="77777777" w:rsidR="00AD4471" w:rsidRPr="00954B4E" w:rsidRDefault="00AD4471" w:rsidP="009937C9">
            <w:pPr>
              <w:pStyle w:val="TableEntry"/>
            </w:pPr>
          </w:p>
        </w:tc>
      </w:tr>
      <w:tr w:rsidR="00AD4471" w:rsidRPr="00954B4E" w14:paraId="5286025C" w14:textId="77777777" w:rsidTr="009937C9">
        <w:tc>
          <w:tcPr>
            <w:tcW w:w="1249" w:type="pct"/>
          </w:tcPr>
          <w:p w14:paraId="57998D12" w14:textId="77777777" w:rsidR="00AD4471" w:rsidRPr="00954B4E" w:rsidRDefault="00AD4471" w:rsidP="009937C9">
            <w:pPr>
              <w:pStyle w:val="TableEntry"/>
            </w:pPr>
            <w:r w:rsidRPr="00954B4E">
              <w:t>I</w:t>
            </w:r>
            <w:bookmarkEnd w:id="645"/>
          </w:p>
        </w:tc>
        <w:tc>
          <w:tcPr>
            <w:tcW w:w="1875" w:type="pct"/>
          </w:tcPr>
          <w:p w14:paraId="38C5E141" w14:textId="77777777" w:rsidR="00AD4471" w:rsidRPr="00954B4E" w:rsidRDefault="00AD4471" w:rsidP="009937C9">
            <w:pPr>
              <w:pStyle w:val="TableEntry"/>
            </w:pPr>
            <w:r w:rsidRPr="00954B4E">
              <w:t>Immediate</w:t>
            </w:r>
          </w:p>
        </w:tc>
        <w:tc>
          <w:tcPr>
            <w:tcW w:w="1876" w:type="pct"/>
          </w:tcPr>
          <w:p w14:paraId="1A5F3BCE" w14:textId="77777777" w:rsidR="00AD4471" w:rsidRPr="00954B4E" w:rsidRDefault="00AD4471" w:rsidP="009937C9">
            <w:pPr>
              <w:pStyle w:val="TableEntry"/>
            </w:pPr>
          </w:p>
        </w:tc>
      </w:tr>
    </w:tbl>
    <w:p w14:paraId="7A1569EC" w14:textId="77777777" w:rsidR="00AD4471" w:rsidRDefault="00AD4471" w:rsidP="009937C9">
      <w:pPr>
        <w:pStyle w:val="BodyText"/>
      </w:pPr>
    </w:p>
    <w:p w14:paraId="228D6F28" w14:textId="77777777" w:rsidR="00AD4471" w:rsidRPr="00954B4E" w:rsidRDefault="00AD4471" w:rsidP="009937C9">
      <w:pPr>
        <w:pStyle w:val="BodyText"/>
      </w:pPr>
      <w:r w:rsidRPr="00954B4E">
        <w:t>“Immediate” mode corresponds to a “one-shot” information request. “Deferred” mode can specify a persistent “subscription” to events matching the query specification.</w:t>
      </w:r>
    </w:p>
    <w:p w14:paraId="26EE2514" w14:textId="77777777" w:rsidR="00AD4471" w:rsidRPr="00954B4E" w:rsidRDefault="00AD4471" w:rsidP="009937C9">
      <w:pPr>
        <w:pStyle w:val="BodyText"/>
      </w:pPr>
      <w:r w:rsidRPr="00954B4E">
        <w:t>Quantity limited requests are not supported, so RCP-2 Quantity Limited Request value is not used.</w:t>
      </w:r>
    </w:p>
    <w:p w14:paraId="1911380D" w14:textId="77777777" w:rsidR="00AD4471" w:rsidRPr="00954B4E" w:rsidRDefault="00AD4471" w:rsidP="009937C9">
      <w:pPr>
        <w:pStyle w:val="BodyText"/>
      </w:pPr>
      <w:r w:rsidRPr="00954B4E">
        <w:t>The supported values of RCP-3 Response Modality are R (Real Time) or T (Bolus)</w:t>
      </w:r>
    </w:p>
    <w:p w14:paraId="449FFEA6" w14:textId="77777777" w:rsidR="00AD4471" w:rsidRPr="00954B4E" w:rsidRDefault="00AD4471" w:rsidP="009937C9">
      <w:pPr>
        <w:pStyle w:val="BodyText"/>
      </w:pPr>
      <w:r w:rsidRPr="00954B4E">
        <w:t>RCP-4 Execution and Delivery Time is required when RCP-1 contains the value of RCP-1 D (Deferred). It specifies when the response is to be returned. It can be used in a subscription to give a future time when a subscription is to be terminated.</w:t>
      </w:r>
    </w:p>
    <w:p w14:paraId="48F8FB6C" w14:textId="77777777" w:rsidR="00AD4471" w:rsidRPr="00954B4E" w:rsidRDefault="00AD4471" w:rsidP="009937C9">
      <w:pPr>
        <w:pStyle w:val="BodyText"/>
      </w:pPr>
      <w:r w:rsidRPr="00954B4E">
        <w:t>RCP-5 Modify Indicator specifies whether a new subscription is being requested (value: N), or a modification is being made to an existing subscription (M). QPD-4 Action Code can signify the deletion of a subscription with a value of D.</w:t>
      </w:r>
    </w:p>
    <w:p w14:paraId="12D24544" w14:textId="77777777" w:rsidR="00AD4471" w:rsidRPr="00954B4E" w:rsidRDefault="00AD4471" w:rsidP="00AD4471">
      <w:pPr>
        <w:pStyle w:val="AppendixHeading2"/>
        <w:numPr>
          <w:ilvl w:val="1"/>
          <w:numId w:val="32"/>
        </w:numPr>
        <w:outlineLvl w:val="1"/>
      </w:pPr>
      <w:bookmarkStart w:id="646" w:name="_Toc472011455"/>
      <w:bookmarkStart w:id="647" w:name="_Toc513467973"/>
      <w:bookmarkStart w:id="648" w:name="_Toc519507555"/>
      <w:r w:rsidRPr="00954B4E">
        <w:t>Query Response Message</w:t>
      </w:r>
      <w:bookmarkEnd w:id="646"/>
      <w:bookmarkEnd w:id="647"/>
      <w:bookmarkEnd w:id="648"/>
    </w:p>
    <w:p w14:paraId="27B7EBD1" w14:textId="77777777" w:rsidR="00AD4471" w:rsidRPr="00954B4E" w:rsidRDefault="00AD4471" w:rsidP="009937C9">
      <w:pPr>
        <w:pStyle w:val="BodyText"/>
      </w:pPr>
    </w:p>
    <w:tbl>
      <w:tblPr>
        <w:tblStyle w:val="TableStyleJR1"/>
        <w:tblW w:w="0" w:type="auto"/>
        <w:tblInd w:w="0" w:type="dxa"/>
        <w:tblLayout w:type="fixed"/>
        <w:tblLook w:val="04A0" w:firstRow="1" w:lastRow="0" w:firstColumn="1" w:lastColumn="0" w:noHBand="0" w:noVBand="1"/>
      </w:tblPr>
      <w:tblGrid>
        <w:gridCol w:w="1255"/>
        <w:gridCol w:w="3062"/>
      </w:tblGrid>
      <w:tr w:rsidR="00AD4471" w:rsidRPr="00954B4E" w14:paraId="74F7CC26" w14:textId="77777777" w:rsidTr="009937C9">
        <w:trPr>
          <w:cnfStyle w:val="100000000000" w:firstRow="1" w:lastRow="0" w:firstColumn="0" w:lastColumn="0" w:oddVBand="0" w:evenVBand="0" w:oddHBand="0" w:evenHBand="0" w:firstRowFirstColumn="0" w:firstRowLastColumn="0" w:lastRowFirstColumn="0" w:lastRowLastColumn="0"/>
        </w:trPr>
        <w:tc>
          <w:tcPr>
            <w:tcW w:w="1255" w:type="dxa"/>
            <w:shd w:val="clear" w:color="auto" w:fill="D9D9D9" w:themeFill="background1" w:themeFillShade="D9"/>
          </w:tcPr>
          <w:p w14:paraId="55DE678C" w14:textId="77777777" w:rsidR="00AD4471" w:rsidRPr="003A1838" w:rsidRDefault="00AD4471" w:rsidP="009937C9">
            <w:pPr>
              <w:pStyle w:val="TableEntryHeader"/>
              <w:rPr>
                <w:b/>
                <w:bCs/>
              </w:rPr>
            </w:pPr>
            <w:r w:rsidRPr="003A1838">
              <w:rPr>
                <w:b/>
                <w:bCs/>
              </w:rPr>
              <w:t>RSP</w:t>
            </w:r>
          </w:p>
        </w:tc>
        <w:tc>
          <w:tcPr>
            <w:tcW w:w="3062" w:type="dxa"/>
            <w:shd w:val="clear" w:color="auto" w:fill="D9D9D9" w:themeFill="background1" w:themeFillShade="D9"/>
          </w:tcPr>
          <w:p w14:paraId="50374FA8" w14:textId="77777777" w:rsidR="00AD4471" w:rsidRPr="003A1838" w:rsidRDefault="00AD4471" w:rsidP="009937C9">
            <w:pPr>
              <w:pStyle w:val="TableEntryHeader"/>
              <w:rPr>
                <w:b/>
                <w:bCs/>
              </w:rPr>
            </w:pPr>
            <w:r w:rsidRPr="003A1838">
              <w:rPr>
                <w:b/>
                <w:bCs/>
              </w:rPr>
              <w:t>Segment Pattern Response</w:t>
            </w:r>
          </w:p>
        </w:tc>
      </w:tr>
      <w:tr w:rsidR="00AD4471" w:rsidRPr="00954B4E" w14:paraId="73C9462B" w14:textId="77777777" w:rsidTr="009937C9">
        <w:tc>
          <w:tcPr>
            <w:tcW w:w="1255" w:type="dxa"/>
          </w:tcPr>
          <w:p w14:paraId="615FD220" w14:textId="77777777" w:rsidR="00AD4471" w:rsidRPr="00954B4E" w:rsidRDefault="00AD4471" w:rsidP="009937C9">
            <w:pPr>
              <w:pStyle w:val="TableEntry"/>
            </w:pPr>
            <w:r w:rsidRPr="00954B4E">
              <w:t>MSH</w:t>
            </w:r>
          </w:p>
        </w:tc>
        <w:tc>
          <w:tcPr>
            <w:tcW w:w="3062" w:type="dxa"/>
          </w:tcPr>
          <w:p w14:paraId="340D0D70" w14:textId="77777777" w:rsidR="00AD4471" w:rsidRPr="00954B4E" w:rsidRDefault="00AD4471" w:rsidP="009937C9">
            <w:pPr>
              <w:pStyle w:val="TableEntry"/>
            </w:pPr>
            <w:r w:rsidRPr="00954B4E">
              <w:t>Message Header</w:t>
            </w:r>
          </w:p>
        </w:tc>
      </w:tr>
      <w:tr w:rsidR="00AD4471" w:rsidRPr="00954B4E" w14:paraId="00F01353" w14:textId="77777777" w:rsidTr="009937C9">
        <w:tc>
          <w:tcPr>
            <w:tcW w:w="1255" w:type="dxa"/>
          </w:tcPr>
          <w:p w14:paraId="0B95E094" w14:textId="77777777" w:rsidR="00AD4471" w:rsidRPr="00954B4E" w:rsidRDefault="00AD4471" w:rsidP="009937C9">
            <w:pPr>
              <w:pStyle w:val="TableEntry"/>
            </w:pPr>
            <w:r w:rsidRPr="00954B4E">
              <w:lastRenderedPageBreak/>
              <w:t>MSA</w:t>
            </w:r>
          </w:p>
        </w:tc>
        <w:tc>
          <w:tcPr>
            <w:tcW w:w="3062" w:type="dxa"/>
          </w:tcPr>
          <w:p w14:paraId="0FD5321C" w14:textId="77777777" w:rsidR="00AD4471" w:rsidRPr="00954B4E" w:rsidRDefault="00AD4471" w:rsidP="009937C9">
            <w:pPr>
              <w:pStyle w:val="TableEntry"/>
            </w:pPr>
            <w:r w:rsidRPr="00954B4E">
              <w:t>Message Acknowledgement</w:t>
            </w:r>
          </w:p>
        </w:tc>
      </w:tr>
      <w:tr w:rsidR="00AD4471" w:rsidRPr="00954B4E" w14:paraId="36849F48" w14:textId="77777777" w:rsidTr="009937C9">
        <w:tc>
          <w:tcPr>
            <w:tcW w:w="1255" w:type="dxa"/>
          </w:tcPr>
          <w:p w14:paraId="1521FEA4" w14:textId="77777777" w:rsidR="00AD4471" w:rsidRPr="00954B4E" w:rsidRDefault="00AD4471" w:rsidP="009937C9">
            <w:pPr>
              <w:pStyle w:val="TableEntry"/>
            </w:pPr>
            <w:r w:rsidRPr="00954B4E">
              <w:t>[ {ERR} ]</w:t>
            </w:r>
          </w:p>
        </w:tc>
        <w:tc>
          <w:tcPr>
            <w:tcW w:w="3062" w:type="dxa"/>
          </w:tcPr>
          <w:p w14:paraId="5432A8DA" w14:textId="77777777" w:rsidR="00AD4471" w:rsidRPr="00954B4E" w:rsidRDefault="00AD4471" w:rsidP="009937C9">
            <w:pPr>
              <w:pStyle w:val="TableEntry"/>
            </w:pPr>
            <w:r w:rsidRPr="00954B4E">
              <w:t>Error</w:t>
            </w:r>
          </w:p>
        </w:tc>
      </w:tr>
      <w:tr w:rsidR="00AD4471" w:rsidRPr="00954B4E" w14:paraId="39978318" w14:textId="77777777" w:rsidTr="009937C9">
        <w:tc>
          <w:tcPr>
            <w:tcW w:w="1255" w:type="dxa"/>
          </w:tcPr>
          <w:p w14:paraId="18DF547E" w14:textId="77777777" w:rsidR="00AD4471" w:rsidRPr="00954B4E" w:rsidRDefault="00AD4471" w:rsidP="009937C9">
            <w:pPr>
              <w:pStyle w:val="TableEntry"/>
            </w:pPr>
            <w:r w:rsidRPr="00954B4E">
              <w:t>QAK</w:t>
            </w:r>
          </w:p>
        </w:tc>
        <w:tc>
          <w:tcPr>
            <w:tcW w:w="3062" w:type="dxa"/>
          </w:tcPr>
          <w:p w14:paraId="4AB91640" w14:textId="77777777" w:rsidR="00AD4471" w:rsidRPr="00954B4E" w:rsidRDefault="00AD4471" w:rsidP="009937C9">
            <w:pPr>
              <w:pStyle w:val="TableEntry"/>
            </w:pPr>
            <w:r w:rsidRPr="00954B4E">
              <w:t>Query Acknowledgement</w:t>
            </w:r>
          </w:p>
        </w:tc>
      </w:tr>
      <w:tr w:rsidR="00AD4471" w:rsidRPr="00954B4E" w14:paraId="59790530" w14:textId="77777777" w:rsidTr="009937C9">
        <w:tc>
          <w:tcPr>
            <w:tcW w:w="1255" w:type="dxa"/>
          </w:tcPr>
          <w:p w14:paraId="048D1480" w14:textId="77777777" w:rsidR="00AD4471" w:rsidRPr="00954B4E" w:rsidRDefault="00AD4471" w:rsidP="009937C9">
            <w:pPr>
              <w:pStyle w:val="TableEntry"/>
            </w:pPr>
            <w:r w:rsidRPr="00954B4E">
              <w:t>QPD</w:t>
            </w:r>
          </w:p>
        </w:tc>
        <w:tc>
          <w:tcPr>
            <w:tcW w:w="3062" w:type="dxa"/>
          </w:tcPr>
          <w:p w14:paraId="335831BE" w14:textId="77777777" w:rsidR="00AD4471" w:rsidRPr="00954B4E" w:rsidRDefault="00AD4471" w:rsidP="009937C9">
            <w:pPr>
              <w:pStyle w:val="TableEntry"/>
            </w:pPr>
            <w:r w:rsidRPr="00954B4E">
              <w:t>Query Parameter Definition</w:t>
            </w:r>
          </w:p>
        </w:tc>
      </w:tr>
      <w:tr w:rsidR="00AD4471" w:rsidRPr="00954B4E" w14:paraId="3F76FABB" w14:textId="77777777" w:rsidTr="009937C9">
        <w:tc>
          <w:tcPr>
            <w:tcW w:w="1255" w:type="dxa"/>
          </w:tcPr>
          <w:p w14:paraId="12C8E100" w14:textId="77777777" w:rsidR="00AD4471" w:rsidRPr="00954B4E" w:rsidRDefault="00AD4471" w:rsidP="009937C9">
            <w:pPr>
              <w:pStyle w:val="TableEntry"/>
            </w:pPr>
            <w:r w:rsidRPr="00954B4E">
              <w:t>{</w:t>
            </w:r>
          </w:p>
        </w:tc>
        <w:tc>
          <w:tcPr>
            <w:tcW w:w="3062" w:type="dxa"/>
          </w:tcPr>
          <w:p w14:paraId="3F6C7951" w14:textId="77777777" w:rsidR="00AD4471" w:rsidRPr="00954B4E" w:rsidRDefault="00AD4471" w:rsidP="009937C9">
            <w:pPr>
              <w:pStyle w:val="TableEntry"/>
            </w:pPr>
            <w:r w:rsidRPr="00954B4E">
              <w:t>--- Association Begin</w:t>
            </w:r>
          </w:p>
        </w:tc>
      </w:tr>
      <w:tr w:rsidR="00AD4471" w:rsidRPr="00954B4E" w14:paraId="53807DD7" w14:textId="77777777" w:rsidTr="009937C9">
        <w:tc>
          <w:tcPr>
            <w:tcW w:w="1255" w:type="dxa"/>
          </w:tcPr>
          <w:p w14:paraId="527DBDC3" w14:textId="77777777" w:rsidR="00AD4471" w:rsidRPr="00954B4E" w:rsidRDefault="00AD4471" w:rsidP="009937C9">
            <w:pPr>
              <w:pStyle w:val="TableEntry"/>
            </w:pPr>
            <w:r w:rsidRPr="00954B4E">
              <w:t xml:space="preserve"> PID</w:t>
            </w:r>
          </w:p>
        </w:tc>
        <w:tc>
          <w:tcPr>
            <w:tcW w:w="3062" w:type="dxa"/>
          </w:tcPr>
          <w:p w14:paraId="3CE5B5E9" w14:textId="77777777" w:rsidR="00AD4471" w:rsidRPr="00954B4E" w:rsidRDefault="00AD4471" w:rsidP="009937C9">
            <w:pPr>
              <w:pStyle w:val="TableEntry"/>
            </w:pPr>
            <w:r w:rsidRPr="00954B4E">
              <w:t>Patient Identification</w:t>
            </w:r>
          </w:p>
        </w:tc>
      </w:tr>
      <w:tr w:rsidR="00AD4471" w:rsidRPr="00954B4E" w14:paraId="64C4C257" w14:textId="77777777" w:rsidTr="009937C9">
        <w:tc>
          <w:tcPr>
            <w:tcW w:w="1255" w:type="dxa"/>
          </w:tcPr>
          <w:p w14:paraId="036884EA" w14:textId="77777777" w:rsidR="00AD4471" w:rsidRPr="00954B4E" w:rsidRDefault="00AD4471" w:rsidP="009937C9">
            <w:pPr>
              <w:pStyle w:val="TableEntry"/>
            </w:pPr>
            <w:r w:rsidRPr="00954B4E">
              <w:t xml:space="preserve"> [PV1]</w:t>
            </w:r>
          </w:p>
        </w:tc>
        <w:tc>
          <w:tcPr>
            <w:tcW w:w="3062" w:type="dxa"/>
          </w:tcPr>
          <w:p w14:paraId="5BBFB662" w14:textId="77777777" w:rsidR="00AD4471" w:rsidRPr="00954B4E" w:rsidRDefault="00AD4471" w:rsidP="009937C9">
            <w:pPr>
              <w:pStyle w:val="TableEntry"/>
            </w:pPr>
            <w:r w:rsidRPr="00954B4E">
              <w:t>Patient Visit Information (for room bed)</w:t>
            </w:r>
          </w:p>
        </w:tc>
      </w:tr>
      <w:tr w:rsidR="00AD4471" w:rsidRPr="00954B4E" w14:paraId="5EFC4199" w14:textId="77777777" w:rsidTr="009937C9">
        <w:tc>
          <w:tcPr>
            <w:tcW w:w="1255" w:type="dxa"/>
          </w:tcPr>
          <w:p w14:paraId="6B605D4B" w14:textId="77777777" w:rsidR="00AD4471" w:rsidRPr="00954B4E" w:rsidRDefault="00AD4471" w:rsidP="009937C9">
            <w:pPr>
              <w:pStyle w:val="TableEntry"/>
            </w:pPr>
            <w:r w:rsidRPr="00954B4E">
              <w:t xml:space="preserve">  OBR</w:t>
            </w:r>
          </w:p>
        </w:tc>
        <w:tc>
          <w:tcPr>
            <w:tcW w:w="3062" w:type="dxa"/>
          </w:tcPr>
          <w:p w14:paraId="6AE7F058" w14:textId="77777777" w:rsidR="00AD4471" w:rsidRPr="00954B4E" w:rsidRDefault="00AD4471" w:rsidP="009937C9">
            <w:pPr>
              <w:pStyle w:val="TableEntry"/>
            </w:pPr>
            <w:r w:rsidRPr="00954B4E">
              <w:t>Observation</w:t>
            </w:r>
          </w:p>
        </w:tc>
      </w:tr>
      <w:tr w:rsidR="00AD4471" w:rsidRPr="00954B4E" w14:paraId="5D28139F" w14:textId="77777777" w:rsidTr="009937C9">
        <w:tc>
          <w:tcPr>
            <w:tcW w:w="1255" w:type="dxa"/>
          </w:tcPr>
          <w:p w14:paraId="0E6D7E80" w14:textId="77777777" w:rsidR="00AD4471" w:rsidRPr="00954B4E" w:rsidRDefault="00AD4471" w:rsidP="009937C9">
            <w:pPr>
              <w:pStyle w:val="TableEntry"/>
            </w:pPr>
            <w:r w:rsidRPr="00954B4E">
              <w:t xml:space="preserve"> OBX</w:t>
            </w:r>
          </w:p>
        </w:tc>
        <w:tc>
          <w:tcPr>
            <w:tcW w:w="3062" w:type="dxa"/>
          </w:tcPr>
          <w:p w14:paraId="199AA7E7" w14:textId="77777777" w:rsidR="00AD4471" w:rsidRPr="00954B4E" w:rsidRDefault="00AD4471" w:rsidP="009937C9">
            <w:pPr>
              <w:pStyle w:val="TableEntry"/>
            </w:pPr>
            <w:r w:rsidRPr="00954B4E">
              <w:t>Observation (for Patient ID)</w:t>
            </w:r>
          </w:p>
        </w:tc>
      </w:tr>
      <w:tr w:rsidR="00AD4471" w:rsidRPr="00954B4E" w14:paraId="26CC306F" w14:textId="77777777" w:rsidTr="009937C9">
        <w:tc>
          <w:tcPr>
            <w:tcW w:w="1255" w:type="dxa"/>
          </w:tcPr>
          <w:p w14:paraId="65859845" w14:textId="77777777" w:rsidR="00AD4471" w:rsidRPr="00954B4E" w:rsidRDefault="00AD4471" w:rsidP="009937C9">
            <w:pPr>
              <w:pStyle w:val="TableEntry"/>
            </w:pPr>
            <w:r w:rsidRPr="00954B4E">
              <w:t xml:space="preserve"> { PRT }</w:t>
            </w:r>
          </w:p>
        </w:tc>
        <w:tc>
          <w:tcPr>
            <w:tcW w:w="3062" w:type="dxa"/>
          </w:tcPr>
          <w:p w14:paraId="512F8348" w14:textId="77777777" w:rsidR="00AD4471" w:rsidRPr="00954B4E" w:rsidRDefault="00AD4471" w:rsidP="009937C9">
            <w:pPr>
              <w:pStyle w:val="TableEntry"/>
            </w:pPr>
            <w:r w:rsidRPr="00954B4E">
              <w:t>Participation (Observation Participation)</w:t>
            </w:r>
          </w:p>
        </w:tc>
      </w:tr>
      <w:tr w:rsidR="00AD4471" w:rsidRPr="00954B4E" w14:paraId="69666DFE" w14:textId="77777777" w:rsidTr="009937C9">
        <w:tc>
          <w:tcPr>
            <w:tcW w:w="1255" w:type="dxa"/>
          </w:tcPr>
          <w:p w14:paraId="026ACC8C" w14:textId="77777777" w:rsidR="00AD4471" w:rsidRPr="00954B4E" w:rsidRDefault="00AD4471" w:rsidP="009937C9">
            <w:pPr>
              <w:pStyle w:val="TableEntry"/>
            </w:pPr>
            <w:r w:rsidRPr="00954B4E">
              <w:t>}</w:t>
            </w:r>
          </w:p>
        </w:tc>
        <w:tc>
          <w:tcPr>
            <w:tcW w:w="3062" w:type="dxa"/>
          </w:tcPr>
          <w:p w14:paraId="5635CF81" w14:textId="77777777" w:rsidR="00AD4471" w:rsidRPr="00954B4E" w:rsidRDefault="00AD4471" w:rsidP="009937C9">
            <w:pPr>
              <w:pStyle w:val="TableEntry"/>
            </w:pPr>
            <w:r w:rsidRPr="00954B4E">
              <w:t>--- Association End</w:t>
            </w:r>
          </w:p>
        </w:tc>
      </w:tr>
    </w:tbl>
    <w:p w14:paraId="199689DC" w14:textId="77777777" w:rsidR="00AD4471" w:rsidRDefault="00AD4471" w:rsidP="009937C9">
      <w:pPr>
        <w:pStyle w:val="BodyText"/>
      </w:pPr>
    </w:p>
    <w:p w14:paraId="3F337591" w14:textId="77777777" w:rsidR="00AD4471" w:rsidRPr="00954B4E" w:rsidRDefault="00AD4471" w:rsidP="00AD4471">
      <w:pPr>
        <w:pStyle w:val="AppendixHeading3"/>
        <w:numPr>
          <w:ilvl w:val="2"/>
          <w:numId w:val="32"/>
        </w:numPr>
        <w:outlineLvl w:val="2"/>
      </w:pPr>
      <w:bookmarkStart w:id="649" w:name="_Toc472011456"/>
      <w:bookmarkStart w:id="650" w:name="_Toc513467974"/>
      <w:bookmarkStart w:id="651" w:name="_Toc519507556"/>
      <w:r w:rsidRPr="00954B4E">
        <w:t>MSH Segment</w:t>
      </w:r>
      <w:bookmarkEnd w:id="649"/>
      <w:bookmarkEnd w:id="650"/>
      <w:bookmarkEnd w:id="651"/>
    </w:p>
    <w:p w14:paraId="343221CE" w14:textId="77777777" w:rsidR="00AD4471" w:rsidRPr="00954B4E" w:rsidRDefault="00AD4471" w:rsidP="009937C9">
      <w:pPr>
        <w:pStyle w:val="BodyText"/>
      </w:pPr>
      <w:r w:rsidRPr="00954B4E">
        <w:t>As for transaction PCD-01 in the IHE PCD Technical Framework.</w:t>
      </w:r>
    </w:p>
    <w:p w14:paraId="0247A56B" w14:textId="77777777" w:rsidR="00AD4471" w:rsidRPr="00954B4E" w:rsidRDefault="00AD4471" w:rsidP="00AD4471">
      <w:pPr>
        <w:pStyle w:val="AppendixHeading3"/>
        <w:numPr>
          <w:ilvl w:val="2"/>
          <w:numId w:val="32"/>
        </w:numPr>
        <w:outlineLvl w:val="2"/>
      </w:pPr>
      <w:bookmarkStart w:id="652" w:name="_Toc472011457"/>
      <w:bookmarkStart w:id="653" w:name="_Toc513467975"/>
      <w:bookmarkStart w:id="654" w:name="_Toc519507557"/>
      <w:r w:rsidRPr="00954B4E">
        <w:t>MSA Segment</w:t>
      </w:r>
      <w:bookmarkEnd w:id="652"/>
      <w:bookmarkEnd w:id="653"/>
      <w:bookmarkEnd w:id="654"/>
    </w:p>
    <w:p w14:paraId="11A1BB96" w14:textId="77777777" w:rsidR="00AD4471" w:rsidRPr="00954B4E" w:rsidRDefault="00AD4471" w:rsidP="009937C9">
      <w:pPr>
        <w:pStyle w:val="BodyText"/>
      </w:pPr>
      <w:r w:rsidRPr="00954B4E">
        <w:t>As for the generic HL7 QSB query</w:t>
      </w:r>
    </w:p>
    <w:p w14:paraId="04A62870" w14:textId="77777777" w:rsidR="00AD4471" w:rsidRPr="00954B4E" w:rsidRDefault="00AD4471" w:rsidP="00AD4471">
      <w:pPr>
        <w:pStyle w:val="AppendixHeading3"/>
        <w:numPr>
          <w:ilvl w:val="2"/>
          <w:numId w:val="32"/>
        </w:numPr>
        <w:outlineLvl w:val="2"/>
      </w:pPr>
      <w:bookmarkStart w:id="655" w:name="_Toc472011458"/>
      <w:bookmarkStart w:id="656" w:name="_Toc513467976"/>
      <w:bookmarkStart w:id="657" w:name="_Toc519507558"/>
      <w:r w:rsidRPr="00954B4E">
        <w:t>QAK Segment</w:t>
      </w:r>
      <w:bookmarkEnd w:id="655"/>
      <w:bookmarkEnd w:id="656"/>
      <w:bookmarkEnd w:id="657"/>
    </w:p>
    <w:p w14:paraId="756A0AFB" w14:textId="77777777" w:rsidR="00AD4471" w:rsidRDefault="00AD4471" w:rsidP="009937C9">
      <w:pPr>
        <w:pStyle w:val="BodyText"/>
      </w:pPr>
      <w:r w:rsidRPr="00954B4E">
        <w:t>The QAK segment gives a query tag identifying the particular query instance, for tracking</w:t>
      </w:r>
    </w:p>
    <w:p w14:paraId="0034252A" w14:textId="77777777" w:rsidR="00AD4471" w:rsidRPr="00954B4E" w:rsidRDefault="00AD4471" w:rsidP="009937C9">
      <w:pPr>
        <w:pStyle w:val="BodyText"/>
      </w:pPr>
    </w:p>
    <w:tbl>
      <w:tblPr>
        <w:tblStyle w:val="TableStyleJR1"/>
        <w:tblW w:w="0" w:type="auto"/>
        <w:tblInd w:w="0" w:type="dxa"/>
        <w:tblLook w:val="04A0" w:firstRow="1" w:lastRow="0" w:firstColumn="1" w:lastColumn="0" w:noHBand="0" w:noVBand="1"/>
      </w:tblPr>
      <w:tblGrid>
        <w:gridCol w:w="1335"/>
        <w:gridCol w:w="1335"/>
        <w:gridCol w:w="1336"/>
        <w:gridCol w:w="1336"/>
        <w:gridCol w:w="1336"/>
        <w:gridCol w:w="1336"/>
      </w:tblGrid>
      <w:tr w:rsidR="00AD4471" w:rsidRPr="00954B4E" w14:paraId="3B1D9D39" w14:textId="77777777" w:rsidTr="009937C9">
        <w:trPr>
          <w:cnfStyle w:val="100000000000" w:firstRow="1" w:lastRow="0" w:firstColumn="0" w:lastColumn="0" w:oddVBand="0" w:evenVBand="0" w:oddHBand="0" w:evenHBand="0" w:firstRowFirstColumn="0" w:firstRowLastColumn="0" w:lastRowFirstColumn="0" w:lastRowLastColumn="0"/>
          <w:trHeight w:val="144"/>
        </w:trPr>
        <w:tc>
          <w:tcPr>
            <w:tcW w:w="1335" w:type="dxa"/>
            <w:shd w:val="clear" w:color="auto" w:fill="D9D9D9" w:themeFill="background1" w:themeFillShade="D9"/>
          </w:tcPr>
          <w:p w14:paraId="6B8277F9" w14:textId="77777777" w:rsidR="00AD4471" w:rsidRPr="006C2274" w:rsidRDefault="00AD4471" w:rsidP="009937C9">
            <w:pPr>
              <w:pStyle w:val="TableEntryHeader"/>
              <w:rPr>
                <w:b/>
                <w:bCs/>
              </w:rPr>
            </w:pPr>
            <w:r w:rsidRPr="006C2274">
              <w:rPr>
                <w:b/>
                <w:bCs/>
              </w:rPr>
              <w:t>SEQ</w:t>
            </w:r>
          </w:p>
        </w:tc>
        <w:tc>
          <w:tcPr>
            <w:tcW w:w="1335" w:type="dxa"/>
            <w:shd w:val="clear" w:color="auto" w:fill="D9D9D9" w:themeFill="background1" w:themeFillShade="D9"/>
          </w:tcPr>
          <w:p w14:paraId="074182C0" w14:textId="77777777" w:rsidR="00AD4471" w:rsidRPr="006C2274" w:rsidRDefault="00AD4471" w:rsidP="009937C9">
            <w:pPr>
              <w:pStyle w:val="TableEntryHeader"/>
              <w:rPr>
                <w:b/>
                <w:bCs/>
              </w:rPr>
            </w:pPr>
            <w:r w:rsidRPr="006C2274">
              <w:rPr>
                <w:b/>
                <w:bCs/>
              </w:rPr>
              <w:t>LEN</w:t>
            </w:r>
          </w:p>
        </w:tc>
        <w:tc>
          <w:tcPr>
            <w:tcW w:w="1336" w:type="dxa"/>
            <w:shd w:val="clear" w:color="auto" w:fill="D9D9D9" w:themeFill="background1" w:themeFillShade="D9"/>
          </w:tcPr>
          <w:p w14:paraId="7741A1D7" w14:textId="77777777" w:rsidR="00AD4471" w:rsidRPr="006C2274" w:rsidRDefault="00AD4471" w:rsidP="009937C9">
            <w:pPr>
              <w:pStyle w:val="TableEntryHeader"/>
              <w:rPr>
                <w:b/>
                <w:bCs/>
              </w:rPr>
            </w:pPr>
            <w:r w:rsidRPr="006C2274">
              <w:rPr>
                <w:b/>
                <w:bCs/>
              </w:rPr>
              <w:t>DT</w:t>
            </w:r>
          </w:p>
        </w:tc>
        <w:tc>
          <w:tcPr>
            <w:tcW w:w="1336" w:type="dxa"/>
            <w:shd w:val="clear" w:color="auto" w:fill="D9D9D9" w:themeFill="background1" w:themeFillShade="D9"/>
          </w:tcPr>
          <w:p w14:paraId="2BEAA7BF" w14:textId="77777777" w:rsidR="00AD4471" w:rsidRPr="006C2274" w:rsidRDefault="00AD4471" w:rsidP="009937C9">
            <w:pPr>
              <w:pStyle w:val="TableEntryHeader"/>
              <w:rPr>
                <w:b/>
                <w:bCs/>
              </w:rPr>
            </w:pPr>
            <w:r w:rsidRPr="006C2274">
              <w:rPr>
                <w:b/>
                <w:bCs/>
              </w:rPr>
              <w:t>OPT</w:t>
            </w:r>
          </w:p>
        </w:tc>
        <w:tc>
          <w:tcPr>
            <w:tcW w:w="1336" w:type="dxa"/>
            <w:shd w:val="clear" w:color="auto" w:fill="D9D9D9" w:themeFill="background1" w:themeFillShade="D9"/>
          </w:tcPr>
          <w:p w14:paraId="643220ED" w14:textId="77777777" w:rsidR="00AD4471" w:rsidRPr="006C2274" w:rsidRDefault="00AD4471" w:rsidP="009937C9">
            <w:pPr>
              <w:pStyle w:val="TableEntryHeader"/>
              <w:rPr>
                <w:b/>
                <w:bCs/>
              </w:rPr>
            </w:pPr>
            <w:r w:rsidRPr="006C2274">
              <w:rPr>
                <w:b/>
                <w:bCs/>
              </w:rPr>
              <w:t>TBL#</w:t>
            </w:r>
          </w:p>
        </w:tc>
        <w:tc>
          <w:tcPr>
            <w:tcW w:w="1336" w:type="dxa"/>
            <w:shd w:val="clear" w:color="auto" w:fill="D9D9D9" w:themeFill="background1" w:themeFillShade="D9"/>
          </w:tcPr>
          <w:p w14:paraId="72261C6E" w14:textId="77777777" w:rsidR="00AD4471" w:rsidRPr="006C2274" w:rsidRDefault="00AD4471" w:rsidP="009937C9">
            <w:pPr>
              <w:pStyle w:val="TableEntryHeader"/>
              <w:rPr>
                <w:b/>
                <w:bCs/>
              </w:rPr>
            </w:pPr>
            <w:r w:rsidRPr="006C2274">
              <w:rPr>
                <w:b/>
                <w:bCs/>
              </w:rPr>
              <w:t>ELEMENT NAME</w:t>
            </w:r>
          </w:p>
        </w:tc>
      </w:tr>
      <w:tr w:rsidR="00AD4471" w:rsidRPr="00954B4E" w14:paraId="5568103B" w14:textId="77777777" w:rsidTr="009937C9">
        <w:trPr>
          <w:trHeight w:val="144"/>
        </w:trPr>
        <w:tc>
          <w:tcPr>
            <w:tcW w:w="1335" w:type="dxa"/>
          </w:tcPr>
          <w:p w14:paraId="7A2577E2" w14:textId="77777777" w:rsidR="00AD4471" w:rsidRPr="00954B4E" w:rsidRDefault="00AD4471" w:rsidP="009937C9">
            <w:pPr>
              <w:pStyle w:val="TableEntry"/>
            </w:pPr>
            <w:r w:rsidRPr="00954B4E">
              <w:t>1</w:t>
            </w:r>
          </w:p>
        </w:tc>
        <w:tc>
          <w:tcPr>
            <w:tcW w:w="1335" w:type="dxa"/>
          </w:tcPr>
          <w:p w14:paraId="0A7513B0" w14:textId="77777777" w:rsidR="00AD4471" w:rsidRPr="00954B4E" w:rsidRDefault="00AD4471" w:rsidP="009937C9">
            <w:pPr>
              <w:pStyle w:val="TableEntry"/>
            </w:pPr>
            <w:r w:rsidRPr="00954B4E">
              <w:t>32</w:t>
            </w:r>
          </w:p>
        </w:tc>
        <w:tc>
          <w:tcPr>
            <w:tcW w:w="1336" w:type="dxa"/>
          </w:tcPr>
          <w:p w14:paraId="488100B5" w14:textId="77777777" w:rsidR="00AD4471" w:rsidRPr="00954B4E" w:rsidRDefault="00AD4471" w:rsidP="009937C9">
            <w:pPr>
              <w:pStyle w:val="TableEntry"/>
            </w:pPr>
            <w:r w:rsidRPr="00954B4E">
              <w:t>ST</w:t>
            </w:r>
          </w:p>
        </w:tc>
        <w:tc>
          <w:tcPr>
            <w:tcW w:w="1336" w:type="dxa"/>
          </w:tcPr>
          <w:p w14:paraId="1804FB52" w14:textId="77777777" w:rsidR="00AD4471" w:rsidRPr="00954B4E" w:rsidRDefault="00AD4471" w:rsidP="009937C9">
            <w:pPr>
              <w:pStyle w:val="TableEntry"/>
            </w:pPr>
            <w:r w:rsidRPr="00954B4E">
              <w:t>R</w:t>
            </w:r>
          </w:p>
        </w:tc>
        <w:tc>
          <w:tcPr>
            <w:tcW w:w="1336" w:type="dxa"/>
          </w:tcPr>
          <w:p w14:paraId="122A2AEB" w14:textId="77777777" w:rsidR="00AD4471" w:rsidRPr="00954B4E" w:rsidRDefault="00AD4471" w:rsidP="009937C9">
            <w:pPr>
              <w:pStyle w:val="TableEntry"/>
            </w:pPr>
          </w:p>
        </w:tc>
        <w:tc>
          <w:tcPr>
            <w:tcW w:w="1336" w:type="dxa"/>
          </w:tcPr>
          <w:p w14:paraId="76BD40B3" w14:textId="77777777" w:rsidR="00AD4471" w:rsidRPr="00954B4E" w:rsidRDefault="00AD4471" w:rsidP="009937C9">
            <w:pPr>
              <w:pStyle w:val="TableEntry"/>
            </w:pPr>
            <w:r w:rsidRPr="00954B4E">
              <w:t>Query Tag</w:t>
            </w:r>
          </w:p>
        </w:tc>
      </w:tr>
      <w:tr w:rsidR="00AD4471" w:rsidRPr="00954B4E" w14:paraId="4DD701AE" w14:textId="77777777" w:rsidTr="009937C9">
        <w:trPr>
          <w:trHeight w:val="144"/>
        </w:trPr>
        <w:tc>
          <w:tcPr>
            <w:tcW w:w="1335" w:type="dxa"/>
          </w:tcPr>
          <w:p w14:paraId="1443955B" w14:textId="77777777" w:rsidR="00AD4471" w:rsidRPr="00954B4E" w:rsidRDefault="00AD4471" w:rsidP="009937C9">
            <w:pPr>
              <w:pStyle w:val="TableEntry"/>
            </w:pPr>
            <w:r w:rsidRPr="00954B4E">
              <w:t>2</w:t>
            </w:r>
          </w:p>
        </w:tc>
        <w:tc>
          <w:tcPr>
            <w:tcW w:w="1335" w:type="dxa"/>
          </w:tcPr>
          <w:p w14:paraId="7FC58970" w14:textId="77777777" w:rsidR="00AD4471" w:rsidRPr="00954B4E" w:rsidRDefault="00AD4471" w:rsidP="009937C9">
            <w:pPr>
              <w:pStyle w:val="TableEntry"/>
            </w:pPr>
            <w:r w:rsidRPr="00954B4E">
              <w:t>2</w:t>
            </w:r>
          </w:p>
        </w:tc>
        <w:tc>
          <w:tcPr>
            <w:tcW w:w="1336" w:type="dxa"/>
          </w:tcPr>
          <w:p w14:paraId="58369588" w14:textId="77777777" w:rsidR="00AD4471" w:rsidRPr="00954B4E" w:rsidRDefault="00AD4471" w:rsidP="009937C9">
            <w:pPr>
              <w:pStyle w:val="TableEntry"/>
            </w:pPr>
            <w:r w:rsidRPr="00954B4E">
              <w:t>ID</w:t>
            </w:r>
          </w:p>
        </w:tc>
        <w:tc>
          <w:tcPr>
            <w:tcW w:w="1336" w:type="dxa"/>
          </w:tcPr>
          <w:p w14:paraId="41136862" w14:textId="77777777" w:rsidR="00AD4471" w:rsidRPr="00954B4E" w:rsidRDefault="00AD4471" w:rsidP="009937C9">
            <w:pPr>
              <w:pStyle w:val="TableEntry"/>
            </w:pPr>
            <w:r w:rsidRPr="00954B4E">
              <w:t>R+</w:t>
            </w:r>
          </w:p>
        </w:tc>
        <w:tc>
          <w:tcPr>
            <w:tcW w:w="1336" w:type="dxa"/>
          </w:tcPr>
          <w:p w14:paraId="2098599C" w14:textId="77777777" w:rsidR="00AD4471" w:rsidRPr="00954B4E" w:rsidRDefault="00AD4471" w:rsidP="009937C9">
            <w:pPr>
              <w:pStyle w:val="TableEntry"/>
            </w:pPr>
            <w:r w:rsidRPr="00954B4E">
              <w:t>0208</w:t>
            </w:r>
          </w:p>
        </w:tc>
        <w:tc>
          <w:tcPr>
            <w:tcW w:w="1336" w:type="dxa"/>
          </w:tcPr>
          <w:p w14:paraId="0FB27FA1" w14:textId="77777777" w:rsidR="00AD4471" w:rsidRPr="00954B4E" w:rsidRDefault="00AD4471" w:rsidP="009937C9">
            <w:pPr>
              <w:pStyle w:val="TableEntry"/>
            </w:pPr>
            <w:r w:rsidRPr="00954B4E">
              <w:t>Query Response Status</w:t>
            </w:r>
          </w:p>
        </w:tc>
      </w:tr>
    </w:tbl>
    <w:p w14:paraId="4C6840E9" w14:textId="77777777" w:rsidR="00AD4471" w:rsidRDefault="00AD4471" w:rsidP="009937C9">
      <w:pPr>
        <w:pStyle w:val="BodyText"/>
      </w:pPr>
    </w:p>
    <w:p w14:paraId="568EF62C" w14:textId="77777777" w:rsidR="00AD4471" w:rsidRPr="00954B4E" w:rsidRDefault="00AD4471" w:rsidP="00AD4471">
      <w:pPr>
        <w:pStyle w:val="AppendixHeading3"/>
        <w:numPr>
          <w:ilvl w:val="2"/>
          <w:numId w:val="32"/>
        </w:numPr>
        <w:outlineLvl w:val="2"/>
      </w:pPr>
      <w:bookmarkStart w:id="658" w:name="_Toc472011459"/>
      <w:bookmarkStart w:id="659" w:name="_Toc513467977"/>
      <w:bookmarkStart w:id="660" w:name="_Toc519507559"/>
      <w:r w:rsidRPr="00954B4E">
        <w:t>QPD Segment</w:t>
      </w:r>
      <w:bookmarkEnd w:id="658"/>
      <w:bookmarkEnd w:id="659"/>
      <w:bookmarkEnd w:id="660"/>
    </w:p>
    <w:p w14:paraId="4586D36C" w14:textId="77777777" w:rsidR="00AD4471" w:rsidRPr="00954B4E" w:rsidRDefault="00AD4471" w:rsidP="009937C9">
      <w:pPr>
        <w:pStyle w:val="BodyText"/>
      </w:pPr>
      <w:r w:rsidRPr="00954B4E">
        <w:t>The query response simply echoes the QPD segment from the query here.</w:t>
      </w:r>
    </w:p>
    <w:p w14:paraId="60699D1D" w14:textId="77777777" w:rsidR="00AD4471" w:rsidRPr="00954B4E" w:rsidRDefault="00AD4471" w:rsidP="00AD4471">
      <w:pPr>
        <w:pStyle w:val="AppendixHeading3"/>
        <w:numPr>
          <w:ilvl w:val="2"/>
          <w:numId w:val="32"/>
        </w:numPr>
        <w:outlineLvl w:val="2"/>
      </w:pPr>
      <w:bookmarkStart w:id="661" w:name="_Toc472011460"/>
      <w:bookmarkStart w:id="662" w:name="_Toc513467978"/>
      <w:bookmarkStart w:id="663" w:name="_Toc519507560"/>
      <w:r w:rsidRPr="00954B4E">
        <w:t>Remaining Segments</w:t>
      </w:r>
      <w:bookmarkEnd w:id="661"/>
      <w:bookmarkEnd w:id="662"/>
      <w:bookmarkEnd w:id="663"/>
    </w:p>
    <w:p w14:paraId="4EBD5B4B" w14:textId="77777777" w:rsidR="00AD4471" w:rsidRPr="00954B4E" w:rsidRDefault="00AD4471" w:rsidP="009937C9">
      <w:pPr>
        <w:pStyle w:val="BodyText"/>
      </w:pPr>
      <w:r w:rsidRPr="00954B4E">
        <w:t>The remaining segments in the segment pattern correspond to any associations matching the query specification.</w:t>
      </w:r>
    </w:p>
    <w:p w14:paraId="51642C74" w14:textId="77777777" w:rsidR="00AD4471" w:rsidRPr="00954B4E" w:rsidRDefault="00AD4471" w:rsidP="009937C9">
      <w:pPr>
        <w:pStyle w:val="BodyText"/>
      </w:pPr>
    </w:p>
    <w:p w14:paraId="0B0A40AD" w14:textId="77777777" w:rsidR="00AD4471" w:rsidRDefault="00AD4471"/>
    <w:p w14:paraId="16EEF841" w14:textId="77777777" w:rsidR="00AD4471" w:rsidRDefault="00AD4471" w:rsidP="00FF69C3"/>
    <w:p w14:paraId="6A1E05E1" w14:textId="77777777" w:rsidR="005A03D0" w:rsidRDefault="005A03D0" w:rsidP="00FF69C3"/>
    <w:p w14:paraId="1B97CB9D" w14:textId="77777777" w:rsidR="00FB31E5" w:rsidRDefault="00FB31E5" w:rsidP="00B9278F"/>
    <w:p w14:paraId="296B0115" w14:textId="77777777" w:rsidR="00FB31E5" w:rsidRDefault="00FB31E5" w:rsidP="00B9278F"/>
    <w:p w14:paraId="12C7E490" w14:textId="2D7BF4DA" w:rsidR="00B9278F" w:rsidRPr="003651D9" w:rsidRDefault="00B9278F" w:rsidP="00FF69C3">
      <w:pPr>
        <w:rPr>
          <w:i/>
        </w:rPr>
      </w:pPr>
    </w:p>
    <w:p w14:paraId="1BC1C692" w14:textId="77777777" w:rsidR="00330D1C" w:rsidRDefault="00330D1C"/>
    <w:sectPr w:rsidR="00330D1C" w:rsidSect="00F76F5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Pratt,Doug" w:date="2018-04-12T09:35:00Z" w:initials="P">
    <w:p w14:paraId="3CFFC9C1" w14:textId="5DD33B76" w:rsidR="009937C9" w:rsidRDefault="009937C9">
      <w:pPr>
        <w:pStyle w:val="CommentText"/>
      </w:pPr>
      <w:r>
        <w:rPr>
          <w:rStyle w:val="CommentReference"/>
        </w:rPr>
        <w:annotationRef/>
      </w:r>
      <w:r>
        <w:t>Is this the same as Device Registrant above?</w:t>
      </w:r>
    </w:p>
  </w:comment>
  <w:comment w:id="25" w:author="Rhoads, John" w:date="2018-01-11T14:35:00Z" w:initials="RJ">
    <w:p w14:paraId="2DEF6B70" w14:textId="54F970BE" w:rsidR="009937C9" w:rsidRDefault="009937C9">
      <w:pPr>
        <w:pStyle w:val="CommentText"/>
      </w:pPr>
      <w:r>
        <w:rPr>
          <w:rStyle w:val="CommentReference"/>
        </w:rPr>
        <w:annotationRef/>
      </w:r>
      <w:r>
        <w:rPr>
          <w:noProof/>
        </w:rPr>
        <w:t>Doug and Megan: Please review the terms for whether they are still need in the doc and whether any updates to definitions are wanted.</w:t>
      </w:r>
    </w:p>
  </w:comment>
  <w:comment w:id="26" w:author="Rhoads, John [2]" w:date="2018-04-02T15:33:00Z" w:initials="RJ">
    <w:p w14:paraId="4517ADC8" w14:textId="1FB19543" w:rsidR="009937C9" w:rsidRDefault="009937C9">
      <w:pPr>
        <w:pStyle w:val="CommentText"/>
      </w:pPr>
      <w:r>
        <w:rPr>
          <w:rStyle w:val="CommentReference"/>
        </w:rPr>
        <w:annotationRef/>
      </w:r>
      <w:r>
        <w:t>Keep (in first cut), reconsider later</w:t>
      </w:r>
    </w:p>
  </w:comment>
  <w:comment w:id="27" w:author="Rhoads, John [2]" w:date="2018-04-02T15:34:00Z" w:initials="RJ">
    <w:p w14:paraId="427F5BB8" w14:textId="17BB94E4" w:rsidR="009937C9" w:rsidRDefault="009937C9">
      <w:pPr>
        <w:pStyle w:val="CommentText"/>
      </w:pPr>
      <w:r>
        <w:rPr>
          <w:rStyle w:val="CommentReference"/>
        </w:rPr>
        <w:annotationRef/>
      </w:r>
      <w:r>
        <w:t>Hold for now</w:t>
      </w:r>
    </w:p>
  </w:comment>
  <w:comment w:id="47" w:author="Rhoads, John" w:date="2017-11-09T13:43:00Z" w:initials="RJ">
    <w:p w14:paraId="17FFCE96" w14:textId="77777777" w:rsidR="009937C9" w:rsidRDefault="009937C9" w:rsidP="00FF69C3">
      <w:pPr>
        <w:pStyle w:val="CommentText"/>
      </w:pPr>
      <w:r>
        <w:rPr>
          <w:rStyle w:val="CommentReference"/>
        </w:rPr>
        <w:annotationRef/>
      </w:r>
      <w:r>
        <w:t>After transaction IDs, settled, update this. Also, do we want to depict PAM and PDQ also?</w:t>
      </w:r>
    </w:p>
  </w:comment>
  <w:comment w:id="48" w:author="Pratt,Doug" w:date="2018-01-25T15:23:00Z" w:initials="P">
    <w:p w14:paraId="6401728F" w14:textId="3280B807" w:rsidR="009937C9" w:rsidRDefault="009937C9">
      <w:pPr>
        <w:pStyle w:val="CommentText"/>
      </w:pPr>
      <w:r>
        <w:rPr>
          <w:rStyle w:val="CommentReference"/>
        </w:rPr>
        <w:annotationRef/>
      </w:r>
      <w:r>
        <w:t>De-emphasize, do not put in diagram.</w:t>
      </w:r>
    </w:p>
  </w:comment>
  <w:comment w:id="49" w:author="Pratt,Doug" w:date="2018-01-25T15:23:00Z" w:initials="P">
    <w:p w14:paraId="0F20BE4F" w14:textId="2F685306" w:rsidR="009937C9" w:rsidRDefault="009937C9">
      <w:pPr>
        <w:pStyle w:val="CommentText"/>
      </w:pPr>
      <w:r>
        <w:rPr>
          <w:rStyle w:val="CommentReference"/>
        </w:rPr>
        <w:annotationRef/>
      </w:r>
      <w:r>
        <w:t>Will discuss in cross profile considerations.</w:t>
      </w:r>
    </w:p>
  </w:comment>
  <w:comment w:id="54" w:author="Pratt,Doug" w:date="2018-04-12T10:09:00Z" w:initials="P">
    <w:p w14:paraId="1DD0C673" w14:textId="37AC03B3" w:rsidR="009937C9" w:rsidRDefault="009937C9">
      <w:pPr>
        <w:pStyle w:val="CommentText"/>
      </w:pPr>
      <w:r>
        <w:rPr>
          <w:rStyle w:val="CommentReference"/>
        </w:rPr>
        <w:annotationRef/>
      </w:r>
      <w:r>
        <w:t xml:space="preserve">I originally pictured the opposite direction for the message between the Device Registrant and the Association Manager – devices are registered infrequently by Biomed staff, and the device information is then fed to the AM either by HL7 feed or in response to a query from the AM to the DR. Just want to confirm that our understanding of the DR actor is the same. </w:t>
      </w:r>
    </w:p>
  </w:comment>
  <w:comment w:id="55" w:author="Rhoads, John [2]" w:date="2018-04-02T15:17:00Z" w:initials="RJ">
    <w:p w14:paraId="7E86AB30" w14:textId="49D65416" w:rsidR="009937C9" w:rsidRDefault="009937C9">
      <w:pPr>
        <w:pStyle w:val="CommentText"/>
      </w:pPr>
      <w:r>
        <w:rPr>
          <w:rStyle w:val="CommentReference"/>
        </w:rPr>
        <w:annotationRef/>
      </w:r>
      <w:r>
        <w:t>Query response not numbered here</w:t>
      </w:r>
    </w:p>
  </w:comment>
  <w:comment w:id="56" w:author="Rhoads, John" w:date="2017-11-09T13:56:00Z" w:initials="RJ">
    <w:p w14:paraId="4BA507CA" w14:textId="77777777" w:rsidR="009937C9" w:rsidRDefault="009937C9" w:rsidP="00FF69C3">
      <w:pPr>
        <w:pStyle w:val="CommentText"/>
      </w:pPr>
      <w:r>
        <w:rPr>
          <w:rStyle w:val="CommentReference"/>
        </w:rPr>
        <w:annotationRef/>
      </w:r>
      <w:r>
        <w:t>Finish putting in the linkages</w:t>
      </w:r>
    </w:p>
  </w:comment>
  <w:comment w:id="62" w:author="Pratt,Doug" w:date="2018-05-04T10:33:00Z" w:initials="P">
    <w:p w14:paraId="14D3CD7D" w14:textId="2AFF04C3" w:rsidR="009937C9" w:rsidRDefault="009937C9">
      <w:pPr>
        <w:pStyle w:val="CommentText"/>
      </w:pPr>
      <w:r>
        <w:rPr>
          <w:rStyle w:val="CommentReference"/>
        </w:rPr>
        <w:annotationRef/>
      </w:r>
      <w:r>
        <w:t>Should it also respond to queries – e.g., what devices are in room 220 West?</w:t>
      </w:r>
    </w:p>
  </w:comment>
  <w:comment w:id="64" w:author="Pratt,Doug" w:date="2018-05-04T10:55:00Z" w:initials="P">
    <w:p w14:paraId="5E791227" w14:textId="414AED2E" w:rsidR="009937C9" w:rsidRDefault="009937C9">
      <w:pPr>
        <w:pStyle w:val="CommentText"/>
      </w:pPr>
      <w:r>
        <w:rPr>
          <w:rStyle w:val="CommentReference"/>
        </w:rPr>
        <w:annotationRef/>
      </w:r>
      <w:r>
        <w:t>Can’t get this left aligned without the heading level decrementing. Ugh.</w:t>
      </w:r>
    </w:p>
  </w:comment>
  <w:comment w:id="66" w:author="Rhoads, John" w:date="2017-11-09T14:05:00Z" w:initials="RJ">
    <w:p w14:paraId="1528B7AD" w14:textId="77777777" w:rsidR="009937C9" w:rsidRDefault="009937C9" w:rsidP="00FF69C3">
      <w:pPr>
        <w:pStyle w:val="CommentText"/>
      </w:pPr>
      <w:r>
        <w:rPr>
          <w:rStyle w:val="CommentReference"/>
        </w:rPr>
        <w:annotationRef/>
      </w:r>
      <w:r>
        <w:t>Do we want to identify options? For example, do we want to make supporting subscriptions, as opposed to snapshots, an option</w:t>
      </w:r>
    </w:p>
  </w:comment>
  <w:comment w:id="67" w:author="Pratt,Doug" w:date="2018-01-25T15:29:00Z" w:initials="P">
    <w:p w14:paraId="445C4BE2" w14:textId="194721F4" w:rsidR="009937C9" w:rsidRPr="00216B25" w:rsidRDefault="009937C9" w:rsidP="00216B25">
      <w:pPr>
        <w:rPr>
          <w:rFonts w:ascii="Helvetica" w:hAnsi="Helvetica"/>
          <w:color w:val="1A1A1A"/>
          <w:sz w:val="18"/>
          <w:szCs w:val="18"/>
        </w:rPr>
      </w:pPr>
      <w:r>
        <w:rPr>
          <w:rStyle w:val="CommentReference"/>
        </w:rPr>
        <w:annotationRef/>
      </w:r>
      <w:r>
        <w:t xml:space="preserve">We could have two options for </w:t>
      </w:r>
      <w:r w:rsidRPr="007641CC">
        <w:rPr>
          <w:rFonts w:ascii="Helvetica" w:hAnsi="Helvetica"/>
          <w:color w:val="1A1A1A"/>
          <w:sz w:val="18"/>
          <w:szCs w:val="18"/>
        </w:rPr>
        <w:t>Device-Patient Association Consumer</w:t>
      </w:r>
      <w:r>
        <w:rPr>
          <w:rFonts w:ascii="Helvetica" w:hAnsi="Helvetica"/>
          <w:color w:val="1A1A1A"/>
          <w:sz w:val="18"/>
          <w:szCs w:val="18"/>
        </w:rPr>
        <w:t xml:space="preserve"> actor.  A continuously updated display of associations vs. a point in time snapshot of associations.</w:t>
      </w:r>
    </w:p>
  </w:comment>
  <w:comment w:id="75" w:author="Rhoads, John" w:date="2017-11-09T14:08:00Z" w:initials="RJ">
    <w:p w14:paraId="561B1734" w14:textId="77777777" w:rsidR="009937C9" w:rsidRDefault="009937C9" w:rsidP="00FF69C3">
      <w:pPr>
        <w:pStyle w:val="CommentText"/>
      </w:pPr>
      <w:r>
        <w:rPr>
          <w:rStyle w:val="CommentReference"/>
        </w:rPr>
        <w:annotationRef/>
      </w:r>
      <w:r>
        <w:t>Here we might go into background identity concepts for persons and for devices: unique identifiers</w:t>
      </w:r>
    </w:p>
  </w:comment>
  <w:comment w:id="76" w:author="Pratt,Doug" w:date="2018-01-25T15:31:00Z" w:initials="P">
    <w:p w14:paraId="58EE4024" w14:textId="1F9093EF" w:rsidR="009937C9" w:rsidRDefault="009937C9">
      <w:pPr>
        <w:pStyle w:val="CommentText"/>
      </w:pPr>
      <w:r>
        <w:rPr>
          <w:rStyle w:val="CommentReference"/>
        </w:rPr>
        <w:annotationRef/>
      </w:r>
      <w:r>
        <w:t>Assume within the scope of institution there will be unique ids for patients and devices (MRN, MPI | UDI, Inventory ID, S/N, etc.)</w:t>
      </w:r>
    </w:p>
  </w:comment>
  <w:comment w:id="580" w:author="Rhoads, John [2]" w:date="2018-07-02T13:51:00Z" w:initials="RJ">
    <w:p w14:paraId="589E13EF" w14:textId="77777777" w:rsidR="009937C9" w:rsidRDefault="009937C9">
      <w:pPr>
        <w:pStyle w:val="CommentText"/>
      </w:pPr>
      <w:r>
        <w:rPr>
          <w:rStyle w:val="CommentReference"/>
        </w:rPr>
        <w:annotationRef/>
      </w:r>
      <w:r>
        <w:t>Something missing here?</w:t>
      </w:r>
    </w:p>
  </w:comment>
  <w:comment w:id="581" w:author="Rhoads, John [2]" w:date="2018-07-02T13:52:00Z" w:initials="RJ">
    <w:p w14:paraId="436F9543" w14:textId="77777777" w:rsidR="009937C9" w:rsidRDefault="009937C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FFC9C1" w15:done="0"/>
  <w15:commentEx w15:paraId="2DEF6B70" w15:done="0"/>
  <w15:commentEx w15:paraId="4517ADC8" w15:done="0"/>
  <w15:commentEx w15:paraId="427F5BB8" w15:done="0"/>
  <w15:commentEx w15:paraId="17FFCE96" w15:done="0"/>
  <w15:commentEx w15:paraId="6401728F" w15:paraIdParent="17FFCE96" w15:done="0"/>
  <w15:commentEx w15:paraId="0F20BE4F" w15:paraIdParent="17FFCE96" w15:done="0"/>
  <w15:commentEx w15:paraId="1DD0C673" w15:done="0"/>
  <w15:commentEx w15:paraId="7E86AB30" w15:done="0"/>
  <w15:commentEx w15:paraId="4BA507CA" w15:done="0"/>
  <w15:commentEx w15:paraId="14D3CD7D" w15:done="0"/>
  <w15:commentEx w15:paraId="5E791227" w15:done="0"/>
  <w15:commentEx w15:paraId="1528B7AD" w15:done="0"/>
  <w15:commentEx w15:paraId="445C4BE2" w15:paraIdParent="1528B7AD" w15:done="0"/>
  <w15:commentEx w15:paraId="561B1734" w15:done="0"/>
  <w15:commentEx w15:paraId="58EE4024" w15:paraIdParent="561B1734" w15:done="0"/>
  <w15:commentEx w15:paraId="589E13EF" w15:done="0"/>
  <w15:commentEx w15:paraId="436F9543" w15:paraIdParent="589E13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FC9C1" w16cid:durableId="1E79A6EF"/>
  <w16cid:commentId w16cid:paraId="2DEF6B70" w16cid:durableId="1E6CB9C6"/>
  <w16cid:commentId w16cid:paraId="4517ADC8" w16cid:durableId="1E6CCBC6"/>
  <w16cid:commentId w16cid:paraId="427F5BB8" w16cid:durableId="1E6CCC0F"/>
  <w16cid:commentId w16cid:paraId="4BA507CA" w16cid:durableId="1E6CB9C7"/>
  <w16cid:commentId w16cid:paraId="14D3CD7D" w16cid:durableId="1E96B585"/>
  <w16cid:commentId w16cid:paraId="5E791227" w16cid:durableId="1E96BA95"/>
  <w16cid:commentId w16cid:paraId="1528B7AD" w16cid:durableId="1E6CB9C8"/>
  <w16cid:commentId w16cid:paraId="445C4BE2" w16cid:durableId="1E6CB9C9"/>
  <w16cid:commentId w16cid:paraId="561B1734" w16cid:durableId="1E6CB9CB"/>
  <w16cid:commentId w16cid:paraId="58EE4024" w16cid:durableId="1E6CB9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r ??’c">
    <w:altName w:val="MS UI Gothic"/>
    <w:panose1 w:val="00000000000000000000"/>
    <w:charset w:val="80"/>
    <w:family w:val="modern"/>
    <w:notTrueType/>
    <w:pitch w:val="default"/>
    <w:sig w:usb0="00000000" w:usb1="08070000" w:usb2="00000010" w:usb3="00000000" w:csb0="00020000" w:csb1="00000000"/>
  </w:font>
  <w:font w:name="TimesNewRomanPSMT">
    <w:altName w:val="Times New Roman"/>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CourierNewPSMT">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Helvetica Neue">
    <w:altName w:val="Corbel"/>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D7C3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000009B"/>
    <w:multiLevelType w:val="hybridMultilevel"/>
    <w:tmpl w:val="E3643706"/>
    <w:lvl w:ilvl="0" w:tplc="2954FFB6">
      <w:start w:val="1"/>
      <w:numFmt w:val="bullet"/>
      <w:pStyle w:val="HL7IndentBulleted"/>
      <w:lvlText w:val="•"/>
      <w:lvlJc w:val="left"/>
      <w:pPr>
        <w:ind w:left="720" w:hanging="360"/>
      </w:pPr>
    </w:lvl>
    <w:lvl w:ilvl="1" w:tplc="5860D51E">
      <w:start w:val="1"/>
      <w:numFmt w:val="decimal"/>
      <w:lvlText w:val=""/>
      <w:lvlJc w:val="left"/>
      <w:rPr>
        <w:rFonts w:cs="Times New Roman"/>
      </w:rPr>
    </w:lvl>
    <w:lvl w:ilvl="2" w:tplc="90023B50">
      <w:start w:val="1"/>
      <w:numFmt w:val="decimal"/>
      <w:lvlText w:val=""/>
      <w:lvlJc w:val="left"/>
      <w:rPr>
        <w:rFonts w:cs="Times New Roman"/>
      </w:rPr>
    </w:lvl>
    <w:lvl w:ilvl="3" w:tplc="F9E2005A">
      <w:start w:val="1"/>
      <w:numFmt w:val="decimal"/>
      <w:lvlText w:val=""/>
      <w:lvlJc w:val="left"/>
      <w:rPr>
        <w:rFonts w:cs="Times New Roman"/>
      </w:rPr>
    </w:lvl>
    <w:lvl w:ilvl="4" w:tplc="FC366DF4">
      <w:start w:val="1"/>
      <w:numFmt w:val="decimal"/>
      <w:lvlText w:val=""/>
      <w:lvlJc w:val="left"/>
      <w:rPr>
        <w:rFonts w:cs="Times New Roman"/>
      </w:rPr>
    </w:lvl>
    <w:lvl w:ilvl="5" w:tplc="B4246788">
      <w:start w:val="1"/>
      <w:numFmt w:val="decimal"/>
      <w:lvlText w:val=""/>
      <w:lvlJc w:val="left"/>
      <w:rPr>
        <w:rFonts w:cs="Times New Roman"/>
      </w:rPr>
    </w:lvl>
    <w:lvl w:ilvl="6" w:tplc="55F88D36">
      <w:start w:val="1"/>
      <w:numFmt w:val="decimal"/>
      <w:lvlText w:val=""/>
      <w:lvlJc w:val="left"/>
      <w:rPr>
        <w:rFonts w:cs="Times New Roman"/>
      </w:rPr>
    </w:lvl>
    <w:lvl w:ilvl="7" w:tplc="B45A5264">
      <w:start w:val="1"/>
      <w:numFmt w:val="decimal"/>
      <w:lvlText w:val=""/>
      <w:lvlJc w:val="left"/>
      <w:rPr>
        <w:rFonts w:cs="Times New Roman"/>
      </w:rPr>
    </w:lvl>
    <w:lvl w:ilvl="8" w:tplc="47E2241C">
      <w:start w:val="1"/>
      <w:numFmt w:val="decimal"/>
      <w:lvlText w:val=""/>
      <w:lvlJc w:val="left"/>
      <w:rPr>
        <w:rFonts w:cs="Times New Roman"/>
      </w:rPr>
    </w:lvl>
  </w:abstractNum>
  <w:abstractNum w:abstractNumId="12" w15:restartNumberingAfterBreak="0">
    <w:nsid w:val="043464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104333"/>
    <w:multiLevelType w:val="multilevel"/>
    <w:tmpl w:val="CF128B42"/>
    <w:lvl w:ilvl="0">
      <w:start w:val="1"/>
      <w:numFmt w:val="decimal"/>
      <w:lvlText w:val="%1."/>
      <w:lvlJc w:val="left"/>
      <w:pPr>
        <w:ind w:left="720" w:hanging="360"/>
      </w:pPr>
    </w:lvl>
    <w:lvl w:ilvl="1">
      <w:start w:val="17"/>
      <w:numFmt w:val="decimal"/>
      <w:isLgl/>
      <w:lvlText w:val="%1.%2"/>
      <w:lvlJc w:val="left"/>
      <w:pPr>
        <w:ind w:left="1680" w:hanging="1320"/>
      </w:pPr>
      <w:rPr>
        <w:rFonts w:hint="default"/>
      </w:rPr>
    </w:lvl>
    <w:lvl w:ilvl="2">
      <w:start w:val="4"/>
      <w:numFmt w:val="decimal"/>
      <w:isLgl/>
      <w:lvlText w:val="%1.%2.%3"/>
      <w:lvlJc w:val="left"/>
      <w:pPr>
        <w:ind w:left="1680" w:hanging="1320"/>
      </w:pPr>
      <w:rPr>
        <w:rFonts w:hint="default"/>
      </w:rPr>
    </w:lvl>
    <w:lvl w:ilvl="3">
      <w:start w:val="1"/>
      <w:numFmt w:val="decimal"/>
      <w:isLgl/>
      <w:lvlText w:val="%1.%2.%3.%4"/>
      <w:lvlJc w:val="left"/>
      <w:pPr>
        <w:ind w:left="1680" w:hanging="1320"/>
      </w:pPr>
      <w:rPr>
        <w:rFonts w:hint="default"/>
      </w:rPr>
    </w:lvl>
    <w:lvl w:ilvl="4">
      <w:start w:val="3"/>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0E89401B"/>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55B682D"/>
    <w:multiLevelType w:val="multilevel"/>
    <w:tmpl w:val="1EE6D4A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F3D3153"/>
    <w:multiLevelType w:val="hybridMultilevel"/>
    <w:tmpl w:val="93C6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23197A"/>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674"/>
        </w:tabs>
        <w:ind w:left="167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C3E081F"/>
    <w:multiLevelType w:val="multilevel"/>
    <w:tmpl w:val="B48E2466"/>
    <w:numStyleLink w:val="AppendixHeadingList"/>
  </w:abstractNum>
  <w:abstractNum w:abstractNumId="19" w15:restartNumberingAfterBreak="0">
    <w:nsid w:val="2CC37D02"/>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35C0422C"/>
    <w:multiLevelType w:val="hybridMultilevel"/>
    <w:tmpl w:val="C0D0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015CE"/>
    <w:multiLevelType w:val="multilevel"/>
    <w:tmpl w:val="B48E2466"/>
    <w:styleLink w:val="AppendixHeadingList"/>
    <w:lvl w:ilvl="0">
      <w:start w:val="1"/>
      <w:numFmt w:val="upperLetter"/>
      <w:suff w:val="space"/>
      <w:lvlText w:val="Appendix %1."/>
      <w:lvlJc w:val="left"/>
      <w:pPr>
        <w:ind w:left="0" w:firstLine="0"/>
      </w:pPr>
      <w:rPr>
        <w:rFonts w:cs="Times New Roman"/>
      </w:rPr>
    </w:lvl>
    <w:lvl w:ilvl="1">
      <w:start w:val="1"/>
      <w:numFmt w:val="decimal"/>
      <w:suff w:val="space"/>
      <w:lvlText w:val="%1.%2"/>
      <w:lvlJc w:val="left"/>
      <w:pPr>
        <w:ind w:left="0" w:firstLine="0"/>
      </w:pPr>
      <w:rPr>
        <w:rFonts w:cs="Times New Roman"/>
      </w:rPr>
    </w:lvl>
    <w:lvl w:ilvl="2">
      <w:start w:val="1"/>
      <w:numFmt w:val="decimal"/>
      <w:suff w:val="space"/>
      <w:lvlText w:val="%1.%2.%3"/>
      <w:lvlJc w:val="left"/>
      <w:pPr>
        <w:ind w:left="0" w:firstLine="0"/>
      </w:pPr>
      <w:rPr>
        <w:rFonts w:cs="Times New Roman"/>
      </w:rPr>
    </w:lvl>
    <w:lvl w:ilvl="3">
      <w:start w:val="1"/>
      <w:numFmt w:val="decimal"/>
      <w:suff w:val="space"/>
      <w:lvlText w:val="%1.%2.%3.%4"/>
      <w:lvlJc w:val="left"/>
      <w:pPr>
        <w:ind w:left="0" w:firstLine="0"/>
      </w:pPr>
      <w:rPr>
        <w:rFonts w:cs="Times New Roman"/>
      </w:rPr>
    </w:lvl>
    <w:lvl w:ilvl="4">
      <w:start w:val="1"/>
      <w:numFmt w:val="decimal"/>
      <w:suff w:val="space"/>
      <w:lvlText w:val="%1.%2.%3.%4.%5"/>
      <w:lvlJc w:val="left"/>
      <w:pPr>
        <w:ind w:left="0" w:firstLine="0"/>
      </w:pPr>
      <w:rPr>
        <w:rFonts w:cs="Times New Roman"/>
      </w:rPr>
    </w:lvl>
    <w:lvl w:ilvl="5">
      <w:start w:val="1"/>
      <w:numFmt w:val="decimal"/>
      <w:suff w:val="space"/>
      <w:lvlText w:val="%1.%2.%3.%4.%5.%6"/>
      <w:lvlJc w:val="left"/>
      <w:pPr>
        <w:ind w:left="0" w:firstLine="0"/>
      </w:pPr>
      <w:rPr>
        <w:rFonts w:cs="Times New Roman"/>
      </w:rPr>
    </w:lvl>
    <w:lvl w:ilvl="6">
      <w:start w:val="1"/>
      <w:numFmt w:val="decimal"/>
      <w:lvlText w:val="%1.%2.%3.%4.%5.%6.%7"/>
      <w:lvlJc w:val="left"/>
      <w:pPr>
        <w:tabs>
          <w:tab w:val="num" w:pos="-1854"/>
        </w:tabs>
        <w:ind w:left="0" w:firstLine="0"/>
      </w:pPr>
      <w:rPr>
        <w:rFonts w:cs="Times New Roman"/>
      </w:rPr>
    </w:lvl>
    <w:lvl w:ilvl="7">
      <w:start w:val="1"/>
      <w:numFmt w:val="decimal"/>
      <w:lvlText w:val="%1.%2.%3.%4.%5.%6.%7.%8"/>
      <w:lvlJc w:val="left"/>
      <w:pPr>
        <w:tabs>
          <w:tab w:val="num" w:pos="-1710"/>
        </w:tabs>
        <w:ind w:left="0" w:firstLine="0"/>
      </w:pPr>
      <w:rPr>
        <w:rFonts w:cs="Times New Roman"/>
      </w:rPr>
    </w:lvl>
    <w:lvl w:ilvl="8">
      <w:start w:val="1"/>
      <w:numFmt w:val="decimal"/>
      <w:lvlText w:val="%1.%2.%3.%4.%5.%6.%7.%8.%9"/>
      <w:lvlJc w:val="left"/>
      <w:pPr>
        <w:tabs>
          <w:tab w:val="num" w:pos="-1566"/>
        </w:tabs>
        <w:ind w:left="0" w:firstLine="0"/>
      </w:pPr>
      <w:rPr>
        <w:rFonts w:cs="Times New Roman"/>
      </w:rPr>
    </w:lvl>
  </w:abstractNum>
  <w:abstractNum w:abstractNumId="22" w15:restartNumberingAfterBreak="0">
    <w:nsid w:val="486E7188"/>
    <w:multiLevelType w:val="hybridMultilevel"/>
    <w:tmpl w:val="5BECF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A50BB"/>
    <w:multiLevelType w:val="hybridMultilevel"/>
    <w:tmpl w:val="C156A5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19A4D61"/>
    <w:multiLevelType w:val="multilevel"/>
    <w:tmpl w:val="2B409DAA"/>
    <w:styleLink w:val="Headings"/>
    <w:lvl w:ilvl="0">
      <w:start w:val="1"/>
      <w:numFmt w:val="decimal"/>
      <w:suff w:val="space"/>
      <w:lvlText w:val="%1."/>
      <w:lvlJc w:val="left"/>
      <w:pPr>
        <w:ind w:left="0" w:firstLine="0"/>
      </w:pPr>
      <w:rPr>
        <w:rFonts w:ascii="Calibri" w:hAnsi="Calibri" w:hint="default"/>
        <w:b/>
        <w:bCs/>
        <w:i w:val="0"/>
        <w:iCs w:val="0"/>
        <w:sz w:val="32"/>
        <w:szCs w:val="28"/>
      </w:rPr>
    </w:lvl>
    <w:lvl w:ilvl="1">
      <w:start w:val="1"/>
      <w:numFmt w:val="decimal"/>
      <w:suff w:val="space"/>
      <w:lvlText w:val="%1.%2"/>
      <w:lvlJc w:val="left"/>
      <w:pPr>
        <w:ind w:left="2610" w:firstLine="0"/>
      </w:pPr>
      <w:rPr>
        <w:rFonts w:hint="default"/>
        <w:b/>
        <w:bCs/>
        <w:i w:val="0"/>
        <w:iCs w:val="0"/>
        <w:sz w:val="28"/>
        <w:szCs w:val="28"/>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15:restartNumberingAfterBreak="0">
    <w:nsid w:val="54337C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84A57F1"/>
    <w:multiLevelType w:val="multilevel"/>
    <w:tmpl w:val="2744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6A62BE"/>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602786E"/>
    <w:multiLevelType w:val="hybridMultilevel"/>
    <w:tmpl w:val="93C6B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10"/>
  </w:num>
  <w:num w:numId="2">
    <w:abstractNumId w:val="8"/>
  </w:num>
  <w:num w:numId="3">
    <w:abstractNumId w:val="7"/>
  </w:num>
  <w:num w:numId="4">
    <w:abstractNumId w:val="9"/>
  </w:num>
  <w:num w:numId="5">
    <w:abstractNumId w:val="4"/>
  </w:num>
  <w:num w:numId="6">
    <w:abstractNumId w:val="3"/>
  </w:num>
  <w:num w:numId="7">
    <w:abstractNumId w:val="2"/>
  </w:num>
  <w:num w:numId="8">
    <w:abstractNumId w:val="1"/>
  </w:num>
  <w:num w:numId="9">
    <w:abstractNumId w:val="6"/>
  </w:num>
  <w:num w:numId="10">
    <w:abstractNumId w:val="5"/>
  </w:num>
  <w:num w:numId="11">
    <w:abstractNumId w:val="30"/>
  </w:num>
  <w:num w:numId="12">
    <w:abstractNumId w:val="28"/>
  </w:num>
  <w:num w:numId="13">
    <w:abstractNumId w:val="26"/>
  </w:num>
  <w:num w:numId="14">
    <w:abstractNumId w:val="16"/>
  </w:num>
  <w:num w:numId="15">
    <w:abstractNumId w:val="29"/>
  </w:num>
  <w:num w:numId="16">
    <w:abstractNumId w:val="23"/>
  </w:num>
  <w:num w:numId="17">
    <w:abstractNumId w:val="0"/>
  </w:num>
  <w:num w:numId="18">
    <w:abstractNumId w:val="22"/>
  </w:num>
  <w:num w:numId="19">
    <w:abstractNumId w:val="27"/>
  </w:num>
  <w:num w:numId="20">
    <w:abstractNumId w:val="4"/>
    <w:lvlOverride w:ilvl="0">
      <w:startOverride w:val="1"/>
    </w:lvlOverride>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lvlOverride w:ilvl="0">
      <w:startOverride w:val="1"/>
      <w:lvl w:ilvl="0">
        <w:start w:val="1"/>
        <w:numFmt w:val="decimal"/>
        <w:lvlText w:val=""/>
        <w:lvlJc w:val="left"/>
      </w:lvl>
    </w:lvlOverride>
    <w:lvlOverride w:ilvl="1">
      <w:startOverride w:val="1"/>
      <w:lvl w:ilvl="1">
        <w:start w:val="1"/>
        <w:numFmt w:val="decimal"/>
        <w:suff w:val="space"/>
        <w:lvlText w:val="%1.%2"/>
        <w:lvlJc w:val="left"/>
        <w:pPr>
          <w:ind w:left="0" w:firstLine="0"/>
        </w:pPr>
        <w:rPr>
          <w:rFonts w:cs="Times New Roman"/>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23">
    <w:abstractNumId w:val="4"/>
    <w:lvlOverride w:ilvl="0">
      <w:startOverride w:val="1"/>
    </w:lvlOverride>
  </w:num>
  <w:num w:numId="24">
    <w:abstractNumId w:val="4"/>
    <w:lvlOverride w:ilvl="0">
      <w:startOverride w:val="1"/>
    </w:lvlOverride>
  </w:num>
  <w:num w:numId="25">
    <w:abstractNumId w:val="21"/>
  </w:num>
  <w:num w:numId="26">
    <w:abstractNumId w:val="17"/>
  </w:num>
  <w:num w:numId="27">
    <w:abstractNumId w:val="15"/>
  </w:num>
  <w:num w:numId="28">
    <w:abstractNumId w:val="12"/>
  </w:num>
  <w:num w:numId="29">
    <w:abstractNumId w:val="25"/>
  </w:num>
  <w:num w:numId="30">
    <w:abstractNumId w:val="24"/>
  </w:num>
  <w:num w:numId="31">
    <w:abstractNumId w:val="11"/>
  </w:num>
  <w:num w:numId="32">
    <w:abstractNumId w:val="18"/>
  </w:num>
  <w:num w:numId="33">
    <w:abstractNumId w:val="13"/>
  </w:num>
  <w:num w:numId="34">
    <w:abstractNumId w:val="19"/>
  </w:num>
  <w:num w:numId="35">
    <w:abstractNumId w:val="20"/>
  </w:num>
  <w:num w:numId="3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ratt,Doug">
    <w15:presenceInfo w15:providerId="AD" w15:userId="S-1-5-21-60319325-1160982951-1601773907-389985"/>
  </w15:person>
  <w15:person w15:author="Rhoads, John">
    <w15:presenceInfo w15:providerId="None" w15:userId="Rhoads, John"/>
  </w15:person>
  <w15:person w15:author="Rhoads, John [2]">
    <w15:presenceInfo w15:providerId="Windows Live" w15:userId="3744d33c-21e2-4357-8e52-d9f5917d47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activeWritingStyle w:appName="MSWord" w:lang="fr-FR" w:vendorID="64" w:dllVersion="6" w:nlCheck="1" w:checkStyle="0"/>
  <w:activeWritingStyle w:appName="MSWord" w:lang="en-US" w:vendorID="64" w:dllVersion="6" w:nlCheck="1" w:checkStyle="1"/>
  <w:activeWritingStyle w:appName="MSWord" w:lang="en-US" w:vendorID="64" w:dllVersion="131078" w:nlCheck="1" w:checkStyle="1"/>
  <w:activeWritingStyle w:appName="MSWord" w:lang="fr-FR" w:vendorID="64" w:dllVersion="131078" w:nlCheck="1" w:checkStyle="0"/>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C3"/>
    <w:rsid w:val="000019F3"/>
    <w:rsid w:val="0000676C"/>
    <w:rsid w:val="000075B5"/>
    <w:rsid w:val="00012B1F"/>
    <w:rsid w:val="0002013F"/>
    <w:rsid w:val="00054F80"/>
    <w:rsid w:val="00064D17"/>
    <w:rsid w:val="0006509B"/>
    <w:rsid w:val="000658F8"/>
    <w:rsid w:val="000702F7"/>
    <w:rsid w:val="00073BB6"/>
    <w:rsid w:val="000845A5"/>
    <w:rsid w:val="00084662"/>
    <w:rsid w:val="00090883"/>
    <w:rsid w:val="00094B81"/>
    <w:rsid w:val="000977B1"/>
    <w:rsid w:val="000B5006"/>
    <w:rsid w:val="000C1399"/>
    <w:rsid w:val="000D23FF"/>
    <w:rsid w:val="000E08F4"/>
    <w:rsid w:val="000F3F40"/>
    <w:rsid w:val="00115BA2"/>
    <w:rsid w:val="00127EA0"/>
    <w:rsid w:val="00130264"/>
    <w:rsid w:val="001302A8"/>
    <w:rsid w:val="001317FB"/>
    <w:rsid w:val="00134A30"/>
    <w:rsid w:val="0013553C"/>
    <w:rsid w:val="00141080"/>
    <w:rsid w:val="00141630"/>
    <w:rsid w:val="001769EA"/>
    <w:rsid w:val="0018548C"/>
    <w:rsid w:val="001B033A"/>
    <w:rsid w:val="001E1765"/>
    <w:rsid w:val="001E238E"/>
    <w:rsid w:val="001F0B92"/>
    <w:rsid w:val="001F43F7"/>
    <w:rsid w:val="00216B25"/>
    <w:rsid w:val="00224571"/>
    <w:rsid w:val="002304E0"/>
    <w:rsid w:val="00237FB2"/>
    <w:rsid w:val="002520A9"/>
    <w:rsid w:val="002750BA"/>
    <w:rsid w:val="0028330C"/>
    <w:rsid w:val="0029655A"/>
    <w:rsid w:val="002A1564"/>
    <w:rsid w:val="002A3AAB"/>
    <w:rsid w:val="002D337C"/>
    <w:rsid w:val="002D53E4"/>
    <w:rsid w:val="002E0618"/>
    <w:rsid w:val="002E5923"/>
    <w:rsid w:val="002E6E4A"/>
    <w:rsid w:val="002E6F4E"/>
    <w:rsid w:val="0030009B"/>
    <w:rsid w:val="00310E93"/>
    <w:rsid w:val="003146F8"/>
    <w:rsid w:val="00330D1C"/>
    <w:rsid w:val="003931E0"/>
    <w:rsid w:val="003A296E"/>
    <w:rsid w:val="003C3CF2"/>
    <w:rsid w:val="003F2E9E"/>
    <w:rsid w:val="00415C8E"/>
    <w:rsid w:val="00416997"/>
    <w:rsid w:val="00456402"/>
    <w:rsid w:val="00460FF3"/>
    <w:rsid w:val="00476241"/>
    <w:rsid w:val="004812D1"/>
    <w:rsid w:val="00496529"/>
    <w:rsid w:val="004A3C5D"/>
    <w:rsid w:val="004A6B3E"/>
    <w:rsid w:val="004B3F0F"/>
    <w:rsid w:val="004C7270"/>
    <w:rsid w:val="004D7B9C"/>
    <w:rsid w:val="004E4269"/>
    <w:rsid w:val="00504F95"/>
    <w:rsid w:val="005105E2"/>
    <w:rsid w:val="00516CC2"/>
    <w:rsid w:val="00531DCF"/>
    <w:rsid w:val="00535CE2"/>
    <w:rsid w:val="0055343D"/>
    <w:rsid w:val="005543A9"/>
    <w:rsid w:val="005564EF"/>
    <w:rsid w:val="00557B05"/>
    <w:rsid w:val="00560A51"/>
    <w:rsid w:val="00566447"/>
    <w:rsid w:val="005809B7"/>
    <w:rsid w:val="00581FD9"/>
    <w:rsid w:val="0058474F"/>
    <w:rsid w:val="00596B52"/>
    <w:rsid w:val="005A03D0"/>
    <w:rsid w:val="005C2ECA"/>
    <w:rsid w:val="005C5102"/>
    <w:rsid w:val="005E2198"/>
    <w:rsid w:val="005F01AF"/>
    <w:rsid w:val="0062614D"/>
    <w:rsid w:val="00626F52"/>
    <w:rsid w:val="00627795"/>
    <w:rsid w:val="00634361"/>
    <w:rsid w:val="006625E7"/>
    <w:rsid w:val="00663B69"/>
    <w:rsid w:val="0066543B"/>
    <w:rsid w:val="0066760C"/>
    <w:rsid w:val="00690A5E"/>
    <w:rsid w:val="00692CE5"/>
    <w:rsid w:val="006939E7"/>
    <w:rsid w:val="006A4FC1"/>
    <w:rsid w:val="006A680C"/>
    <w:rsid w:val="006B7C75"/>
    <w:rsid w:val="006C5992"/>
    <w:rsid w:val="006D2564"/>
    <w:rsid w:val="006D4204"/>
    <w:rsid w:val="006E4744"/>
    <w:rsid w:val="006E483D"/>
    <w:rsid w:val="00700DC8"/>
    <w:rsid w:val="00703075"/>
    <w:rsid w:val="00713B6E"/>
    <w:rsid w:val="00756B4B"/>
    <w:rsid w:val="00765072"/>
    <w:rsid w:val="007664BF"/>
    <w:rsid w:val="00766D96"/>
    <w:rsid w:val="00771CC6"/>
    <w:rsid w:val="00773A58"/>
    <w:rsid w:val="00784EAC"/>
    <w:rsid w:val="007871CE"/>
    <w:rsid w:val="00791622"/>
    <w:rsid w:val="007920DA"/>
    <w:rsid w:val="007A5962"/>
    <w:rsid w:val="007C3FC1"/>
    <w:rsid w:val="007C73A8"/>
    <w:rsid w:val="007E310F"/>
    <w:rsid w:val="007E4626"/>
    <w:rsid w:val="0080123B"/>
    <w:rsid w:val="008151A6"/>
    <w:rsid w:val="0083596B"/>
    <w:rsid w:val="0083721B"/>
    <w:rsid w:val="00841A73"/>
    <w:rsid w:val="008444FB"/>
    <w:rsid w:val="00846191"/>
    <w:rsid w:val="008530CE"/>
    <w:rsid w:val="00862359"/>
    <w:rsid w:val="008624B9"/>
    <w:rsid w:val="008718D4"/>
    <w:rsid w:val="0088619A"/>
    <w:rsid w:val="008B7BC9"/>
    <w:rsid w:val="008C20FC"/>
    <w:rsid w:val="008C22DA"/>
    <w:rsid w:val="009057A5"/>
    <w:rsid w:val="00915498"/>
    <w:rsid w:val="00915CB0"/>
    <w:rsid w:val="009179A0"/>
    <w:rsid w:val="00930647"/>
    <w:rsid w:val="00956BFB"/>
    <w:rsid w:val="00976C9C"/>
    <w:rsid w:val="00991077"/>
    <w:rsid w:val="009915F0"/>
    <w:rsid w:val="009937C9"/>
    <w:rsid w:val="00993F64"/>
    <w:rsid w:val="00996BFB"/>
    <w:rsid w:val="009A3B90"/>
    <w:rsid w:val="009B4E36"/>
    <w:rsid w:val="00A1343F"/>
    <w:rsid w:val="00A234A4"/>
    <w:rsid w:val="00A31B23"/>
    <w:rsid w:val="00A33C3E"/>
    <w:rsid w:val="00A37993"/>
    <w:rsid w:val="00A41A83"/>
    <w:rsid w:val="00A428F6"/>
    <w:rsid w:val="00A51BF5"/>
    <w:rsid w:val="00A65236"/>
    <w:rsid w:val="00A83D2E"/>
    <w:rsid w:val="00A86A18"/>
    <w:rsid w:val="00AA472B"/>
    <w:rsid w:val="00AA7127"/>
    <w:rsid w:val="00AC0FCA"/>
    <w:rsid w:val="00AD4471"/>
    <w:rsid w:val="00AE091D"/>
    <w:rsid w:val="00AE0C9B"/>
    <w:rsid w:val="00B25B91"/>
    <w:rsid w:val="00B35C16"/>
    <w:rsid w:val="00B421B7"/>
    <w:rsid w:val="00B46812"/>
    <w:rsid w:val="00B772E5"/>
    <w:rsid w:val="00B80A66"/>
    <w:rsid w:val="00B84CCA"/>
    <w:rsid w:val="00B87379"/>
    <w:rsid w:val="00B9278F"/>
    <w:rsid w:val="00B93038"/>
    <w:rsid w:val="00BA689C"/>
    <w:rsid w:val="00BB52EC"/>
    <w:rsid w:val="00BB7605"/>
    <w:rsid w:val="00BC73CF"/>
    <w:rsid w:val="00BD5337"/>
    <w:rsid w:val="00BD762D"/>
    <w:rsid w:val="00BE02BC"/>
    <w:rsid w:val="00BF65FA"/>
    <w:rsid w:val="00C32D4A"/>
    <w:rsid w:val="00C40B1D"/>
    <w:rsid w:val="00C436E6"/>
    <w:rsid w:val="00C46833"/>
    <w:rsid w:val="00C53C32"/>
    <w:rsid w:val="00C647B9"/>
    <w:rsid w:val="00C65782"/>
    <w:rsid w:val="00C7327D"/>
    <w:rsid w:val="00C95BCC"/>
    <w:rsid w:val="00C97232"/>
    <w:rsid w:val="00CA0329"/>
    <w:rsid w:val="00CA688B"/>
    <w:rsid w:val="00CC128E"/>
    <w:rsid w:val="00CE4E6D"/>
    <w:rsid w:val="00CF67CF"/>
    <w:rsid w:val="00D0332A"/>
    <w:rsid w:val="00D21CBF"/>
    <w:rsid w:val="00D427A6"/>
    <w:rsid w:val="00D43467"/>
    <w:rsid w:val="00D865BD"/>
    <w:rsid w:val="00D91064"/>
    <w:rsid w:val="00DA7581"/>
    <w:rsid w:val="00DB05EA"/>
    <w:rsid w:val="00DC086F"/>
    <w:rsid w:val="00DC35AF"/>
    <w:rsid w:val="00DD61BF"/>
    <w:rsid w:val="00DD73DE"/>
    <w:rsid w:val="00DE5F37"/>
    <w:rsid w:val="00DF2D70"/>
    <w:rsid w:val="00E25CD1"/>
    <w:rsid w:val="00E279F5"/>
    <w:rsid w:val="00E31298"/>
    <w:rsid w:val="00E34B48"/>
    <w:rsid w:val="00E44321"/>
    <w:rsid w:val="00E541AF"/>
    <w:rsid w:val="00E63A2E"/>
    <w:rsid w:val="00E73BFD"/>
    <w:rsid w:val="00E84CA8"/>
    <w:rsid w:val="00E85C3A"/>
    <w:rsid w:val="00E94E99"/>
    <w:rsid w:val="00E95E30"/>
    <w:rsid w:val="00EA0B96"/>
    <w:rsid w:val="00EA5B3C"/>
    <w:rsid w:val="00EB375E"/>
    <w:rsid w:val="00EB40EB"/>
    <w:rsid w:val="00EC365A"/>
    <w:rsid w:val="00ED2786"/>
    <w:rsid w:val="00EE47D1"/>
    <w:rsid w:val="00EF01A1"/>
    <w:rsid w:val="00F05A91"/>
    <w:rsid w:val="00F15359"/>
    <w:rsid w:val="00F24B27"/>
    <w:rsid w:val="00F266D8"/>
    <w:rsid w:val="00F5377A"/>
    <w:rsid w:val="00F72AC8"/>
    <w:rsid w:val="00F72E97"/>
    <w:rsid w:val="00F76F58"/>
    <w:rsid w:val="00F94646"/>
    <w:rsid w:val="00FA0B49"/>
    <w:rsid w:val="00FA194F"/>
    <w:rsid w:val="00FB2AFD"/>
    <w:rsid w:val="00FB31E5"/>
    <w:rsid w:val="00FC286F"/>
    <w:rsid w:val="00FC3F5F"/>
    <w:rsid w:val="00FD7A45"/>
    <w:rsid w:val="00FE4438"/>
    <w:rsid w:val="00FE5920"/>
    <w:rsid w:val="00FE5D7E"/>
    <w:rsid w:val="00FF1DAF"/>
    <w:rsid w:val="00FF2DAF"/>
    <w:rsid w:val="00FF69C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E8A1"/>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662"/>
  </w:style>
  <w:style w:type="paragraph" w:styleId="Heading1">
    <w:name w:val="heading 1"/>
    <w:next w:val="BodyText"/>
    <w:link w:val="Heading1Char"/>
    <w:qFormat/>
    <w:rsid w:val="00F76F58"/>
    <w:pPr>
      <w:keepNext/>
      <w:pageBreakBefore/>
      <w:spacing w:before="240" w:after="60"/>
      <w:outlineLvl w:val="0"/>
    </w:pPr>
    <w:rPr>
      <w:rFonts w:ascii="Arial" w:eastAsia="Times New Roman" w:hAnsi="Arial" w:cs="Times New Roman"/>
      <w:b/>
      <w:noProof/>
      <w:kern w:val="28"/>
      <w:sz w:val="28"/>
      <w:szCs w:val="20"/>
      <w:lang w:bidi="ar-SA"/>
    </w:rPr>
  </w:style>
  <w:style w:type="paragraph" w:styleId="Heading2">
    <w:name w:val="heading 2"/>
    <w:basedOn w:val="Heading1"/>
    <w:next w:val="BodyText"/>
    <w:link w:val="Heading2Char"/>
    <w:qFormat/>
    <w:rsid w:val="004812D1"/>
    <w:pPr>
      <w:pageBreakBefore w:val="0"/>
      <w:numPr>
        <w:ilvl w:val="1"/>
      </w:numPr>
      <w:outlineLvl w:val="1"/>
    </w:pPr>
  </w:style>
  <w:style w:type="paragraph" w:styleId="Heading3">
    <w:name w:val="heading 3"/>
    <w:basedOn w:val="Heading2"/>
    <w:next w:val="BodyText"/>
    <w:link w:val="Heading3Char"/>
    <w:qFormat/>
    <w:rsid w:val="004812D1"/>
    <w:pPr>
      <w:numPr>
        <w:ilvl w:val="2"/>
      </w:numPr>
      <w:outlineLvl w:val="2"/>
    </w:pPr>
  </w:style>
  <w:style w:type="paragraph" w:styleId="Heading4">
    <w:name w:val="heading 4"/>
    <w:basedOn w:val="Heading3"/>
    <w:next w:val="BodyText"/>
    <w:link w:val="Heading4Char"/>
    <w:qFormat/>
    <w:rsid w:val="004812D1"/>
    <w:pPr>
      <w:numPr>
        <w:ilvl w:val="3"/>
      </w:numPr>
      <w:outlineLvl w:val="3"/>
    </w:pPr>
  </w:style>
  <w:style w:type="paragraph" w:styleId="Heading5">
    <w:name w:val="heading 5"/>
    <w:basedOn w:val="Heading4"/>
    <w:next w:val="BodyText"/>
    <w:link w:val="Heading5Char"/>
    <w:qFormat/>
    <w:rsid w:val="004812D1"/>
    <w:pPr>
      <w:numPr>
        <w:ilvl w:val="4"/>
      </w:numPr>
      <w:outlineLvl w:val="4"/>
    </w:pPr>
  </w:style>
  <w:style w:type="paragraph" w:styleId="Heading6">
    <w:name w:val="heading 6"/>
    <w:basedOn w:val="Heading5"/>
    <w:next w:val="BodyText"/>
    <w:link w:val="Heading6Char"/>
    <w:qFormat/>
    <w:rsid w:val="004812D1"/>
    <w:pPr>
      <w:numPr>
        <w:ilvl w:val="5"/>
      </w:numPr>
      <w:outlineLvl w:val="5"/>
    </w:pPr>
  </w:style>
  <w:style w:type="paragraph" w:styleId="Heading7">
    <w:name w:val="heading 7"/>
    <w:basedOn w:val="Heading6"/>
    <w:next w:val="BodyText"/>
    <w:link w:val="Heading7Char"/>
    <w:qFormat/>
    <w:rsid w:val="004812D1"/>
    <w:pPr>
      <w:numPr>
        <w:ilvl w:val="6"/>
      </w:numPr>
      <w:outlineLvl w:val="6"/>
    </w:pPr>
  </w:style>
  <w:style w:type="paragraph" w:styleId="Heading8">
    <w:name w:val="heading 8"/>
    <w:basedOn w:val="Heading7"/>
    <w:next w:val="BodyText"/>
    <w:link w:val="Heading8Char"/>
    <w:qFormat/>
    <w:rsid w:val="004812D1"/>
    <w:pPr>
      <w:numPr>
        <w:ilvl w:val="7"/>
      </w:numPr>
      <w:outlineLvl w:val="7"/>
    </w:pPr>
  </w:style>
  <w:style w:type="paragraph" w:styleId="Heading9">
    <w:name w:val="heading 9"/>
    <w:basedOn w:val="Heading8"/>
    <w:next w:val="BodyText"/>
    <w:link w:val="Heading9Char"/>
    <w:qFormat/>
    <w:rsid w:val="004812D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BC73CF"/>
    <w:pPr>
      <w:spacing w:after="60"/>
    </w:pPr>
  </w:style>
  <w:style w:type="character" w:customStyle="1" w:styleId="BodyTextChar">
    <w:name w:val="Body Text Char"/>
    <w:basedOn w:val="DefaultParagraphFont"/>
    <w:link w:val="BodyText"/>
    <w:rsid w:val="00BC73CF"/>
  </w:style>
  <w:style w:type="character" w:customStyle="1" w:styleId="Heading1Char">
    <w:name w:val="Heading 1 Char"/>
    <w:basedOn w:val="DefaultParagraphFont"/>
    <w:link w:val="Heading1"/>
    <w:rsid w:val="00F76F58"/>
    <w:rPr>
      <w:rFonts w:ascii="Arial" w:eastAsia="Times New Roman" w:hAnsi="Arial" w:cs="Times New Roman"/>
      <w:b/>
      <w:noProof/>
      <w:kern w:val="28"/>
      <w:sz w:val="28"/>
      <w:szCs w:val="20"/>
      <w:lang w:bidi="ar-SA"/>
    </w:rPr>
  </w:style>
  <w:style w:type="character" w:customStyle="1" w:styleId="Heading2Char">
    <w:name w:val="Heading 2 Char"/>
    <w:basedOn w:val="DefaultParagraphFont"/>
    <w:link w:val="Heading2"/>
    <w:rsid w:val="00FF69C3"/>
    <w:rPr>
      <w:rFonts w:ascii="Arial" w:eastAsia="Times New Roman" w:hAnsi="Arial" w:cs="Times New Roman"/>
      <w:b/>
      <w:noProof/>
      <w:kern w:val="28"/>
      <w:sz w:val="28"/>
      <w:szCs w:val="20"/>
      <w:lang w:bidi="ar-SA"/>
    </w:rPr>
  </w:style>
  <w:style w:type="character" w:customStyle="1" w:styleId="Heading3Char">
    <w:name w:val="Heading 3 Char"/>
    <w:basedOn w:val="DefaultParagraphFont"/>
    <w:link w:val="Heading3"/>
    <w:rsid w:val="004812D1"/>
    <w:rPr>
      <w:rFonts w:ascii="Arial" w:eastAsia="Times New Roman" w:hAnsi="Arial" w:cs="Times New Roman"/>
      <w:b/>
      <w:noProof/>
      <w:kern w:val="28"/>
      <w:sz w:val="28"/>
      <w:szCs w:val="20"/>
      <w:lang w:bidi="ar-SA"/>
    </w:rPr>
  </w:style>
  <w:style w:type="character" w:customStyle="1" w:styleId="Heading4Char">
    <w:name w:val="Heading 4 Char"/>
    <w:basedOn w:val="DefaultParagraphFont"/>
    <w:link w:val="Heading4"/>
    <w:rsid w:val="00FF69C3"/>
    <w:rPr>
      <w:rFonts w:ascii="Arial" w:eastAsia="Times New Roman" w:hAnsi="Arial" w:cs="Times New Roman"/>
      <w:b/>
      <w:noProof/>
      <w:kern w:val="28"/>
      <w:sz w:val="28"/>
      <w:szCs w:val="20"/>
      <w:lang w:bidi="ar-SA"/>
    </w:rPr>
  </w:style>
  <w:style w:type="character" w:customStyle="1" w:styleId="Heading5Char">
    <w:name w:val="Heading 5 Char"/>
    <w:basedOn w:val="DefaultParagraphFont"/>
    <w:link w:val="Heading5"/>
    <w:rsid w:val="00FF69C3"/>
    <w:rPr>
      <w:rFonts w:ascii="Arial" w:eastAsia="Times New Roman" w:hAnsi="Arial" w:cs="Times New Roman"/>
      <w:b/>
      <w:noProof/>
      <w:kern w:val="28"/>
      <w:sz w:val="28"/>
      <w:szCs w:val="20"/>
      <w:lang w:bidi="ar-SA"/>
    </w:rPr>
  </w:style>
  <w:style w:type="character" w:customStyle="1" w:styleId="Heading6Char">
    <w:name w:val="Heading 6 Char"/>
    <w:basedOn w:val="DefaultParagraphFont"/>
    <w:link w:val="Heading6"/>
    <w:rsid w:val="00FF69C3"/>
    <w:rPr>
      <w:rFonts w:ascii="Arial" w:eastAsia="Times New Roman" w:hAnsi="Arial" w:cs="Times New Roman"/>
      <w:b/>
      <w:noProof/>
      <w:kern w:val="28"/>
      <w:sz w:val="28"/>
      <w:szCs w:val="20"/>
      <w:lang w:bidi="ar-SA"/>
    </w:rPr>
  </w:style>
  <w:style w:type="character" w:customStyle="1" w:styleId="Heading7Char">
    <w:name w:val="Heading 7 Char"/>
    <w:basedOn w:val="DefaultParagraphFont"/>
    <w:link w:val="Heading7"/>
    <w:rsid w:val="00FF69C3"/>
    <w:rPr>
      <w:rFonts w:ascii="Arial" w:eastAsia="Times New Roman" w:hAnsi="Arial" w:cs="Times New Roman"/>
      <w:b/>
      <w:noProof/>
      <w:kern w:val="28"/>
      <w:sz w:val="28"/>
      <w:szCs w:val="20"/>
      <w:lang w:bidi="ar-SA"/>
    </w:rPr>
  </w:style>
  <w:style w:type="character" w:customStyle="1" w:styleId="Heading8Char">
    <w:name w:val="Heading 8 Char"/>
    <w:basedOn w:val="DefaultParagraphFont"/>
    <w:link w:val="Heading8"/>
    <w:rsid w:val="00FF69C3"/>
    <w:rPr>
      <w:rFonts w:ascii="Arial" w:eastAsia="Times New Roman" w:hAnsi="Arial" w:cs="Times New Roman"/>
      <w:b/>
      <w:noProof/>
      <w:kern w:val="28"/>
      <w:sz w:val="28"/>
      <w:szCs w:val="20"/>
      <w:lang w:bidi="ar-SA"/>
    </w:rPr>
  </w:style>
  <w:style w:type="character" w:customStyle="1" w:styleId="Heading9Char">
    <w:name w:val="Heading 9 Char"/>
    <w:basedOn w:val="DefaultParagraphFont"/>
    <w:link w:val="Heading9"/>
    <w:rsid w:val="00FF69C3"/>
    <w:rPr>
      <w:rFonts w:ascii="Arial" w:eastAsia="Times New Roman" w:hAnsi="Arial" w:cs="Times New Roman"/>
      <w:b/>
      <w:noProof/>
      <w:kern w:val="28"/>
      <w:sz w:val="28"/>
      <w:szCs w:val="20"/>
      <w:lang w:bidi="ar-SA"/>
    </w:rPr>
  </w:style>
  <w:style w:type="character" w:customStyle="1" w:styleId="BodyTextChar3">
    <w:name w:val="Body Text Char3"/>
    <w:aliases w:val="Body Text Char Char Char Char"/>
    <w:rsid w:val="00FF69C3"/>
    <w:rPr>
      <w:noProof/>
      <w:sz w:val="24"/>
      <w:lang w:val="en-US" w:eastAsia="en-US" w:bidi="ar-SA"/>
    </w:rPr>
  </w:style>
  <w:style w:type="paragraph" w:styleId="List">
    <w:name w:val="List"/>
    <w:basedOn w:val="BodyText"/>
    <w:link w:val="ListChar"/>
    <w:rsid w:val="00FF69C3"/>
    <w:pPr>
      <w:spacing w:before="120" w:after="0"/>
      <w:ind w:left="1080" w:hanging="720"/>
    </w:pPr>
    <w:rPr>
      <w:rFonts w:ascii="Times New Roman" w:eastAsia="Times New Roman" w:hAnsi="Times New Roman" w:cs="Times New Roman"/>
      <w:szCs w:val="20"/>
      <w:lang w:bidi="ar-SA"/>
    </w:rPr>
  </w:style>
  <w:style w:type="paragraph" w:styleId="ListBullet">
    <w:name w:val="List Bullet"/>
    <w:basedOn w:val="Normal"/>
    <w:link w:val="ListBulletChar"/>
    <w:unhideWhenUsed/>
    <w:rsid w:val="00FF69C3"/>
    <w:pPr>
      <w:numPr>
        <w:numId w:val="1"/>
      </w:numPr>
      <w:spacing w:before="120"/>
    </w:pPr>
    <w:rPr>
      <w:rFonts w:ascii="Times New Roman" w:eastAsia="Times New Roman" w:hAnsi="Times New Roman" w:cs="Times New Roman"/>
      <w:szCs w:val="20"/>
      <w:lang w:bidi="ar-SA"/>
    </w:rPr>
  </w:style>
  <w:style w:type="paragraph" w:customStyle="1" w:styleId="GridTable21">
    <w:name w:val="Grid Table 21"/>
    <w:basedOn w:val="Normal"/>
    <w:next w:val="Normal"/>
    <w:uiPriority w:val="37"/>
    <w:unhideWhenUsed/>
    <w:rsid w:val="00FF69C3"/>
    <w:pPr>
      <w:spacing w:before="120"/>
    </w:pPr>
    <w:rPr>
      <w:rFonts w:ascii="Times New Roman" w:eastAsia="Times New Roman" w:hAnsi="Times New Roman" w:cs="Times New Roman"/>
      <w:szCs w:val="20"/>
      <w:lang w:bidi="ar-SA"/>
    </w:rPr>
  </w:style>
  <w:style w:type="paragraph" w:styleId="BlockText">
    <w:name w:val="Block Text"/>
    <w:basedOn w:val="Normal"/>
    <w:rsid w:val="00FF69C3"/>
    <w:pPr>
      <w:spacing w:before="120" w:after="120"/>
      <w:ind w:left="1440" w:right="1440"/>
    </w:pPr>
    <w:rPr>
      <w:rFonts w:ascii="Times New Roman" w:eastAsia="Times New Roman" w:hAnsi="Times New Roman" w:cs="Times New Roman"/>
      <w:szCs w:val="20"/>
      <w:lang w:bidi="ar-SA"/>
    </w:rPr>
  </w:style>
  <w:style w:type="paragraph" w:styleId="List2">
    <w:name w:val="List 2"/>
    <w:basedOn w:val="List"/>
    <w:link w:val="List2Char"/>
    <w:rsid w:val="00FF69C3"/>
    <w:pPr>
      <w:ind w:left="1440"/>
    </w:pPr>
  </w:style>
  <w:style w:type="paragraph" w:styleId="TOC1">
    <w:name w:val="toc 1"/>
    <w:next w:val="Normal"/>
    <w:uiPriority w:val="39"/>
    <w:rsid w:val="00FF69C3"/>
    <w:pPr>
      <w:tabs>
        <w:tab w:val="right" w:leader="dot" w:pos="9346"/>
      </w:tabs>
      <w:ind w:left="288" w:hanging="288"/>
    </w:pPr>
    <w:rPr>
      <w:rFonts w:ascii="Times New Roman" w:eastAsia="Times New Roman" w:hAnsi="Times New Roman" w:cs="Times New Roman"/>
      <w:szCs w:val="24"/>
      <w:lang w:bidi="ar-SA"/>
    </w:rPr>
  </w:style>
  <w:style w:type="paragraph" w:styleId="TOC2">
    <w:name w:val="toc 2"/>
    <w:basedOn w:val="TOC1"/>
    <w:next w:val="Normal"/>
    <w:uiPriority w:val="39"/>
    <w:rsid w:val="00FF69C3"/>
    <w:pPr>
      <w:tabs>
        <w:tab w:val="clear" w:pos="9346"/>
        <w:tab w:val="right" w:leader="dot" w:pos="9350"/>
      </w:tabs>
      <w:ind w:left="720" w:hanging="432"/>
    </w:pPr>
  </w:style>
  <w:style w:type="paragraph" w:styleId="TOC3">
    <w:name w:val="toc 3"/>
    <w:basedOn w:val="TOC2"/>
    <w:next w:val="Normal"/>
    <w:uiPriority w:val="39"/>
    <w:rsid w:val="00FF69C3"/>
    <w:pPr>
      <w:ind w:left="1152" w:hanging="576"/>
    </w:pPr>
  </w:style>
  <w:style w:type="paragraph" w:styleId="TOC4">
    <w:name w:val="toc 4"/>
    <w:basedOn w:val="TOC3"/>
    <w:next w:val="Normal"/>
    <w:uiPriority w:val="39"/>
    <w:rsid w:val="00FF69C3"/>
    <w:pPr>
      <w:ind w:left="1584" w:hanging="720"/>
    </w:pPr>
  </w:style>
  <w:style w:type="paragraph" w:styleId="TOC5">
    <w:name w:val="toc 5"/>
    <w:basedOn w:val="TOC4"/>
    <w:next w:val="Normal"/>
    <w:uiPriority w:val="39"/>
    <w:rsid w:val="00FF69C3"/>
    <w:pPr>
      <w:ind w:left="2160" w:hanging="1008"/>
    </w:pPr>
  </w:style>
  <w:style w:type="paragraph" w:styleId="TOC6">
    <w:name w:val="toc 6"/>
    <w:basedOn w:val="TOC5"/>
    <w:next w:val="Normal"/>
    <w:uiPriority w:val="39"/>
    <w:rsid w:val="00FF69C3"/>
    <w:pPr>
      <w:ind w:left="2592" w:hanging="1152"/>
    </w:pPr>
  </w:style>
  <w:style w:type="paragraph" w:styleId="TOC7">
    <w:name w:val="toc 7"/>
    <w:basedOn w:val="TOC6"/>
    <w:next w:val="Normal"/>
    <w:uiPriority w:val="39"/>
    <w:rsid w:val="00FF69C3"/>
    <w:pPr>
      <w:ind w:left="3024" w:hanging="1296"/>
    </w:pPr>
  </w:style>
  <w:style w:type="paragraph" w:styleId="TOC8">
    <w:name w:val="toc 8"/>
    <w:basedOn w:val="TOC7"/>
    <w:next w:val="Normal"/>
    <w:uiPriority w:val="39"/>
    <w:rsid w:val="00FF69C3"/>
    <w:pPr>
      <w:ind w:left="3456" w:hanging="1440"/>
    </w:pPr>
  </w:style>
  <w:style w:type="paragraph" w:styleId="TOC9">
    <w:name w:val="toc 9"/>
    <w:basedOn w:val="TOC8"/>
    <w:next w:val="Normal"/>
    <w:uiPriority w:val="39"/>
    <w:rsid w:val="00FF69C3"/>
    <w:pPr>
      <w:ind w:left="4032" w:hanging="1728"/>
    </w:pPr>
  </w:style>
  <w:style w:type="paragraph" w:customStyle="1" w:styleId="TableEntry">
    <w:name w:val="Table Entry"/>
    <w:basedOn w:val="BodyText"/>
    <w:link w:val="TableEntryChar"/>
    <w:rsid w:val="004812D1"/>
    <w:pPr>
      <w:spacing w:before="40" w:after="40"/>
      <w:ind w:left="72" w:right="72"/>
    </w:pPr>
    <w:rPr>
      <w:rFonts w:ascii="Times New Roman" w:eastAsia="Times New Roman" w:hAnsi="Times New Roman" w:cs="Times New Roman"/>
      <w:noProof/>
      <w:sz w:val="18"/>
      <w:szCs w:val="20"/>
      <w:lang w:bidi="ar-SA"/>
    </w:rPr>
  </w:style>
  <w:style w:type="paragraph" w:customStyle="1" w:styleId="TableEntryHeader">
    <w:name w:val="Table Entry Header"/>
    <w:basedOn w:val="TableEntry"/>
    <w:link w:val="TableEntryHeaderChar"/>
    <w:rsid w:val="00FF69C3"/>
    <w:pPr>
      <w:jc w:val="center"/>
    </w:pPr>
    <w:rPr>
      <w:rFonts w:ascii="Arial" w:hAnsi="Arial"/>
      <w:b/>
      <w:sz w:val="20"/>
    </w:rPr>
  </w:style>
  <w:style w:type="paragraph" w:customStyle="1" w:styleId="TableTitle">
    <w:name w:val="Table Title"/>
    <w:basedOn w:val="BodyText"/>
    <w:rsid w:val="00FF69C3"/>
    <w:pPr>
      <w:keepNext/>
      <w:spacing w:before="60"/>
      <w:jc w:val="center"/>
    </w:pPr>
    <w:rPr>
      <w:rFonts w:ascii="Arial" w:eastAsia="Times New Roman" w:hAnsi="Arial" w:cs="Times New Roman"/>
      <w:b/>
      <w:sz w:val="22"/>
      <w:szCs w:val="20"/>
      <w:lang w:bidi="ar-SA"/>
    </w:rPr>
  </w:style>
  <w:style w:type="paragraph" w:customStyle="1" w:styleId="FigureTitle">
    <w:name w:val="Figure Title"/>
    <w:basedOn w:val="TableTitle"/>
    <w:rsid w:val="00FF69C3"/>
    <w:pPr>
      <w:keepNext w:val="0"/>
      <w:keepLines/>
    </w:pPr>
  </w:style>
  <w:style w:type="paragraph" w:customStyle="1" w:styleId="XMLExample">
    <w:name w:val="XML Example"/>
    <w:basedOn w:val="BodyText"/>
    <w:rsid w:val="00FF69C3"/>
    <w:pPr>
      <w:spacing w:after="0"/>
    </w:pPr>
    <w:rPr>
      <w:rFonts w:ascii="Courier New" w:eastAsia="Times New Roman" w:hAnsi="Courier New" w:cs="Courier New"/>
      <w:sz w:val="20"/>
      <w:szCs w:val="20"/>
      <w:lang w:bidi="ar-SA"/>
    </w:rPr>
  </w:style>
  <w:style w:type="paragraph" w:styleId="List3">
    <w:name w:val="List 3"/>
    <w:basedOn w:val="Normal"/>
    <w:link w:val="List3Char"/>
    <w:rsid w:val="00FF69C3"/>
    <w:pPr>
      <w:spacing w:before="120"/>
      <w:ind w:left="1800" w:hanging="720"/>
    </w:pPr>
    <w:rPr>
      <w:rFonts w:ascii="Times New Roman" w:eastAsia="Times New Roman" w:hAnsi="Times New Roman" w:cs="Times New Roman"/>
      <w:szCs w:val="20"/>
      <w:lang w:bidi="ar-SA"/>
    </w:rPr>
  </w:style>
  <w:style w:type="paragraph" w:styleId="ListContinue">
    <w:name w:val="List Continue"/>
    <w:basedOn w:val="Normal"/>
    <w:link w:val="ListContinueChar"/>
    <w:uiPriority w:val="99"/>
    <w:unhideWhenUsed/>
    <w:rsid w:val="00FF69C3"/>
    <w:pPr>
      <w:spacing w:before="120"/>
      <w:ind w:left="360"/>
      <w:contextualSpacing/>
    </w:pPr>
    <w:rPr>
      <w:rFonts w:ascii="Times New Roman" w:eastAsia="Times New Roman" w:hAnsi="Times New Roman" w:cs="Times New Roman"/>
      <w:szCs w:val="20"/>
      <w:lang w:bidi="ar-SA"/>
    </w:rPr>
  </w:style>
  <w:style w:type="paragraph" w:styleId="ListContinue2">
    <w:name w:val="List Continue 2"/>
    <w:basedOn w:val="Normal"/>
    <w:uiPriority w:val="99"/>
    <w:unhideWhenUsed/>
    <w:rsid w:val="00FF69C3"/>
    <w:pPr>
      <w:spacing w:before="120"/>
      <w:ind w:left="720"/>
      <w:contextualSpacing/>
    </w:pPr>
    <w:rPr>
      <w:rFonts w:ascii="Times New Roman" w:eastAsia="Times New Roman" w:hAnsi="Times New Roman" w:cs="Times New Roman"/>
      <w:szCs w:val="20"/>
      <w:lang w:bidi="ar-SA"/>
    </w:rPr>
  </w:style>
  <w:style w:type="paragraph" w:customStyle="1" w:styleId="ParagraphHeading">
    <w:name w:val="Paragraph Heading"/>
    <w:basedOn w:val="Caption"/>
    <w:next w:val="BodyText"/>
    <w:rsid w:val="00FF69C3"/>
    <w:pPr>
      <w:spacing w:before="180"/>
    </w:pPr>
  </w:style>
  <w:style w:type="paragraph" w:customStyle="1" w:styleId="ListNumberContinue">
    <w:name w:val="List Number Continue"/>
    <w:basedOn w:val="Normal"/>
    <w:rsid w:val="00FF69C3"/>
    <w:pPr>
      <w:spacing w:before="60"/>
      <w:ind w:left="900"/>
    </w:pPr>
    <w:rPr>
      <w:rFonts w:ascii="Times New Roman" w:eastAsia="Times New Roman" w:hAnsi="Times New Roman" w:cs="Times New Roman"/>
      <w:szCs w:val="20"/>
      <w:lang w:bidi="ar-SA"/>
    </w:rPr>
  </w:style>
  <w:style w:type="paragraph" w:styleId="BodyText3">
    <w:name w:val="Body Text 3"/>
    <w:basedOn w:val="Normal"/>
    <w:link w:val="BodyText3Char"/>
    <w:rsid w:val="00FF69C3"/>
    <w:pPr>
      <w:spacing w:before="120" w:after="120"/>
    </w:pPr>
    <w:rPr>
      <w:rFonts w:ascii="Times New Roman" w:eastAsia="Times New Roman" w:hAnsi="Times New Roman" w:cs="Times New Roman"/>
      <w:sz w:val="16"/>
      <w:szCs w:val="16"/>
      <w:lang w:bidi="ar-SA"/>
    </w:rPr>
  </w:style>
  <w:style w:type="character" w:customStyle="1" w:styleId="BodyText3Char">
    <w:name w:val="Body Text 3 Char"/>
    <w:basedOn w:val="DefaultParagraphFont"/>
    <w:link w:val="BodyText3"/>
    <w:rsid w:val="00FF69C3"/>
    <w:rPr>
      <w:rFonts w:ascii="Times New Roman" w:eastAsia="Times New Roman" w:hAnsi="Times New Roman" w:cs="Times New Roman"/>
      <w:sz w:val="16"/>
      <w:szCs w:val="16"/>
      <w:lang w:bidi="ar-SA"/>
    </w:rPr>
  </w:style>
  <w:style w:type="character" w:customStyle="1" w:styleId="ListBulletChar">
    <w:name w:val="List Bullet Char"/>
    <w:link w:val="ListBullet"/>
    <w:rsid w:val="00FF69C3"/>
    <w:rPr>
      <w:rFonts w:ascii="Times New Roman" w:eastAsia="Times New Roman" w:hAnsi="Times New Roman" w:cs="Times New Roman"/>
      <w:szCs w:val="20"/>
      <w:lang w:bidi="ar-SA"/>
    </w:rPr>
  </w:style>
  <w:style w:type="paragraph" w:customStyle="1" w:styleId="List3Continue">
    <w:name w:val="List 3 Continue"/>
    <w:basedOn w:val="List3"/>
    <w:rsid w:val="00FF69C3"/>
    <w:pPr>
      <w:ind w:firstLine="0"/>
    </w:pPr>
  </w:style>
  <w:style w:type="paragraph" w:customStyle="1" w:styleId="AppendixHeading2">
    <w:name w:val="Appendix Heading 2"/>
    <w:next w:val="BodyText"/>
    <w:rsid w:val="00FF69C3"/>
    <w:pPr>
      <w:spacing w:before="240" w:after="60"/>
    </w:pPr>
    <w:rPr>
      <w:rFonts w:ascii="Arial" w:eastAsia="Times New Roman" w:hAnsi="Arial" w:cs="Times New Roman"/>
      <w:b/>
      <w:noProof/>
      <w:sz w:val="28"/>
      <w:szCs w:val="20"/>
      <w:lang w:bidi="ar-SA"/>
    </w:rPr>
  </w:style>
  <w:style w:type="paragraph" w:customStyle="1" w:styleId="AppendixHeading1">
    <w:name w:val="Appendix Heading 1"/>
    <w:next w:val="BodyText"/>
    <w:rsid w:val="00FF69C3"/>
    <w:pPr>
      <w:tabs>
        <w:tab w:val="left" w:pos="900"/>
      </w:tabs>
      <w:spacing w:before="240" w:after="60"/>
    </w:pPr>
    <w:rPr>
      <w:rFonts w:ascii="Arial" w:eastAsia="Times New Roman" w:hAnsi="Arial" w:cs="Times New Roman"/>
      <w:b/>
      <w:noProof/>
      <w:kern w:val="28"/>
      <w:sz w:val="28"/>
      <w:szCs w:val="20"/>
      <w:lang w:bidi="ar-SA"/>
    </w:rPr>
  </w:style>
  <w:style w:type="paragraph" w:customStyle="1" w:styleId="AppendixHeading3">
    <w:name w:val="Appendix Heading 3"/>
    <w:basedOn w:val="AppendixHeading2"/>
    <w:next w:val="BodyText"/>
    <w:rsid w:val="00FF69C3"/>
    <w:pPr>
      <w:numPr>
        <w:ilvl w:val="2"/>
        <w:numId w:val="13"/>
      </w:numPr>
    </w:pPr>
  </w:style>
  <w:style w:type="character" w:styleId="FootnoteReference">
    <w:name w:val="footnote reference"/>
    <w:uiPriority w:val="99"/>
    <w:semiHidden/>
    <w:rsid w:val="00FF69C3"/>
    <w:rPr>
      <w:vertAlign w:val="superscript"/>
    </w:rPr>
  </w:style>
  <w:style w:type="paragraph" w:styleId="Header">
    <w:name w:val="header"/>
    <w:basedOn w:val="Normal"/>
    <w:link w:val="HeaderChar"/>
    <w:rsid w:val="00FF69C3"/>
    <w:pPr>
      <w:tabs>
        <w:tab w:val="center" w:pos="4320"/>
        <w:tab w:val="right" w:pos="8640"/>
      </w:tabs>
      <w:spacing w:before="120"/>
    </w:pPr>
    <w:rPr>
      <w:rFonts w:ascii="Times New Roman" w:eastAsia="Times New Roman" w:hAnsi="Times New Roman" w:cs="Times New Roman"/>
      <w:szCs w:val="20"/>
      <w:lang w:bidi="ar-SA"/>
    </w:rPr>
  </w:style>
  <w:style w:type="character" w:customStyle="1" w:styleId="HeaderChar">
    <w:name w:val="Header Char"/>
    <w:basedOn w:val="DefaultParagraphFont"/>
    <w:link w:val="Header"/>
    <w:rsid w:val="00FF69C3"/>
    <w:rPr>
      <w:rFonts w:ascii="Times New Roman" w:eastAsia="Times New Roman" w:hAnsi="Times New Roman" w:cs="Times New Roman"/>
      <w:szCs w:val="20"/>
      <w:lang w:bidi="ar-SA"/>
    </w:rPr>
  </w:style>
  <w:style w:type="paragraph" w:styleId="FootnoteText">
    <w:name w:val="footnote text"/>
    <w:basedOn w:val="Normal"/>
    <w:link w:val="FootnoteTextChar"/>
    <w:uiPriority w:val="99"/>
    <w:semiHidden/>
    <w:rsid w:val="00FF69C3"/>
    <w:pPr>
      <w:spacing w:before="120"/>
    </w:pPr>
    <w:rPr>
      <w:rFonts w:ascii="Times New Roman" w:eastAsia="Times New Roman" w:hAnsi="Times New Roman" w:cs="Times New Roman"/>
      <w:sz w:val="20"/>
      <w:szCs w:val="20"/>
      <w:lang w:bidi="ar-SA"/>
    </w:rPr>
  </w:style>
  <w:style w:type="character" w:customStyle="1" w:styleId="FootnoteTextChar">
    <w:name w:val="Footnote Text Char"/>
    <w:basedOn w:val="DefaultParagraphFont"/>
    <w:link w:val="FootnoteText"/>
    <w:uiPriority w:val="99"/>
    <w:semiHidden/>
    <w:rsid w:val="00FF69C3"/>
    <w:rPr>
      <w:rFonts w:ascii="Times New Roman" w:eastAsia="Times New Roman" w:hAnsi="Times New Roman" w:cs="Times New Roman"/>
      <w:sz w:val="20"/>
      <w:szCs w:val="20"/>
      <w:lang w:bidi="ar-SA"/>
    </w:rPr>
  </w:style>
  <w:style w:type="character" w:styleId="PageNumber">
    <w:name w:val="page number"/>
    <w:rsid w:val="00FF69C3"/>
  </w:style>
  <w:style w:type="paragraph" w:styleId="Footer">
    <w:name w:val="footer"/>
    <w:basedOn w:val="Normal"/>
    <w:link w:val="FooterChar"/>
    <w:rsid w:val="00FF69C3"/>
    <w:pPr>
      <w:tabs>
        <w:tab w:val="center" w:pos="4320"/>
        <w:tab w:val="right" w:pos="8640"/>
      </w:tabs>
      <w:spacing w:before="120"/>
    </w:pPr>
    <w:rPr>
      <w:rFonts w:ascii="Times New Roman" w:eastAsia="Times New Roman" w:hAnsi="Times New Roman" w:cs="Times New Roman"/>
      <w:szCs w:val="20"/>
      <w:lang w:bidi="ar-SA"/>
    </w:rPr>
  </w:style>
  <w:style w:type="character" w:customStyle="1" w:styleId="FooterChar">
    <w:name w:val="Footer Char"/>
    <w:basedOn w:val="DefaultParagraphFont"/>
    <w:link w:val="Footer"/>
    <w:rsid w:val="00FF69C3"/>
    <w:rPr>
      <w:rFonts w:ascii="Times New Roman" w:eastAsia="Times New Roman" w:hAnsi="Times New Roman" w:cs="Times New Roman"/>
      <w:szCs w:val="20"/>
      <w:lang w:bidi="ar-SA"/>
    </w:rPr>
  </w:style>
  <w:style w:type="character" w:styleId="FollowedHyperlink">
    <w:name w:val="FollowedHyperlink"/>
    <w:uiPriority w:val="99"/>
    <w:rsid w:val="00FF69C3"/>
    <w:rPr>
      <w:color w:val="800080"/>
      <w:u w:val="single"/>
    </w:rPr>
  </w:style>
  <w:style w:type="paragraph" w:customStyle="1" w:styleId="Glossary">
    <w:name w:val="Glossary"/>
    <w:basedOn w:val="Heading1"/>
    <w:rsid w:val="00FF69C3"/>
  </w:style>
  <w:style w:type="character" w:styleId="Hyperlink">
    <w:name w:val="Hyperlink"/>
    <w:uiPriority w:val="99"/>
    <w:rsid w:val="00FF69C3"/>
    <w:rPr>
      <w:color w:val="0000FF"/>
      <w:u w:val="single"/>
    </w:rPr>
  </w:style>
  <w:style w:type="paragraph" w:styleId="DocumentMap">
    <w:name w:val="Document Map"/>
    <w:basedOn w:val="Normal"/>
    <w:link w:val="DocumentMapChar"/>
    <w:uiPriority w:val="99"/>
    <w:semiHidden/>
    <w:rsid w:val="00FF69C3"/>
    <w:pPr>
      <w:shd w:val="clear" w:color="auto" w:fill="000080"/>
      <w:spacing w:before="120"/>
    </w:pPr>
    <w:rPr>
      <w:rFonts w:ascii="Tahoma" w:eastAsia="Times New Roman" w:hAnsi="Tahoma" w:cs="Tahoma"/>
      <w:szCs w:val="20"/>
      <w:lang w:bidi="ar-SA"/>
    </w:rPr>
  </w:style>
  <w:style w:type="character" w:customStyle="1" w:styleId="DocumentMapChar">
    <w:name w:val="Document Map Char"/>
    <w:basedOn w:val="DefaultParagraphFont"/>
    <w:link w:val="DocumentMap"/>
    <w:uiPriority w:val="99"/>
    <w:semiHidden/>
    <w:rsid w:val="00FF69C3"/>
    <w:rPr>
      <w:rFonts w:ascii="Tahoma" w:eastAsia="Times New Roman" w:hAnsi="Tahoma" w:cs="Tahoma"/>
      <w:szCs w:val="20"/>
      <w:shd w:val="clear" w:color="auto" w:fill="000080"/>
      <w:lang w:bidi="ar-SA"/>
    </w:rPr>
  </w:style>
  <w:style w:type="paragraph" w:styleId="CommentText">
    <w:name w:val="annotation text"/>
    <w:basedOn w:val="Normal"/>
    <w:link w:val="CommentTextChar"/>
    <w:uiPriority w:val="99"/>
    <w:rsid w:val="00FF69C3"/>
    <w:pPr>
      <w:spacing w:before="120"/>
    </w:pPr>
    <w:rPr>
      <w:rFonts w:ascii="Times New Roman" w:eastAsia="Times New Roman" w:hAnsi="Times New Roman" w:cs="Times New Roman"/>
      <w:sz w:val="20"/>
      <w:szCs w:val="20"/>
      <w:lang w:bidi="ar-SA"/>
    </w:rPr>
  </w:style>
  <w:style w:type="character" w:customStyle="1" w:styleId="CommentTextChar">
    <w:name w:val="Comment Text Char"/>
    <w:basedOn w:val="DefaultParagraphFont"/>
    <w:link w:val="CommentText"/>
    <w:uiPriority w:val="99"/>
    <w:rsid w:val="00FF69C3"/>
    <w:rPr>
      <w:rFonts w:ascii="Times New Roman" w:eastAsia="Times New Roman" w:hAnsi="Times New Roman" w:cs="Times New Roman"/>
      <w:sz w:val="20"/>
      <w:szCs w:val="20"/>
      <w:lang w:bidi="ar-SA"/>
    </w:rPr>
  </w:style>
  <w:style w:type="paragraph" w:styleId="ListContinue3">
    <w:name w:val="List Continue 3"/>
    <w:basedOn w:val="Normal"/>
    <w:uiPriority w:val="99"/>
    <w:unhideWhenUsed/>
    <w:rsid w:val="00FF69C3"/>
    <w:pPr>
      <w:spacing w:before="120"/>
      <w:ind w:left="1080"/>
      <w:contextualSpacing/>
    </w:pPr>
    <w:rPr>
      <w:rFonts w:ascii="Times New Roman" w:eastAsia="Times New Roman" w:hAnsi="Times New Roman" w:cs="Times New Roman"/>
      <w:szCs w:val="20"/>
      <w:lang w:bidi="ar-SA"/>
    </w:rPr>
  </w:style>
  <w:style w:type="paragraph" w:styleId="ListContinue4">
    <w:name w:val="List Continue 4"/>
    <w:basedOn w:val="Normal"/>
    <w:uiPriority w:val="99"/>
    <w:unhideWhenUsed/>
    <w:rsid w:val="00FF69C3"/>
    <w:pPr>
      <w:spacing w:before="120"/>
      <w:ind w:left="1440"/>
      <w:contextualSpacing/>
    </w:pPr>
    <w:rPr>
      <w:rFonts w:ascii="Times New Roman" w:eastAsia="Times New Roman" w:hAnsi="Times New Roman" w:cs="Times New Roman"/>
      <w:szCs w:val="20"/>
      <w:lang w:bidi="ar-SA"/>
    </w:rPr>
  </w:style>
  <w:style w:type="paragraph" w:styleId="ListContinue5">
    <w:name w:val="List Continue 5"/>
    <w:basedOn w:val="Normal"/>
    <w:uiPriority w:val="99"/>
    <w:unhideWhenUsed/>
    <w:rsid w:val="00FF69C3"/>
    <w:pPr>
      <w:spacing w:before="120"/>
      <w:ind w:left="1800"/>
      <w:contextualSpacing/>
    </w:pPr>
    <w:rPr>
      <w:rFonts w:ascii="Times New Roman" w:eastAsia="Times New Roman" w:hAnsi="Times New Roman" w:cs="Times New Roman"/>
      <w:szCs w:val="20"/>
      <w:lang w:bidi="ar-SA"/>
    </w:rPr>
  </w:style>
  <w:style w:type="paragraph" w:styleId="ListNumber2">
    <w:name w:val="List Number 2"/>
    <w:basedOn w:val="Normal"/>
    <w:link w:val="ListNumber2Char"/>
    <w:rsid w:val="00FF69C3"/>
    <w:pPr>
      <w:numPr>
        <w:numId w:val="5"/>
      </w:numPr>
      <w:spacing w:before="120"/>
    </w:pPr>
    <w:rPr>
      <w:rFonts w:ascii="Times New Roman" w:eastAsia="Times New Roman" w:hAnsi="Times New Roman" w:cs="Times New Roman"/>
      <w:szCs w:val="20"/>
      <w:lang w:bidi="ar-SA"/>
    </w:rPr>
  </w:style>
  <w:style w:type="paragraph" w:styleId="ListNumber3">
    <w:name w:val="List Number 3"/>
    <w:basedOn w:val="Normal"/>
    <w:rsid w:val="00FF69C3"/>
    <w:pPr>
      <w:numPr>
        <w:numId w:val="6"/>
      </w:numPr>
      <w:spacing w:before="120"/>
    </w:pPr>
    <w:rPr>
      <w:rFonts w:ascii="Times New Roman" w:eastAsia="Times New Roman" w:hAnsi="Times New Roman" w:cs="Times New Roman"/>
      <w:szCs w:val="20"/>
      <w:lang w:bidi="ar-SA"/>
    </w:rPr>
  </w:style>
  <w:style w:type="paragraph" w:styleId="ListNumber4">
    <w:name w:val="List Number 4"/>
    <w:basedOn w:val="Normal"/>
    <w:rsid w:val="00FF69C3"/>
    <w:pPr>
      <w:numPr>
        <w:numId w:val="7"/>
      </w:numPr>
      <w:spacing w:before="120"/>
    </w:pPr>
    <w:rPr>
      <w:rFonts w:ascii="Times New Roman" w:eastAsia="Times New Roman" w:hAnsi="Times New Roman" w:cs="Times New Roman"/>
      <w:szCs w:val="20"/>
      <w:lang w:bidi="ar-SA"/>
    </w:rPr>
  </w:style>
  <w:style w:type="paragraph" w:styleId="ListNumber5">
    <w:name w:val="List Number 5"/>
    <w:basedOn w:val="Normal"/>
    <w:uiPriority w:val="99"/>
    <w:unhideWhenUsed/>
    <w:rsid w:val="00FF69C3"/>
    <w:pPr>
      <w:numPr>
        <w:numId w:val="8"/>
      </w:numPr>
      <w:spacing w:before="120"/>
    </w:pPr>
    <w:rPr>
      <w:rFonts w:ascii="Times New Roman" w:eastAsia="Times New Roman" w:hAnsi="Times New Roman" w:cs="Times New Roman"/>
      <w:szCs w:val="20"/>
      <w:lang w:bidi="ar-SA"/>
    </w:rPr>
  </w:style>
  <w:style w:type="paragraph" w:styleId="PlainText">
    <w:name w:val="Plain Text"/>
    <w:basedOn w:val="Normal"/>
    <w:link w:val="PlainTextChar"/>
    <w:rsid w:val="00FF69C3"/>
    <w:pPr>
      <w:spacing w:before="120"/>
    </w:pPr>
    <w:rPr>
      <w:rFonts w:ascii="Courier New" w:eastAsia="Times New Roman" w:hAnsi="Courier New" w:cs="Courier New"/>
      <w:sz w:val="20"/>
      <w:szCs w:val="20"/>
      <w:lang w:bidi="ar-SA"/>
    </w:rPr>
  </w:style>
  <w:style w:type="character" w:customStyle="1" w:styleId="PlainTextChar">
    <w:name w:val="Plain Text Char"/>
    <w:basedOn w:val="DefaultParagraphFont"/>
    <w:link w:val="PlainText"/>
    <w:rsid w:val="00FF69C3"/>
    <w:rPr>
      <w:rFonts w:ascii="Courier New" w:eastAsia="Times New Roman" w:hAnsi="Courier New" w:cs="Courier New"/>
      <w:sz w:val="20"/>
      <w:szCs w:val="20"/>
      <w:lang w:bidi="ar-SA"/>
    </w:rPr>
  </w:style>
  <w:style w:type="paragraph" w:styleId="TableofAuthorities">
    <w:name w:val="table of authorities"/>
    <w:basedOn w:val="Normal"/>
    <w:next w:val="Normal"/>
    <w:semiHidden/>
    <w:rsid w:val="00FF69C3"/>
    <w:pPr>
      <w:spacing w:before="120"/>
      <w:ind w:left="240" w:hanging="240"/>
    </w:pPr>
    <w:rPr>
      <w:rFonts w:ascii="Times New Roman" w:eastAsia="Times New Roman" w:hAnsi="Times New Roman" w:cs="Times New Roman"/>
      <w:szCs w:val="20"/>
      <w:lang w:bidi="ar-SA"/>
    </w:rPr>
  </w:style>
  <w:style w:type="paragraph" w:styleId="TableofFigures">
    <w:name w:val="table of figures"/>
    <w:basedOn w:val="Normal"/>
    <w:next w:val="Normal"/>
    <w:semiHidden/>
    <w:rsid w:val="00FF69C3"/>
    <w:pPr>
      <w:spacing w:before="120"/>
      <w:ind w:left="480" w:hanging="480"/>
    </w:pPr>
    <w:rPr>
      <w:rFonts w:ascii="Times New Roman" w:eastAsia="Times New Roman" w:hAnsi="Times New Roman" w:cs="Times New Roman"/>
      <w:szCs w:val="20"/>
      <w:lang w:bidi="ar-SA"/>
    </w:rPr>
  </w:style>
  <w:style w:type="paragraph" w:styleId="Title">
    <w:name w:val="Title"/>
    <w:basedOn w:val="Normal"/>
    <w:next w:val="Normal"/>
    <w:link w:val="TitleChar"/>
    <w:qFormat/>
    <w:rsid w:val="00FF69C3"/>
    <w:pPr>
      <w:pBdr>
        <w:bottom w:val="single" w:sz="8" w:space="4" w:color="4F81BD"/>
      </w:pBdr>
      <w:spacing w:after="300"/>
      <w:contextualSpacing/>
    </w:pPr>
    <w:rPr>
      <w:rFonts w:ascii="Cambria" w:eastAsia="Times New Roman" w:hAnsi="Cambria" w:cs="Times New Roman"/>
      <w:color w:val="17365D"/>
      <w:spacing w:val="5"/>
      <w:kern w:val="28"/>
      <w:sz w:val="52"/>
      <w:szCs w:val="52"/>
      <w:lang w:bidi="ar-SA"/>
    </w:rPr>
  </w:style>
  <w:style w:type="character" w:customStyle="1" w:styleId="TitleChar">
    <w:name w:val="Title Char"/>
    <w:basedOn w:val="DefaultParagraphFont"/>
    <w:link w:val="Title"/>
    <w:rsid w:val="00FF69C3"/>
    <w:rPr>
      <w:rFonts w:ascii="Cambria" w:eastAsia="Times New Roman" w:hAnsi="Cambria" w:cs="Times New Roman"/>
      <w:color w:val="17365D"/>
      <w:spacing w:val="5"/>
      <w:kern w:val="28"/>
      <w:sz w:val="52"/>
      <w:szCs w:val="52"/>
      <w:lang w:bidi="ar-SA"/>
    </w:rPr>
  </w:style>
  <w:style w:type="paragraph" w:customStyle="1" w:styleId="Note">
    <w:name w:val="Note"/>
    <w:basedOn w:val="Normal"/>
    <w:rsid w:val="00FF69C3"/>
    <w:pPr>
      <w:tabs>
        <w:tab w:val="left" w:pos="720"/>
        <w:tab w:val="left" w:pos="1216"/>
        <w:tab w:val="left" w:pos="1936"/>
        <w:tab w:val="left" w:pos="2536"/>
        <w:tab w:val="left" w:pos="3616"/>
        <w:tab w:val="left" w:pos="5056"/>
        <w:tab w:val="right" w:leader="dot" w:pos="8644"/>
      </w:tabs>
      <w:suppressAutoHyphens/>
      <w:spacing w:before="120" w:after="60"/>
      <w:ind w:left="734" w:hanging="547"/>
    </w:pPr>
    <w:rPr>
      <w:rFonts w:ascii="Times New Roman" w:eastAsia="Times New Roman" w:hAnsi="Times New Roman" w:cs="Times New Roman"/>
      <w:sz w:val="18"/>
      <w:szCs w:val="20"/>
      <w:lang w:bidi="ar-SA"/>
    </w:rPr>
  </w:style>
  <w:style w:type="character" w:styleId="CommentReference">
    <w:name w:val="annotation reference"/>
    <w:uiPriority w:val="99"/>
    <w:rsid w:val="00FF69C3"/>
    <w:rPr>
      <w:sz w:val="16"/>
      <w:szCs w:val="16"/>
    </w:rPr>
  </w:style>
  <w:style w:type="paragraph" w:styleId="BodyText2">
    <w:name w:val="Body Text 2"/>
    <w:basedOn w:val="Normal"/>
    <w:link w:val="BodyText2Char"/>
    <w:rsid w:val="00FF69C3"/>
    <w:rPr>
      <w:rFonts w:ascii="Times New Roman" w:eastAsia="Times New Roman" w:hAnsi="Times New Roman" w:cs="Times New Roman"/>
      <w:i/>
      <w:szCs w:val="20"/>
      <w:lang w:bidi="ar-SA"/>
    </w:rPr>
  </w:style>
  <w:style w:type="character" w:customStyle="1" w:styleId="BodyText2Char">
    <w:name w:val="Body Text 2 Char"/>
    <w:basedOn w:val="DefaultParagraphFont"/>
    <w:link w:val="BodyText2"/>
    <w:rsid w:val="00FF69C3"/>
    <w:rPr>
      <w:rFonts w:ascii="Times New Roman" w:eastAsia="Times New Roman" w:hAnsi="Times New Roman" w:cs="Times New Roman"/>
      <w:i/>
      <w:szCs w:val="20"/>
      <w:lang w:bidi="ar-SA"/>
    </w:rPr>
  </w:style>
  <w:style w:type="paragraph" w:styleId="BodyTextIndent2">
    <w:name w:val="Body Text Indent 2"/>
    <w:basedOn w:val="Normal"/>
    <w:link w:val="BodyTextIndent2Char"/>
    <w:rsid w:val="00FF69C3"/>
    <w:pPr>
      <w:spacing w:before="120"/>
      <w:ind w:left="1620" w:hanging="360"/>
    </w:pPr>
    <w:rPr>
      <w:rFonts w:ascii="Times New Roman" w:eastAsia="Times New Roman" w:hAnsi="Times New Roman" w:cs="Times New Roman"/>
      <w:szCs w:val="20"/>
      <w:lang w:bidi="ar-SA"/>
    </w:rPr>
  </w:style>
  <w:style w:type="character" w:customStyle="1" w:styleId="BodyTextIndent2Char">
    <w:name w:val="Body Text Indent 2 Char"/>
    <w:basedOn w:val="DefaultParagraphFont"/>
    <w:link w:val="BodyTextIndent2"/>
    <w:rsid w:val="00FF69C3"/>
    <w:rPr>
      <w:rFonts w:ascii="Times New Roman" w:eastAsia="Times New Roman" w:hAnsi="Times New Roman" w:cs="Times New Roman"/>
      <w:szCs w:val="20"/>
      <w:lang w:bidi="ar-SA"/>
    </w:rPr>
  </w:style>
  <w:style w:type="paragraph" w:styleId="BodyTextFirstIndent">
    <w:name w:val="Body Text First Indent"/>
    <w:basedOn w:val="BodyText"/>
    <w:link w:val="BodyTextFirstIndentChar"/>
    <w:rsid w:val="00FF69C3"/>
    <w:pPr>
      <w:spacing w:before="120" w:after="120"/>
      <w:ind w:firstLine="210"/>
    </w:pPr>
    <w:rPr>
      <w:rFonts w:ascii="Times New Roman" w:eastAsia="Times New Roman" w:hAnsi="Times New Roman" w:cs="Times New Roman"/>
      <w:szCs w:val="20"/>
      <w:lang w:bidi="ar-SA"/>
    </w:rPr>
  </w:style>
  <w:style w:type="character" w:customStyle="1" w:styleId="BodyTextFirstIndentChar">
    <w:name w:val="Body Text First Indent Char"/>
    <w:basedOn w:val="BodyTextChar"/>
    <w:link w:val="BodyTextFirstIndent"/>
    <w:rsid w:val="00FF69C3"/>
    <w:rPr>
      <w:rFonts w:ascii="Times New Roman" w:eastAsia="Times New Roman" w:hAnsi="Times New Roman" w:cs="Times New Roman"/>
      <w:szCs w:val="20"/>
      <w:lang w:bidi="ar-SA"/>
    </w:rPr>
  </w:style>
  <w:style w:type="paragraph" w:customStyle="1" w:styleId="EditorInstructions">
    <w:name w:val="Editor Instructions"/>
    <w:basedOn w:val="BodyText"/>
    <w:rsid w:val="00FF69C3"/>
    <w:pPr>
      <w:pBdr>
        <w:top w:val="single" w:sz="4" w:space="1" w:color="auto"/>
        <w:left w:val="single" w:sz="4" w:space="4" w:color="auto"/>
        <w:bottom w:val="single" w:sz="4" w:space="1" w:color="auto"/>
        <w:right w:val="single" w:sz="4" w:space="4" w:color="auto"/>
      </w:pBdr>
      <w:spacing w:before="120" w:after="0"/>
    </w:pPr>
    <w:rPr>
      <w:rFonts w:ascii="Times New Roman" w:eastAsia="Times New Roman" w:hAnsi="Times New Roman" w:cs="Times New Roman"/>
      <w:i/>
      <w:iCs/>
      <w:szCs w:val="20"/>
      <w:lang w:bidi="ar-SA"/>
    </w:rPr>
  </w:style>
  <w:style w:type="character" w:customStyle="1" w:styleId="DeleteText">
    <w:name w:val="Delete Text"/>
    <w:rsid w:val="00FF69C3"/>
    <w:rPr>
      <w:b/>
      <w:strike/>
      <w:dstrike w:val="0"/>
      <w:vertAlign w:val="baseline"/>
    </w:rPr>
  </w:style>
  <w:style w:type="character" w:customStyle="1" w:styleId="keyword">
    <w:name w:val="keyword"/>
    <w:rsid w:val="00FF69C3"/>
    <w:rPr>
      <w:rFonts w:ascii="Bookman Old Style" w:hAnsi="Bookman Old Style"/>
      <w:b/>
      <w:caps/>
      <w:sz w:val="16"/>
    </w:rPr>
  </w:style>
  <w:style w:type="paragraph" w:styleId="BalloonText">
    <w:name w:val="Balloon Text"/>
    <w:basedOn w:val="Normal"/>
    <w:link w:val="BalloonTextChar"/>
    <w:semiHidden/>
    <w:unhideWhenUsed/>
    <w:rsid w:val="00FF69C3"/>
    <w:rPr>
      <w:rFonts w:ascii="Tahoma" w:eastAsia="Times New Roman" w:hAnsi="Tahoma" w:cs="Tahoma"/>
      <w:sz w:val="16"/>
      <w:szCs w:val="16"/>
      <w:lang w:bidi="ar-SA"/>
    </w:rPr>
  </w:style>
  <w:style w:type="character" w:customStyle="1" w:styleId="BalloonTextChar">
    <w:name w:val="Balloon Text Char"/>
    <w:basedOn w:val="DefaultParagraphFont"/>
    <w:link w:val="BalloonText"/>
    <w:semiHidden/>
    <w:rsid w:val="00FF69C3"/>
    <w:rPr>
      <w:rFonts w:ascii="Tahoma" w:eastAsia="Times New Roman" w:hAnsi="Tahoma" w:cs="Tahoma"/>
      <w:sz w:val="16"/>
      <w:szCs w:val="16"/>
      <w:lang w:bidi="ar-SA"/>
    </w:rPr>
  </w:style>
  <w:style w:type="paragraph" w:customStyle="1" w:styleId="PartTitle">
    <w:name w:val="Part Title"/>
    <w:basedOn w:val="Title"/>
    <w:next w:val="BodyText"/>
    <w:rsid w:val="00FF69C3"/>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FF69C3"/>
    <w:rPr>
      <w:b/>
      <w:dstrike w:val="0"/>
      <w:u w:val="single"/>
      <w:vertAlign w:val="baseline"/>
    </w:rPr>
  </w:style>
  <w:style w:type="paragraph" w:customStyle="1" w:styleId="XMLFragment">
    <w:name w:val="XML Fragment"/>
    <w:basedOn w:val="PlainText"/>
    <w:rsid w:val="00FF69C3"/>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FF69C3"/>
    <w:rPr>
      <w:b/>
      <w:bCs/>
    </w:rPr>
  </w:style>
  <w:style w:type="character" w:customStyle="1" w:styleId="CommentSubjectChar">
    <w:name w:val="Comment Subject Char"/>
    <w:basedOn w:val="CommentTextChar"/>
    <w:link w:val="CommentSubject"/>
    <w:uiPriority w:val="99"/>
    <w:rsid w:val="00FF69C3"/>
    <w:rPr>
      <w:rFonts w:ascii="Times New Roman" w:eastAsia="Times New Roman" w:hAnsi="Times New Roman" w:cs="Times New Roman"/>
      <w:b/>
      <w:bCs/>
      <w:sz w:val="20"/>
      <w:szCs w:val="20"/>
      <w:lang w:bidi="ar-SA"/>
    </w:rPr>
  </w:style>
  <w:style w:type="paragraph" w:customStyle="1" w:styleId="ColorfulShading-Accent11">
    <w:name w:val="Colorful Shading - Accent 11"/>
    <w:hidden/>
    <w:uiPriority w:val="99"/>
    <w:semiHidden/>
    <w:rsid w:val="00FF69C3"/>
    <w:rPr>
      <w:rFonts w:ascii="Times New Roman" w:eastAsia="Times New Roman" w:hAnsi="Times New Roman" w:cs="Times New Roman"/>
      <w:szCs w:val="20"/>
      <w:lang w:bidi="ar-SA"/>
    </w:rPr>
  </w:style>
  <w:style w:type="table" w:styleId="TableGrid">
    <w:name w:val="Table Grid"/>
    <w:basedOn w:val="TableNormal"/>
    <w:uiPriority w:val="59"/>
    <w:rsid w:val="00FF69C3"/>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F69C3"/>
    <w:rPr>
      <w:rFonts w:ascii="Times New Roman" w:eastAsia="Times New Roman" w:hAnsi="Times New Roman" w:cs="Times New Roman"/>
      <w:szCs w:val="20"/>
      <w:lang w:bidi="ar-SA"/>
    </w:rPr>
  </w:style>
  <w:style w:type="paragraph" w:styleId="BodyTextIndent">
    <w:name w:val="Body Text Indent"/>
    <w:basedOn w:val="Normal"/>
    <w:link w:val="BodyTextIndentChar"/>
    <w:uiPriority w:val="99"/>
    <w:semiHidden/>
    <w:unhideWhenUsed/>
    <w:rsid w:val="00FF69C3"/>
    <w:pPr>
      <w:spacing w:before="120" w:after="120"/>
      <w:ind w:left="360"/>
    </w:pPr>
    <w:rPr>
      <w:rFonts w:ascii="Times New Roman" w:eastAsia="Times New Roman" w:hAnsi="Times New Roman" w:cs="Times New Roman"/>
      <w:szCs w:val="20"/>
      <w:lang w:bidi="ar-SA"/>
    </w:rPr>
  </w:style>
  <w:style w:type="character" w:customStyle="1" w:styleId="BodyTextIndentChar">
    <w:name w:val="Body Text Indent Char"/>
    <w:basedOn w:val="DefaultParagraphFont"/>
    <w:link w:val="BodyTextIndent"/>
    <w:uiPriority w:val="99"/>
    <w:semiHidden/>
    <w:rsid w:val="00FF69C3"/>
    <w:rPr>
      <w:rFonts w:ascii="Times New Roman" w:eastAsia="Times New Roman" w:hAnsi="Times New Roman" w:cs="Times New Roman"/>
      <w:szCs w:val="20"/>
      <w:lang w:bidi="ar-SA"/>
    </w:rPr>
  </w:style>
  <w:style w:type="paragraph" w:styleId="BodyTextFirstIndent2">
    <w:name w:val="Body Text First Indent 2"/>
    <w:basedOn w:val="Normal"/>
    <w:link w:val="BodyTextFirstIndent2Char"/>
    <w:rsid w:val="00FF69C3"/>
    <w:pPr>
      <w:spacing w:before="120"/>
      <w:ind w:left="360" w:firstLine="210"/>
    </w:pPr>
    <w:rPr>
      <w:rFonts w:ascii="Times New Roman" w:eastAsia="Times New Roman" w:hAnsi="Times New Roman" w:cs="Times New Roman"/>
      <w:szCs w:val="20"/>
      <w:lang w:bidi="ar-SA"/>
    </w:rPr>
  </w:style>
  <w:style w:type="character" w:customStyle="1" w:styleId="BodyTextFirstIndent2Char">
    <w:name w:val="Body Text First Indent 2 Char"/>
    <w:basedOn w:val="BodyTextIndentChar"/>
    <w:link w:val="BodyTextFirstIndent2"/>
    <w:rsid w:val="00FF69C3"/>
    <w:rPr>
      <w:rFonts w:ascii="Times New Roman" w:eastAsia="Times New Roman" w:hAnsi="Times New Roman" w:cs="Times New Roman"/>
      <w:szCs w:val="20"/>
      <w:lang w:bidi="ar-SA"/>
    </w:rPr>
  </w:style>
  <w:style w:type="paragraph" w:styleId="BodyTextIndent3">
    <w:name w:val="Body Text Indent 3"/>
    <w:basedOn w:val="Normal"/>
    <w:link w:val="BodyTextIndent3Char"/>
    <w:rsid w:val="00FF69C3"/>
    <w:pPr>
      <w:spacing w:before="120" w:after="120"/>
      <w:ind w:left="360"/>
    </w:pPr>
    <w:rPr>
      <w:rFonts w:ascii="Times New Roman" w:eastAsia="Times New Roman" w:hAnsi="Times New Roman" w:cs="Times New Roman"/>
      <w:sz w:val="16"/>
      <w:szCs w:val="16"/>
      <w:lang w:bidi="ar-SA"/>
    </w:rPr>
  </w:style>
  <w:style w:type="character" w:customStyle="1" w:styleId="BodyTextIndent3Char">
    <w:name w:val="Body Text Indent 3 Char"/>
    <w:basedOn w:val="DefaultParagraphFont"/>
    <w:link w:val="BodyTextIndent3"/>
    <w:rsid w:val="00FF69C3"/>
    <w:rPr>
      <w:rFonts w:ascii="Times New Roman" w:eastAsia="Times New Roman" w:hAnsi="Times New Roman" w:cs="Times New Roman"/>
      <w:sz w:val="16"/>
      <w:szCs w:val="16"/>
      <w:lang w:bidi="ar-SA"/>
    </w:rPr>
  </w:style>
  <w:style w:type="character" w:customStyle="1" w:styleId="GridTable1Light1">
    <w:name w:val="Grid Table 1 Light1"/>
    <w:uiPriority w:val="33"/>
    <w:qFormat/>
    <w:rsid w:val="00FF69C3"/>
    <w:rPr>
      <w:b/>
      <w:bCs/>
      <w:smallCaps/>
      <w:spacing w:val="5"/>
    </w:rPr>
  </w:style>
  <w:style w:type="paragraph" w:styleId="Closing">
    <w:name w:val="Closing"/>
    <w:basedOn w:val="Normal"/>
    <w:link w:val="ClosingChar"/>
    <w:rsid w:val="00FF69C3"/>
    <w:pPr>
      <w:spacing w:before="120"/>
      <w:ind w:left="4320"/>
    </w:pPr>
    <w:rPr>
      <w:rFonts w:ascii="Times New Roman" w:eastAsia="Times New Roman" w:hAnsi="Times New Roman" w:cs="Times New Roman"/>
      <w:szCs w:val="20"/>
      <w:lang w:bidi="ar-SA"/>
    </w:rPr>
  </w:style>
  <w:style w:type="character" w:customStyle="1" w:styleId="ClosingChar">
    <w:name w:val="Closing Char"/>
    <w:basedOn w:val="DefaultParagraphFont"/>
    <w:link w:val="Closing"/>
    <w:rsid w:val="00FF69C3"/>
    <w:rPr>
      <w:rFonts w:ascii="Times New Roman" w:eastAsia="Times New Roman" w:hAnsi="Times New Roman" w:cs="Times New Roman"/>
      <w:szCs w:val="20"/>
      <w:lang w:bidi="ar-SA"/>
    </w:rPr>
  </w:style>
  <w:style w:type="paragraph" w:styleId="Date">
    <w:name w:val="Date"/>
    <w:basedOn w:val="Normal"/>
    <w:next w:val="Normal"/>
    <w:link w:val="DateChar"/>
    <w:rsid w:val="00FF69C3"/>
    <w:pPr>
      <w:spacing w:before="120"/>
    </w:pPr>
    <w:rPr>
      <w:rFonts w:ascii="Times New Roman" w:eastAsia="Times New Roman" w:hAnsi="Times New Roman" w:cs="Times New Roman"/>
      <w:szCs w:val="20"/>
      <w:lang w:bidi="ar-SA"/>
    </w:rPr>
  </w:style>
  <w:style w:type="character" w:customStyle="1" w:styleId="DateChar">
    <w:name w:val="Date Char"/>
    <w:basedOn w:val="DefaultParagraphFont"/>
    <w:link w:val="Date"/>
    <w:rsid w:val="00FF69C3"/>
    <w:rPr>
      <w:rFonts w:ascii="Times New Roman" w:eastAsia="Times New Roman" w:hAnsi="Times New Roman" w:cs="Times New Roman"/>
      <w:szCs w:val="20"/>
      <w:lang w:bidi="ar-SA"/>
    </w:rPr>
  </w:style>
  <w:style w:type="numbering" w:customStyle="1" w:styleId="Constraints">
    <w:name w:val="Constraints"/>
    <w:rsid w:val="00FF69C3"/>
    <w:pPr>
      <w:numPr>
        <w:numId w:val="11"/>
      </w:numPr>
    </w:pPr>
  </w:style>
  <w:style w:type="paragraph" w:customStyle="1" w:styleId="TableText">
    <w:name w:val="TableText"/>
    <w:basedOn w:val="Normal"/>
    <w:link w:val="TableTextChar"/>
    <w:rsid w:val="00FF69C3"/>
    <w:pPr>
      <w:keepNext/>
      <w:spacing w:before="40" w:after="40" w:line="220" w:lineRule="exact"/>
    </w:pPr>
    <w:rPr>
      <w:rFonts w:ascii="Bookman Old Style" w:eastAsia="Times New Roman" w:hAnsi="Bookman Old Style" w:cs="Times New Roman"/>
      <w:noProof/>
      <w:sz w:val="18"/>
      <w:szCs w:val="18"/>
      <w:lang w:val="x-none" w:eastAsia="x-none" w:bidi="ar-SA"/>
    </w:rPr>
  </w:style>
  <w:style w:type="character" w:customStyle="1" w:styleId="TableTextChar">
    <w:name w:val="TableText Char"/>
    <w:link w:val="TableText"/>
    <w:rsid w:val="00FF69C3"/>
    <w:rPr>
      <w:rFonts w:ascii="Bookman Old Style" w:eastAsia="Times New Roman" w:hAnsi="Bookman Old Style" w:cs="Times New Roman"/>
      <w:noProof/>
      <w:sz w:val="18"/>
      <w:szCs w:val="18"/>
      <w:lang w:val="x-none" w:eastAsia="x-none" w:bidi="ar-SA"/>
    </w:rPr>
  </w:style>
  <w:style w:type="paragraph" w:customStyle="1" w:styleId="BodyText0">
    <w:name w:val="BodyText"/>
    <w:link w:val="BodyTextChar0"/>
    <w:qFormat/>
    <w:rsid w:val="00FF69C3"/>
    <w:pPr>
      <w:tabs>
        <w:tab w:val="left" w:pos="1080"/>
        <w:tab w:val="left" w:pos="1440"/>
      </w:tabs>
      <w:spacing w:after="120" w:line="260" w:lineRule="exact"/>
      <w:ind w:left="720"/>
    </w:pPr>
    <w:rPr>
      <w:rFonts w:ascii="Bookman Old Style" w:eastAsia="?l?r ??’c" w:hAnsi="Bookman Old Style" w:cs="Times New Roman"/>
      <w:noProof/>
      <w:sz w:val="20"/>
      <w:szCs w:val="24"/>
      <w:lang w:bidi="ar-SA"/>
    </w:rPr>
  </w:style>
  <w:style w:type="character" w:customStyle="1" w:styleId="BodyTextChar0">
    <w:name w:val="BodyText Char"/>
    <w:link w:val="BodyText0"/>
    <w:rsid w:val="00FF69C3"/>
    <w:rPr>
      <w:rFonts w:ascii="Bookman Old Style" w:eastAsia="?l?r ??’c" w:hAnsi="Bookman Old Style" w:cs="Times New Roman"/>
      <w:noProof/>
      <w:sz w:val="20"/>
      <w:szCs w:val="24"/>
      <w:lang w:bidi="ar-SA"/>
    </w:rPr>
  </w:style>
  <w:style w:type="character" w:customStyle="1" w:styleId="HyperlinkText9pt">
    <w:name w:val="Hyperlink Text 9pt"/>
    <w:rsid w:val="00FF69C3"/>
    <w:rPr>
      <w:rFonts w:ascii="Bookman Old Style" w:hAnsi="Bookman Old Style" w:cs="Arial"/>
      <w:dstrike w:val="0"/>
      <w:color w:val="333399"/>
      <w:sz w:val="18"/>
      <w:szCs w:val="24"/>
      <w:u w:val="single"/>
      <w:vertAlign w:val="baseline"/>
      <w:lang w:val="en-US" w:eastAsia="zh-CN" w:bidi="ar-SA"/>
    </w:rPr>
  </w:style>
  <w:style w:type="character" w:customStyle="1" w:styleId="PlainTable51">
    <w:name w:val="Plain Table 51"/>
    <w:uiPriority w:val="31"/>
    <w:qFormat/>
    <w:rsid w:val="00FF69C3"/>
    <w:rPr>
      <w:smallCaps/>
      <w:color w:val="C0504D"/>
      <w:u w:val="single"/>
    </w:rPr>
  </w:style>
  <w:style w:type="character" w:customStyle="1" w:styleId="XMLname">
    <w:name w:val="XMLname"/>
    <w:qFormat/>
    <w:rsid w:val="00FF69C3"/>
    <w:rPr>
      <w:rFonts w:ascii="Courier New" w:hAnsi="Courier New" w:cs="TimesNewRomanPSMT"/>
      <w:sz w:val="20"/>
      <w:lang w:eastAsia="en-US"/>
    </w:rPr>
  </w:style>
  <w:style w:type="paragraph" w:customStyle="1" w:styleId="Example">
    <w:name w:val="Example"/>
    <w:basedOn w:val="Normal"/>
    <w:link w:val="ExampleChar"/>
    <w:rsid w:val="00FF69C3"/>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eastAsia="Times New Roman" w:hAnsi="Courier New" w:cs="Times New Roman"/>
      <w:sz w:val="18"/>
      <w:szCs w:val="20"/>
      <w:lang w:val="x-none" w:eastAsia="x-none" w:bidi="ar-SA"/>
    </w:rPr>
  </w:style>
  <w:style w:type="character" w:customStyle="1" w:styleId="ExampleChar">
    <w:name w:val="Example Char"/>
    <w:link w:val="Example"/>
    <w:rsid w:val="00FF69C3"/>
    <w:rPr>
      <w:rFonts w:ascii="Courier New" w:eastAsia="Times New Roman" w:hAnsi="Courier New" w:cs="Times New Roman"/>
      <w:sz w:val="18"/>
      <w:szCs w:val="20"/>
      <w:lang w:val="x-none" w:eastAsia="x-none" w:bidi="ar-SA"/>
    </w:rPr>
  </w:style>
  <w:style w:type="character" w:customStyle="1" w:styleId="XMLnameBold">
    <w:name w:val="XMLnameBold"/>
    <w:rsid w:val="00FF69C3"/>
    <w:rPr>
      <w:rFonts w:ascii="Courier New" w:hAnsi="Courier New" w:cs="TimesNewRomanPSMT"/>
      <w:b/>
      <w:bCs/>
      <w:sz w:val="20"/>
      <w:lang w:eastAsia="en-US"/>
    </w:rPr>
  </w:style>
  <w:style w:type="paragraph" w:customStyle="1" w:styleId="BracketData">
    <w:name w:val="BracketData"/>
    <w:basedOn w:val="Normal"/>
    <w:next w:val="BodyText0"/>
    <w:rsid w:val="00FF69C3"/>
    <w:pPr>
      <w:keepNext/>
      <w:spacing w:before="40" w:after="120"/>
      <w:ind w:left="720"/>
    </w:pPr>
    <w:rPr>
      <w:rFonts w:ascii="Courier New" w:eastAsia="SimSun" w:hAnsi="Courier New" w:cs="Courier New"/>
      <w:sz w:val="20"/>
      <w:szCs w:val="20"/>
      <w:lang w:eastAsia="zh-CN" w:bidi="ar-SA"/>
    </w:rPr>
  </w:style>
  <w:style w:type="character" w:customStyle="1" w:styleId="HyperlinkCourierBold">
    <w:name w:val="Hyperlink Courier Bold"/>
    <w:rsid w:val="00FF69C3"/>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F69C3"/>
  </w:style>
  <w:style w:type="paragraph" w:styleId="ListNumber">
    <w:name w:val="List Number"/>
    <w:basedOn w:val="Normal"/>
    <w:uiPriority w:val="99"/>
    <w:unhideWhenUsed/>
    <w:rsid w:val="00FF69C3"/>
    <w:pPr>
      <w:numPr>
        <w:numId w:val="4"/>
      </w:numPr>
      <w:spacing w:before="120"/>
      <w:contextualSpacing/>
    </w:pPr>
    <w:rPr>
      <w:rFonts w:ascii="Times New Roman" w:eastAsia="Times New Roman" w:hAnsi="Times New Roman" w:cs="Times New Roman"/>
      <w:szCs w:val="20"/>
      <w:lang w:bidi="ar-SA"/>
    </w:rPr>
  </w:style>
  <w:style w:type="paragraph" w:styleId="ListBullet2">
    <w:name w:val="List Bullet 2"/>
    <w:basedOn w:val="Normal"/>
    <w:link w:val="ListBullet2Char"/>
    <w:rsid w:val="00FF69C3"/>
    <w:pPr>
      <w:numPr>
        <w:numId w:val="2"/>
      </w:numPr>
      <w:spacing w:before="120"/>
    </w:pPr>
    <w:rPr>
      <w:rFonts w:ascii="Times New Roman" w:eastAsia="Times New Roman" w:hAnsi="Times New Roman" w:cs="Times New Roman"/>
      <w:szCs w:val="20"/>
      <w:lang w:bidi="ar-SA"/>
    </w:rPr>
  </w:style>
  <w:style w:type="paragraph" w:styleId="ListBullet3">
    <w:name w:val="List Bullet 3"/>
    <w:basedOn w:val="Normal"/>
    <w:link w:val="ListBullet3Char"/>
    <w:rsid w:val="00FF69C3"/>
    <w:pPr>
      <w:numPr>
        <w:numId w:val="3"/>
      </w:numPr>
      <w:spacing w:before="120"/>
    </w:pPr>
    <w:rPr>
      <w:rFonts w:ascii="Times New Roman" w:eastAsia="Times New Roman" w:hAnsi="Times New Roman" w:cs="Times New Roman"/>
      <w:szCs w:val="20"/>
      <w:lang w:bidi="ar-SA"/>
    </w:rPr>
  </w:style>
  <w:style w:type="paragraph" w:styleId="Caption">
    <w:name w:val="caption"/>
    <w:basedOn w:val="BodyText"/>
    <w:next w:val="BodyText"/>
    <w:qFormat/>
    <w:rsid w:val="00FF69C3"/>
    <w:pPr>
      <w:spacing w:before="120" w:after="0"/>
    </w:pPr>
    <w:rPr>
      <w:rFonts w:ascii="Arial" w:eastAsia="Times New Roman" w:hAnsi="Arial" w:cs="Times New Roman"/>
      <w:b/>
      <w:szCs w:val="20"/>
      <w:lang w:bidi="ar-SA"/>
    </w:rPr>
  </w:style>
  <w:style w:type="paragraph" w:customStyle="1" w:styleId="GridTable31">
    <w:name w:val="Grid Table 31"/>
    <w:basedOn w:val="Normal"/>
    <w:next w:val="Normal"/>
    <w:uiPriority w:val="39"/>
    <w:unhideWhenUsed/>
    <w:qFormat/>
    <w:rsid w:val="00FF69C3"/>
    <w:rPr>
      <w:rFonts w:ascii="Times New Roman" w:eastAsia="Times New Roman" w:hAnsi="Times New Roman" w:cs="Times New Roman"/>
      <w:b/>
      <w:szCs w:val="20"/>
      <w:lang w:bidi="ar-SA"/>
    </w:rPr>
  </w:style>
  <w:style w:type="paragraph" w:styleId="ListBullet4">
    <w:name w:val="List Bullet 4"/>
    <w:basedOn w:val="Normal"/>
    <w:rsid w:val="00FF69C3"/>
    <w:pPr>
      <w:numPr>
        <w:numId w:val="9"/>
      </w:numPr>
      <w:spacing w:before="120"/>
    </w:pPr>
    <w:rPr>
      <w:rFonts w:ascii="Times New Roman" w:eastAsia="Times New Roman" w:hAnsi="Times New Roman" w:cs="Times New Roman"/>
      <w:szCs w:val="20"/>
      <w:lang w:bidi="ar-SA"/>
    </w:rPr>
  </w:style>
  <w:style w:type="paragraph" w:styleId="ListBullet5">
    <w:name w:val="List Bullet 5"/>
    <w:basedOn w:val="Normal"/>
    <w:uiPriority w:val="99"/>
    <w:unhideWhenUsed/>
    <w:rsid w:val="00FF69C3"/>
    <w:pPr>
      <w:numPr>
        <w:numId w:val="10"/>
      </w:numPr>
      <w:spacing w:before="120"/>
    </w:pPr>
    <w:rPr>
      <w:rFonts w:ascii="Times New Roman" w:eastAsia="Times New Roman" w:hAnsi="Times New Roman" w:cs="Times New Roman"/>
      <w:szCs w:val="20"/>
      <w:lang w:bidi="ar-SA"/>
    </w:rPr>
  </w:style>
  <w:style w:type="character" w:customStyle="1" w:styleId="ListBullet3Char">
    <w:name w:val="List Bullet 3 Char"/>
    <w:link w:val="ListBullet3"/>
    <w:rsid w:val="00FF69C3"/>
    <w:rPr>
      <w:rFonts w:ascii="Times New Roman" w:eastAsia="Times New Roman" w:hAnsi="Times New Roman" w:cs="Times New Roman"/>
      <w:szCs w:val="20"/>
      <w:lang w:bidi="ar-SA"/>
    </w:rPr>
  </w:style>
  <w:style w:type="paragraph" w:customStyle="1" w:styleId="ListBullet1">
    <w:name w:val="List Bullet 1"/>
    <w:basedOn w:val="ListBullet"/>
    <w:link w:val="ListBullet1Char"/>
    <w:qFormat/>
    <w:rsid w:val="00FF69C3"/>
  </w:style>
  <w:style w:type="character" w:customStyle="1" w:styleId="ListBullet2Char">
    <w:name w:val="List Bullet 2 Char"/>
    <w:link w:val="ListBullet2"/>
    <w:rsid w:val="00FF69C3"/>
    <w:rPr>
      <w:rFonts w:ascii="Times New Roman" w:eastAsia="Times New Roman" w:hAnsi="Times New Roman" w:cs="Times New Roman"/>
      <w:szCs w:val="20"/>
      <w:lang w:bidi="ar-SA"/>
    </w:rPr>
  </w:style>
  <w:style w:type="character" w:customStyle="1" w:styleId="ListBullet1Char">
    <w:name w:val="List Bullet 1 Char"/>
    <w:link w:val="ListBullet1"/>
    <w:rsid w:val="00FF69C3"/>
    <w:rPr>
      <w:rFonts w:ascii="Times New Roman" w:eastAsia="Times New Roman" w:hAnsi="Times New Roman" w:cs="Times New Roman"/>
      <w:szCs w:val="20"/>
      <w:lang w:bidi="ar-SA"/>
    </w:rPr>
  </w:style>
  <w:style w:type="character" w:customStyle="1" w:styleId="ListChar">
    <w:name w:val="List Char"/>
    <w:link w:val="List"/>
    <w:rsid w:val="00FF69C3"/>
    <w:rPr>
      <w:rFonts w:ascii="Times New Roman" w:eastAsia="Times New Roman" w:hAnsi="Times New Roman" w:cs="Times New Roman"/>
      <w:szCs w:val="20"/>
      <w:lang w:bidi="ar-SA"/>
    </w:rPr>
  </w:style>
  <w:style w:type="paragraph" w:customStyle="1" w:styleId="List1">
    <w:name w:val="List 1"/>
    <w:basedOn w:val="List"/>
    <w:link w:val="List1Char"/>
    <w:qFormat/>
    <w:rsid w:val="00FF69C3"/>
  </w:style>
  <w:style w:type="character" w:customStyle="1" w:styleId="List1Char">
    <w:name w:val="List 1 Char"/>
    <w:link w:val="List1"/>
    <w:rsid w:val="00FF69C3"/>
    <w:rPr>
      <w:rFonts w:ascii="Times New Roman" w:eastAsia="Times New Roman" w:hAnsi="Times New Roman" w:cs="Times New Roman"/>
      <w:szCs w:val="20"/>
      <w:lang w:bidi="ar-SA"/>
    </w:rPr>
  </w:style>
  <w:style w:type="character" w:customStyle="1" w:styleId="List2Char">
    <w:name w:val="List 2 Char"/>
    <w:link w:val="List2"/>
    <w:rsid w:val="00FF69C3"/>
    <w:rPr>
      <w:rFonts w:ascii="Times New Roman" w:eastAsia="Times New Roman" w:hAnsi="Times New Roman" w:cs="Times New Roman"/>
      <w:szCs w:val="20"/>
      <w:lang w:bidi="ar-SA"/>
    </w:rPr>
  </w:style>
  <w:style w:type="character" w:customStyle="1" w:styleId="List3Char">
    <w:name w:val="List 3 Char"/>
    <w:link w:val="List3"/>
    <w:rsid w:val="00FF69C3"/>
    <w:rPr>
      <w:rFonts w:ascii="Times New Roman" w:eastAsia="Times New Roman" w:hAnsi="Times New Roman" w:cs="Times New Roman"/>
      <w:szCs w:val="20"/>
      <w:lang w:bidi="ar-SA"/>
    </w:rPr>
  </w:style>
  <w:style w:type="paragraph" w:styleId="List4">
    <w:name w:val="List 4"/>
    <w:basedOn w:val="Normal"/>
    <w:uiPriority w:val="99"/>
    <w:unhideWhenUsed/>
    <w:rsid w:val="00FF69C3"/>
    <w:pPr>
      <w:spacing w:before="120"/>
      <w:ind w:left="1800" w:hanging="360"/>
    </w:pPr>
    <w:rPr>
      <w:rFonts w:ascii="Times New Roman" w:eastAsia="Times New Roman" w:hAnsi="Times New Roman" w:cs="Times New Roman"/>
      <w:szCs w:val="20"/>
      <w:lang w:bidi="ar-SA"/>
    </w:rPr>
  </w:style>
  <w:style w:type="paragraph" w:styleId="List5">
    <w:name w:val="List 5"/>
    <w:basedOn w:val="Normal"/>
    <w:link w:val="List5Char"/>
    <w:rsid w:val="00FF69C3"/>
    <w:pPr>
      <w:spacing w:before="120"/>
      <w:ind w:left="1800" w:hanging="360"/>
    </w:pPr>
    <w:rPr>
      <w:rFonts w:ascii="Times New Roman" w:eastAsia="Times New Roman" w:hAnsi="Times New Roman" w:cs="Times New Roman"/>
      <w:szCs w:val="20"/>
      <w:lang w:bidi="ar-SA"/>
    </w:rPr>
  </w:style>
  <w:style w:type="character" w:customStyle="1" w:styleId="List5Char">
    <w:name w:val="List 5 Char"/>
    <w:link w:val="List5"/>
    <w:rsid w:val="00FF69C3"/>
    <w:rPr>
      <w:rFonts w:ascii="Times New Roman" w:eastAsia="Times New Roman" w:hAnsi="Times New Roman" w:cs="Times New Roman"/>
      <w:szCs w:val="20"/>
      <w:lang w:bidi="ar-SA"/>
    </w:rPr>
  </w:style>
  <w:style w:type="character" w:customStyle="1" w:styleId="ListContinueChar">
    <w:name w:val="List Continue Char"/>
    <w:link w:val="ListContinue"/>
    <w:uiPriority w:val="99"/>
    <w:rsid w:val="00FF69C3"/>
    <w:rPr>
      <w:rFonts w:ascii="Times New Roman" w:eastAsia="Times New Roman" w:hAnsi="Times New Roman" w:cs="Times New Roman"/>
      <w:szCs w:val="20"/>
      <w:lang w:bidi="ar-SA"/>
    </w:rPr>
  </w:style>
  <w:style w:type="paragraph" w:customStyle="1" w:styleId="ListContinue1">
    <w:name w:val="List Continue 1"/>
    <w:basedOn w:val="ListContinue"/>
    <w:link w:val="ListContinue1Char"/>
    <w:qFormat/>
    <w:rsid w:val="00FF69C3"/>
  </w:style>
  <w:style w:type="character" w:customStyle="1" w:styleId="ListContinue1Char">
    <w:name w:val="List Continue 1 Char"/>
    <w:link w:val="ListContinue1"/>
    <w:rsid w:val="00FF69C3"/>
    <w:rPr>
      <w:rFonts w:ascii="Times New Roman" w:eastAsia="Times New Roman" w:hAnsi="Times New Roman" w:cs="Times New Roman"/>
      <w:szCs w:val="20"/>
      <w:lang w:bidi="ar-SA"/>
    </w:rPr>
  </w:style>
  <w:style w:type="character" w:customStyle="1" w:styleId="ListNumber2Char">
    <w:name w:val="List Number 2 Char"/>
    <w:link w:val="ListNumber2"/>
    <w:rsid w:val="00FF69C3"/>
    <w:rPr>
      <w:rFonts w:ascii="Times New Roman" w:eastAsia="Times New Roman" w:hAnsi="Times New Roman" w:cs="Times New Roman"/>
      <w:szCs w:val="20"/>
      <w:lang w:bidi="ar-SA"/>
    </w:rPr>
  </w:style>
  <w:style w:type="paragraph" w:customStyle="1" w:styleId="ListNumber1">
    <w:name w:val="List Number 1"/>
    <w:basedOn w:val="ListNumber"/>
    <w:link w:val="ListNumber1Char"/>
    <w:qFormat/>
    <w:rsid w:val="00FF69C3"/>
    <w:pPr>
      <w:contextualSpacing w:val="0"/>
    </w:pPr>
  </w:style>
  <w:style w:type="character" w:customStyle="1" w:styleId="ListNumber1Char">
    <w:name w:val="List Number 1 Char"/>
    <w:link w:val="ListNumber1"/>
    <w:rsid w:val="00FF69C3"/>
    <w:rPr>
      <w:rFonts w:ascii="Times New Roman" w:eastAsia="Times New Roman" w:hAnsi="Times New Roman" w:cs="Times New Roman"/>
      <w:szCs w:val="20"/>
      <w:lang w:bidi="ar-SA"/>
    </w:rPr>
  </w:style>
  <w:style w:type="paragraph" w:customStyle="1" w:styleId="AuthorInstructions">
    <w:name w:val="Author Instructions"/>
    <w:basedOn w:val="BodyText"/>
    <w:link w:val="AuthorInstructionsChar"/>
    <w:qFormat/>
    <w:rsid w:val="00FF69C3"/>
    <w:pPr>
      <w:spacing w:before="120" w:after="0"/>
    </w:pPr>
    <w:rPr>
      <w:rFonts w:ascii="Times New Roman" w:eastAsia="Times New Roman" w:hAnsi="Times New Roman" w:cs="Times New Roman"/>
      <w:i/>
      <w:szCs w:val="20"/>
      <w:lang w:bidi="ar-SA"/>
    </w:rPr>
  </w:style>
  <w:style w:type="character" w:customStyle="1" w:styleId="AuthorInstructionsChar">
    <w:name w:val="Author Instructions Char"/>
    <w:link w:val="AuthorInstructions"/>
    <w:rsid w:val="00FF69C3"/>
    <w:rPr>
      <w:rFonts w:ascii="Times New Roman" w:eastAsia="Times New Roman" w:hAnsi="Times New Roman" w:cs="Times New Roman"/>
      <w:i/>
      <w:szCs w:val="20"/>
      <w:lang w:bidi="ar-SA"/>
    </w:rPr>
  </w:style>
  <w:style w:type="paragraph" w:styleId="E-mailSignature">
    <w:name w:val="E-mail Signature"/>
    <w:basedOn w:val="Normal"/>
    <w:link w:val="E-mailSignatureChar"/>
    <w:rsid w:val="00FF69C3"/>
    <w:pPr>
      <w:spacing w:before="120"/>
    </w:pPr>
    <w:rPr>
      <w:rFonts w:ascii="Times New Roman" w:eastAsia="Times New Roman" w:hAnsi="Times New Roman" w:cs="Times New Roman"/>
      <w:szCs w:val="20"/>
      <w:lang w:bidi="ar-SA"/>
    </w:rPr>
  </w:style>
  <w:style w:type="character" w:customStyle="1" w:styleId="E-mailSignatureChar">
    <w:name w:val="E-mail Signature Char"/>
    <w:basedOn w:val="DefaultParagraphFont"/>
    <w:link w:val="E-mailSignature"/>
    <w:rsid w:val="00FF69C3"/>
    <w:rPr>
      <w:rFonts w:ascii="Times New Roman" w:eastAsia="Times New Roman" w:hAnsi="Times New Roman" w:cs="Times New Roman"/>
      <w:szCs w:val="20"/>
      <w:lang w:bidi="ar-SA"/>
    </w:rPr>
  </w:style>
  <w:style w:type="paragraph" w:styleId="EndnoteText">
    <w:name w:val="endnote text"/>
    <w:basedOn w:val="Normal"/>
    <w:link w:val="EndnoteTextChar"/>
    <w:uiPriority w:val="99"/>
    <w:rsid w:val="00FF69C3"/>
    <w:pPr>
      <w:spacing w:before="120"/>
    </w:pPr>
    <w:rPr>
      <w:rFonts w:ascii="Times New Roman" w:eastAsia="Times New Roman" w:hAnsi="Times New Roman" w:cs="Times New Roman"/>
      <w:sz w:val="20"/>
      <w:szCs w:val="20"/>
      <w:lang w:bidi="ar-SA"/>
    </w:rPr>
  </w:style>
  <w:style w:type="character" w:customStyle="1" w:styleId="EndnoteTextChar">
    <w:name w:val="Endnote Text Char"/>
    <w:basedOn w:val="DefaultParagraphFont"/>
    <w:link w:val="EndnoteText"/>
    <w:uiPriority w:val="99"/>
    <w:rsid w:val="00FF69C3"/>
    <w:rPr>
      <w:rFonts w:ascii="Times New Roman" w:eastAsia="Times New Roman" w:hAnsi="Times New Roman" w:cs="Times New Roman"/>
      <w:sz w:val="20"/>
      <w:szCs w:val="20"/>
      <w:lang w:bidi="ar-SA"/>
    </w:rPr>
  </w:style>
  <w:style w:type="paragraph" w:styleId="EnvelopeAddress">
    <w:name w:val="envelope address"/>
    <w:basedOn w:val="Normal"/>
    <w:rsid w:val="00FF69C3"/>
    <w:pPr>
      <w:framePr w:w="7920" w:h="1980" w:hRule="exact" w:hSpace="180" w:wrap="auto" w:hAnchor="page" w:xAlign="center" w:yAlign="bottom"/>
      <w:spacing w:before="120"/>
      <w:ind w:left="2880"/>
    </w:pPr>
    <w:rPr>
      <w:rFonts w:ascii="Cambria" w:eastAsia="Times New Roman" w:hAnsi="Cambria" w:cs="Times New Roman"/>
      <w:szCs w:val="24"/>
      <w:lang w:bidi="ar-SA"/>
    </w:rPr>
  </w:style>
  <w:style w:type="paragraph" w:styleId="EnvelopeReturn">
    <w:name w:val="envelope return"/>
    <w:basedOn w:val="Normal"/>
    <w:rsid w:val="00FF69C3"/>
    <w:pPr>
      <w:spacing w:before="120"/>
    </w:pPr>
    <w:rPr>
      <w:rFonts w:ascii="Cambria" w:eastAsia="Times New Roman" w:hAnsi="Cambria" w:cs="Times New Roman"/>
      <w:sz w:val="20"/>
      <w:szCs w:val="20"/>
      <w:lang w:bidi="ar-SA"/>
    </w:rPr>
  </w:style>
  <w:style w:type="paragraph" w:styleId="HTMLAddress">
    <w:name w:val="HTML Address"/>
    <w:basedOn w:val="Normal"/>
    <w:link w:val="HTMLAddressChar"/>
    <w:rsid w:val="00FF69C3"/>
    <w:pPr>
      <w:spacing w:before="120"/>
    </w:pPr>
    <w:rPr>
      <w:rFonts w:ascii="Times New Roman" w:eastAsia="Times New Roman" w:hAnsi="Times New Roman" w:cs="Times New Roman"/>
      <w:i/>
      <w:iCs/>
      <w:szCs w:val="20"/>
      <w:lang w:bidi="ar-SA"/>
    </w:rPr>
  </w:style>
  <w:style w:type="character" w:customStyle="1" w:styleId="HTMLAddressChar">
    <w:name w:val="HTML Address Char"/>
    <w:basedOn w:val="DefaultParagraphFont"/>
    <w:link w:val="HTMLAddress"/>
    <w:rsid w:val="00FF69C3"/>
    <w:rPr>
      <w:rFonts w:ascii="Times New Roman" w:eastAsia="Times New Roman" w:hAnsi="Times New Roman" w:cs="Times New Roman"/>
      <w:i/>
      <w:iCs/>
      <w:szCs w:val="20"/>
      <w:lang w:bidi="ar-SA"/>
    </w:rPr>
  </w:style>
  <w:style w:type="paragraph" w:styleId="HTMLPreformatted">
    <w:name w:val="HTML Preformatted"/>
    <w:basedOn w:val="Normal"/>
    <w:link w:val="HTMLPreformattedChar"/>
    <w:rsid w:val="00FF69C3"/>
    <w:pPr>
      <w:spacing w:before="12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rsid w:val="00FF69C3"/>
    <w:rPr>
      <w:rFonts w:ascii="Courier New" w:eastAsia="Times New Roman" w:hAnsi="Courier New" w:cs="Courier New"/>
      <w:sz w:val="20"/>
      <w:szCs w:val="20"/>
      <w:lang w:bidi="ar-SA"/>
    </w:rPr>
  </w:style>
  <w:style w:type="paragraph" w:styleId="Index1">
    <w:name w:val="index 1"/>
    <w:basedOn w:val="Normal"/>
    <w:next w:val="Normal"/>
    <w:autoRedefine/>
    <w:rsid w:val="00FF69C3"/>
    <w:pPr>
      <w:spacing w:before="120"/>
      <w:ind w:left="240" w:hanging="240"/>
    </w:pPr>
    <w:rPr>
      <w:rFonts w:ascii="Times New Roman" w:eastAsia="Times New Roman" w:hAnsi="Times New Roman" w:cs="Times New Roman"/>
      <w:szCs w:val="20"/>
      <w:lang w:bidi="ar-SA"/>
    </w:rPr>
  </w:style>
  <w:style w:type="paragraph" w:styleId="Index2">
    <w:name w:val="index 2"/>
    <w:basedOn w:val="Normal"/>
    <w:next w:val="Normal"/>
    <w:autoRedefine/>
    <w:rsid w:val="00FF69C3"/>
    <w:pPr>
      <w:spacing w:before="120"/>
      <w:ind w:left="480" w:hanging="240"/>
    </w:pPr>
    <w:rPr>
      <w:rFonts w:ascii="Times New Roman" w:eastAsia="Times New Roman" w:hAnsi="Times New Roman" w:cs="Times New Roman"/>
      <w:szCs w:val="20"/>
      <w:lang w:bidi="ar-SA"/>
    </w:rPr>
  </w:style>
  <w:style w:type="paragraph" w:styleId="Index3">
    <w:name w:val="index 3"/>
    <w:basedOn w:val="Normal"/>
    <w:next w:val="Normal"/>
    <w:autoRedefine/>
    <w:rsid w:val="00FF69C3"/>
    <w:pPr>
      <w:spacing w:before="120"/>
      <w:ind w:left="720" w:hanging="240"/>
    </w:pPr>
    <w:rPr>
      <w:rFonts w:ascii="Times New Roman" w:eastAsia="Times New Roman" w:hAnsi="Times New Roman" w:cs="Times New Roman"/>
      <w:szCs w:val="20"/>
      <w:lang w:bidi="ar-SA"/>
    </w:rPr>
  </w:style>
  <w:style w:type="paragraph" w:styleId="Index4">
    <w:name w:val="index 4"/>
    <w:basedOn w:val="Normal"/>
    <w:next w:val="Normal"/>
    <w:autoRedefine/>
    <w:rsid w:val="00FF69C3"/>
    <w:pPr>
      <w:spacing w:before="120"/>
      <w:ind w:left="960" w:hanging="240"/>
    </w:pPr>
    <w:rPr>
      <w:rFonts w:ascii="Times New Roman" w:eastAsia="Times New Roman" w:hAnsi="Times New Roman" w:cs="Times New Roman"/>
      <w:szCs w:val="20"/>
      <w:lang w:bidi="ar-SA"/>
    </w:rPr>
  </w:style>
  <w:style w:type="paragraph" w:styleId="Index5">
    <w:name w:val="index 5"/>
    <w:basedOn w:val="Normal"/>
    <w:next w:val="Normal"/>
    <w:autoRedefine/>
    <w:rsid w:val="00FF69C3"/>
    <w:pPr>
      <w:spacing w:before="120"/>
      <w:ind w:left="1200" w:hanging="240"/>
    </w:pPr>
    <w:rPr>
      <w:rFonts w:ascii="Times New Roman" w:eastAsia="Times New Roman" w:hAnsi="Times New Roman" w:cs="Times New Roman"/>
      <w:szCs w:val="20"/>
      <w:lang w:bidi="ar-SA"/>
    </w:rPr>
  </w:style>
  <w:style w:type="paragraph" w:styleId="Index6">
    <w:name w:val="index 6"/>
    <w:basedOn w:val="Normal"/>
    <w:next w:val="Normal"/>
    <w:autoRedefine/>
    <w:rsid w:val="00FF69C3"/>
    <w:pPr>
      <w:spacing w:before="120"/>
      <w:ind w:left="1440" w:hanging="240"/>
    </w:pPr>
    <w:rPr>
      <w:rFonts w:ascii="Times New Roman" w:eastAsia="Times New Roman" w:hAnsi="Times New Roman" w:cs="Times New Roman"/>
      <w:szCs w:val="20"/>
      <w:lang w:bidi="ar-SA"/>
    </w:rPr>
  </w:style>
  <w:style w:type="paragraph" w:styleId="Index7">
    <w:name w:val="index 7"/>
    <w:basedOn w:val="Normal"/>
    <w:next w:val="Normal"/>
    <w:autoRedefine/>
    <w:rsid w:val="00FF69C3"/>
    <w:pPr>
      <w:spacing w:before="120"/>
      <w:ind w:left="1680" w:hanging="240"/>
    </w:pPr>
    <w:rPr>
      <w:rFonts w:ascii="Times New Roman" w:eastAsia="Times New Roman" w:hAnsi="Times New Roman" w:cs="Times New Roman"/>
      <w:szCs w:val="20"/>
      <w:lang w:bidi="ar-SA"/>
    </w:rPr>
  </w:style>
  <w:style w:type="paragraph" w:styleId="Index8">
    <w:name w:val="index 8"/>
    <w:basedOn w:val="Normal"/>
    <w:next w:val="Normal"/>
    <w:autoRedefine/>
    <w:rsid w:val="00FF69C3"/>
    <w:pPr>
      <w:spacing w:before="120"/>
      <w:ind w:left="1920" w:hanging="240"/>
    </w:pPr>
    <w:rPr>
      <w:rFonts w:ascii="Times New Roman" w:eastAsia="Times New Roman" w:hAnsi="Times New Roman" w:cs="Times New Roman"/>
      <w:szCs w:val="20"/>
      <w:lang w:bidi="ar-SA"/>
    </w:rPr>
  </w:style>
  <w:style w:type="paragraph" w:styleId="Index9">
    <w:name w:val="index 9"/>
    <w:basedOn w:val="Normal"/>
    <w:next w:val="Normal"/>
    <w:autoRedefine/>
    <w:rsid w:val="00FF69C3"/>
    <w:pPr>
      <w:spacing w:before="120"/>
      <w:ind w:left="2160" w:hanging="240"/>
    </w:pPr>
    <w:rPr>
      <w:rFonts w:ascii="Times New Roman" w:eastAsia="Times New Roman" w:hAnsi="Times New Roman" w:cs="Times New Roman"/>
      <w:szCs w:val="20"/>
      <w:lang w:bidi="ar-SA"/>
    </w:rPr>
  </w:style>
  <w:style w:type="paragraph" w:styleId="IndexHeading">
    <w:name w:val="index heading"/>
    <w:basedOn w:val="Normal"/>
    <w:next w:val="Index1"/>
    <w:rsid w:val="00FF69C3"/>
    <w:pPr>
      <w:spacing w:before="120"/>
    </w:pPr>
    <w:rPr>
      <w:rFonts w:ascii="Cambria" w:eastAsia="Times New Roman" w:hAnsi="Cambria" w:cs="Times New Roman"/>
      <w:b/>
      <w:bCs/>
      <w:szCs w:val="20"/>
      <w:lang w:bidi="ar-SA"/>
    </w:rPr>
  </w:style>
  <w:style w:type="paragraph" w:customStyle="1" w:styleId="LightShading-Accent21">
    <w:name w:val="Light Shading - Accent 21"/>
    <w:basedOn w:val="Normal"/>
    <w:next w:val="Normal"/>
    <w:link w:val="LightShading-Accent2Char"/>
    <w:uiPriority w:val="30"/>
    <w:qFormat/>
    <w:rsid w:val="00FF69C3"/>
    <w:pPr>
      <w:pBdr>
        <w:bottom w:val="single" w:sz="4" w:space="4" w:color="4F81BD"/>
      </w:pBdr>
      <w:spacing w:before="200" w:after="280"/>
      <w:ind w:left="936" w:right="936"/>
    </w:pPr>
    <w:rPr>
      <w:rFonts w:ascii="Times New Roman" w:eastAsia="Times New Roman" w:hAnsi="Times New Roman" w:cs="Times New Roman"/>
      <w:b/>
      <w:bCs/>
      <w:i/>
      <w:iCs/>
      <w:color w:val="4F81BD"/>
      <w:szCs w:val="20"/>
      <w:lang w:bidi="ar-SA"/>
    </w:rPr>
  </w:style>
  <w:style w:type="character" w:customStyle="1" w:styleId="LightShading-Accent2Char">
    <w:name w:val="Light Shading - Accent 2 Char"/>
    <w:link w:val="LightShading-Accent21"/>
    <w:uiPriority w:val="30"/>
    <w:rsid w:val="00FF69C3"/>
    <w:rPr>
      <w:rFonts w:ascii="Times New Roman" w:eastAsia="Times New Roman" w:hAnsi="Times New Roman" w:cs="Times New Roman"/>
      <w:b/>
      <w:bCs/>
      <w:i/>
      <w:iCs/>
      <w:color w:val="4F81BD"/>
      <w:szCs w:val="20"/>
      <w:lang w:bidi="ar-SA"/>
    </w:rPr>
  </w:style>
  <w:style w:type="paragraph" w:customStyle="1" w:styleId="ColorfulList-Accent11">
    <w:name w:val="Colorful List - Accent 11"/>
    <w:basedOn w:val="Normal"/>
    <w:uiPriority w:val="34"/>
    <w:qFormat/>
    <w:rsid w:val="00FF69C3"/>
    <w:pPr>
      <w:spacing w:before="120"/>
      <w:ind w:left="720"/>
    </w:pPr>
    <w:rPr>
      <w:rFonts w:ascii="Times New Roman" w:eastAsia="Times New Roman" w:hAnsi="Times New Roman" w:cs="Times New Roman"/>
      <w:szCs w:val="20"/>
      <w:lang w:bidi="ar-SA"/>
    </w:rPr>
  </w:style>
  <w:style w:type="paragraph" w:styleId="MacroText">
    <w:name w:val="macro"/>
    <w:link w:val="MacroTextChar"/>
    <w:rsid w:val="00FF69C3"/>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FF69C3"/>
    <w:rPr>
      <w:rFonts w:ascii="Courier New" w:eastAsia="Times New Roman" w:hAnsi="Courier New" w:cs="Courier New"/>
      <w:sz w:val="20"/>
      <w:szCs w:val="20"/>
      <w:lang w:bidi="ar-SA"/>
    </w:rPr>
  </w:style>
  <w:style w:type="paragraph" w:styleId="MessageHeader">
    <w:name w:val="Message Header"/>
    <w:basedOn w:val="Normal"/>
    <w:link w:val="MessageHeaderChar"/>
    <w:rsid w:val="00FF69C3"/>
    <w:pPr>
      <w:pBdr>
        <w:top w:val="single" w:sz="6" w:space="1" w:color="auto"/>
        <w:left w:val="single" w:sz="6" w:space="1" w:color="auto"/>
        <w:bottom w:val="single" w:sz="6" w:space="1" w:color="auto"/>
        <w:right w:val="single" w:sz="6" w:space="1" w:color="auto"/>
      </w:pBdr>
      <w:shd w:val="pct20" w:color="auto" w:fill="auto"/>
      <w:spacing w:before="120"/>
      <w:ind w:left="1080" w:hanging="1080"/>
    </w:pPr>
    <w:rPr>
      <w:rFonts w:ascii="Cambria" w:eastAsia="Times New Roman" w:hAnsi="Cambria" w:cs="Times New Roman"/>
      <w:szCs w:val="24"/>
      <w:lang w:bidi="ar-SA"/>
    </w:rPr>
  </w:style>
  <w:style w:type="character" w:customStyle="1" w:styleId="MessageHeaderChar">
    <w:name w:val="Message Header Char"/>
    <w:basedOn w:val="DefaultParagraphFont"/>
    <w:link w:val="MessageHeader"/>
    <w:rsid w:val="00FF69C3"/>
    <w:rPr>
      <w:rFonts w:ascii="Cambria" w:eastAsia="Times New Roman" w:hAnsi="Cambria" w:cs="Times New Roman"/>
      <w:szCs w:val="24"/>
      <w:shd w:val="pct20" w:color="auto" w:fill="auto"/>
      <w:lang w:bidi="ar-SA"/>
    </w:rPr>
  </w:style>
  <w:style w:type="paragraph" w:customStyle="1" w:styleId="MediumGrid21">
    <w:name w:val="Medium Grid 21"/>
    <w:uiPriority w:val="1"/>
    <w:qFormat/>
    <w:rsid w:val="00FF69C3"/>
    <w:rPr>
      <w:rFonts w:ascii="Times New Roman" w:eastAsia="Times New Roman" w:hAnsi="Times New Roman" w:cs="Times New Roman"/>
      <w:szCs w:val="20"/>
      <w:lang w:bidi="ar-SA"/>
    </w:rPr>
  </w:style>
  <w:style w:type="paragraph" w:styleId="NormalWeb">
    <w:name w:val="Normal (Web)"/>
    <w:basedOn w:val="Normal"/>
    <w:uiPriority w:val="99"/>
    <w:rsid w:val="00FF69C3"/>
    <w:pPr>
      <w:spacing w:before="120"/>
    </w:pPr>
    <w:rPr>
      <w:rFonts w:ascii="Times New Roman" w:eastAsia="Times New Roman" w:hAnsi="Times New Roman" w:cs="Times New Roman"/>
      <w:szCs w:val="24"/>
      <w:lang w:bidi="ar-SA"/>
    </w:rPr>
  </w:style>
  <w:style w:type="paragraph" w:styleId="NormalIndent">
    <w:name w:val="Normal Indent"/>
    <w:basedOn w:val="Normal"/>
    <w:rsid w:val="00FF69C3"/>
    <w:pPr>
      <w:spacing w:before="120"/>
      <w:ind w:left="720"/>
    </w:pPr>
    <w:rPr>
      <w:rFonts w:ascii="Times New Roman" w:eastAsia="Times New Roman" w:hAnsi="Times New Roman" w:cs="Times New Roman"/>
      <w:szCs w:val="20"/>
      <w:lang w:bidi="ar-SA"/>
    </w:rPr>
  </w:style>
  <w:style w:type="paragraph" w:styleId="NoteHeading">
    <w:name w:val="Note Heading"/>
    <w:basedOn w:val="Normal"/>
    <w:next w:val="Normal"/>
    <w:link w:val="NoteHeadingChar"/>
    <w:rsid w:val="00FF69C3"/>
    <w:pPr>
      <w:spacing w:before="120"/>
    </w:pPr>
    <w:rPr>
      <w:rFonts w:ascii="Times New Roman" w:eastAsia="Times New Roman" w:hAnsi="Times New Roman" w:cs="Times New Roman"/>
      <w:szCs w:val="20"/>
      <w:lang w:bidi="ar-SA"/>
    </w:rPr>
  </w:style>
  <w:style w:type="character" w:customStyle="1" w:styleId="NoteHeadingChar">
    <w:name w:val="Note Heading Char"/>
    <w:basedOn w:val="DefaultParagraphFont"/>
    <w:link w:val="NoteHeading"/>
    <w:rsid w:val="00FF69C3"/>
    <w:rPr>
      <w:rFonts w:ascii="Times New Roman" w:eastAsia="Times New Roman" w:hAnsi="Times New Roman" w:cs="Times New Roman"/>
      <w:szCs w:val="20"/>
      <w:lang w:bidi="ar-SA"/>
    </w:rPr>
  </w:style>
  <w:style w:type="paragraph" w:customStyle="1" w:styleId="ColorfulGrid-Accent11">
    <w:name w:val="Colorful Grid - Accent 11"/>
    <w:basedOn w:val="Normal"/>
    <w:next w:val="Normal"/>
    <w:link w:val="ColorfulGrid-Accent1Char"/>
    <w:uiPriority w:val="29"/>
    <w:qFormat/>
    <w:rsid w:val="00FF69C3"/>
    <w:pPr>
      <w:spacing w:before="120"/>
    </w:pPr>
    <w:rPr>
      <w:rFonts w:ascii="Times New Roman" w:eastAsia="Times New Roman" w:hAnsi="Times New Roman" w:cs="Times New Roman"/>
      <w:i/>
      <w:iCs/>
      <w:color w:val="000000"/>
      <w:szCs w:val="20"/>
      <w:lang w:bidi="ar-SA"/>
    </w:rPr>
  </w:style>
  <w:style w:type="character" w:customStyle="1" w:styleId="ColorfulGrid-Accent1Char">
    <w:name w:val="Colorful Grid - Accent 1 Char"/>
    <w:link w:val="ColorfulGrid-Accent11"/>
    <w:uiPriority w:val="29"/>
    <w:rsid w:val="00FF69C3"/>
    <w:rPr>
      <w:rFonts w:ascii="Times New Roman" w:eastAsia="Times New Roman" w:hAnsi="Times New Roman" w:cs="Times New Roman"/>
      <w:i/>
      <w:iCs/>
      <w:color w:val="000000"/>
      <w:szCs w:val="20"/>
      <w:lang w:bidi="ar-SA"/>
    </w:rPr>
  </w:style>
  <w:style w:type="paragraph" w:styleId="Salutation">
    <w:name w:val="Salutation"/>
    <w:basedOn w:val="Normal"/>
    <w:next w:val="Normal"/>
    <w:link w:val="SalutationChar"/>
    <w:rsid w:val="00FF69C3"/>
    <w:pPr>
      <w:spacing w:before="120"/>
    </w:pPr>
    <w:rPr>
      <w:rFonts w:ascii="Times New Roman" w:eastAsia="Times New Roman" w:hAnsi="Times New Roman" w:cs="Times New Roman"/>
      <w:szCs w:val="20"/>
      <w:lang w:bidi="ar-SA"/>
    </w:rPr>
  </w:style>
  <w:style w:type="character" w:customStyle="1" w:styleId="SalutationChar">
    <w:name w:val="Salutation Char"/>
    <w:basedOn w:val="DefaultParagraphFont"/>
    <w:link w:val="Salutation"/>
    <w:rsid w:val="00FF69C3"/>
    <w:rPr>
      <w:rFonts w:ascii="Times New Roman" w:eastAsia="Times New Roman" w:hAnsi="Times New Roman" w:cs="Times New Roman"/>
      <w:szCs w:val="20"/>
      <w:lang w:bidi="ar-SA"/>
    </w:rPr>
  </w:style>
  <w:style w:type="paragraph" w:styleId="Signature">
    <w:name w:val="Signature"/>
    <w:basedOn w:val="Normal"/>
    <w:link w:val="SignatureChar"/>
    <w:rsid w:val="00FF69C3"/>
    <w:pPr>
      <w:spacing w:before="120"/>
      <w:ind w:left="4320"/>
    </w:pPr>
    <w:rPr>
      <w:rFonts w:ascii="Times New Roman" w:eastAsia="Times New Roman" w:hAnsi="Times New Roman" w:cs="Times New Roman"/>
      <w:szCs w:val="20"/>
      <w:lang w:bidi="ar-SA"/>
    </w:rPr>
  </w:style>
  <w:style w:type="character" w:customStyle="1" w:styleId="SignatureChar">
    <w:name w:val="Signature Char"/>
    <w:basedOn w:val="DefaultParagraphFont"/>
    <w:link w:val="Signature"/>
    <w:rsid w:val="00FF69C3"/>
    <w:rPr>
      <w:rFonts w:ascii="Times New Roman" w:eastAsia="Times New Roman" w:hAnsi="Times New Roman" w:cs="Times New Roman"/>
      <w:szCs w:val="20"/>
      <w:lang w:bidi="ar-SA"/>
    </w:rPr>
  </w:style>
  <w:style w:type="paragraph" w:styleId="Subtitle">
    <w:name w:val="Subtitle"/>
    <w:basedOn w:val="Normal"/>
    <w:next w:val="Normal"/>
    <w:link w:val="SubtitleChar"/>
    <w:qFormat/>
    <w:rsid w:val="00FF69C3"/>
    <w:pPr>
      <w:spacing w:before="120" w:after="60"/>
      <w:jc w:val="center"/>
      <w:outlineLvl w:val="1"/>
    </w:pPr>
    <w:rPr>
      <w:rFonts w:ascii="Cambria" w:eastAsia="Times New Roman" w:hAnsi="Cambria" w:cs="Times New Roman"/>
      <w:szCs w:val="24"/>
      <w:lang w:bidi="ar-SA"/>
    </w:rPr>
  </w:style>
  <w:style w:type="character" w:customStyle="1" w:styleId="SubtitleChar">
    <w:name w:val="Subtitle Char"/>
    <w:basedOn w:val="DefaultParagraphFont"/>
    <w:link w:val="Subtitle"/>
    <w:rsid w:val="00FF69C3"/>
    <w:rPr>
      <w:rFonts w:ascii="Cambria" w:eastAsia="Times New Roman" w:hAnsi="Cambria" w:cs="Times New Roman"/>
      <w:szCs w:val="24"/>
      <w:lang w:bidi="ar-SA"/>
    </w:rPr>
  </w:style>
  <w:style w:type="paragraph" w:styleId="TOAHeading">
    <w:name w:val="toa heading"/>
    <w:basedOn w:val="Normal"/>
    <w:next w:val="Normal"/>
    <w:rsid w:val="00FF69C3"/>
    <w:pPr>
      <w:spacing w:before="120"/>
    </w:pPr>
    <w:rPr>
      <w:rFonts w:ascii="Cambria" w:eastAsia="Times New Roman" w:hAnsi="Cambria" w:cs="Times New Roman"/>
      <w:b/>
      <w:bCs/>
      <w:szCs w:val="24"/>
      <w:lang w:bidi="ar-SA"/>
    </w:rPr>
  </w:style>
  <w:style w:type="paragraph" w:customStyle="1" w:styleId="p1">
    <w:name w:val="p1"/>
    <w:basedOn w:val="Normal"/>
    <w:rsid w:val="00FF69C3"/>
    <w:rPr>
      <w:rFonts w:ascii="Helvetica" w:eastAsia="Times New Roman" w:hAnsi="Helvetica" w:cs="Times New Roman"/>
      <w:color w:val="14382C"/>
      <w:sz w:val="18"/>
      <w:szCs w:val="18"/>
      <w:lang w:bidi="ar-SA"/>
    </w:rPr>
  </w:style>
  <w:style w:type="character" w:customStyle="1" w:styleId="apple-converted-space">
    <w:name w:val="apple-converted-space"/>
    <w:basedOn w:val="DefaultParagraphFont"/>
    <w:rsid w:val="00FF69C3"/>
  </w:style>
  <w:style w:type="paragraph" w:customStyle="1" w:styleId="SmallTableEntry">
    <w:name w:val="Small Table Entry"/>
    <w:basedOn w:val="Normal"/>
    <w:uiPriority w:val="2"/>
    <w:rsid w:val="000702F7"/>
    <w:pPr>
      <w:keepNext/>
      <w:autoSpaceDE w:val="0"/>
      <w:autoSpaceDN w:val="0"/>
      <w:adjustRightInd w:val="0"/>
      <w:spacing w:after="160" w:line="256" w:lineRule="auto"/>
    </w:pPr>
    <w:rPr>
      <w:rFonts w:ascii="Times" w:hAnsi="Times" w:cs="Times"/>
      <w:sz w:val="16"/>
      <w:szCs w:val="16"/>
      <w:lang w:bidi="ar-SA"/>
    </w:rPr>
  </w:style>
  <w:style w:type="character" w:customStyle="1" w:styleId="TableEntryChar">
    <w:name w:val="Table Entry Char"/>
    <w:link w:val="TableEntry"/>
    <w:locked/>
    <w:rsid w:val="004812D1"/>
    <w:rPr>
      <w:rFonts w:ascii="Times New Roman" w:eastAsia="Times New Roman" w:hAnsi="Times New Roman" w:cs="Times New Roman"/>
      <w:noProof/>
      <w:sz w:val="18"/>
      <w:szCs w:val="20"/>
      <w:lang w:bidi="ar-SA"/>
    </w:rPr>
  </w:style>
  <w:style w:type="character" w:customStyle="1" w:styleId="TableEntryHeaderChar">
    <w:name w:val="Table Entry Header Char"/>
    <w:link w:val="TableEntryHeader"/>
    <w:locked/>
    <w:rsid w:val="000702F7"/>
    <w:rPr>
      <w:rFonts w:ascii="Arial" w:eastAsia="Times New Roman" w:hAnsi="Arial" w:cs="Times New Roman"/>
      <w:b/>
      <w:sz w:val="20"/>
      <w:szCs w:val="20"/>
      <w:lang w:bidi="ar-SA"/>
    </w:rPr>
  </w:style>
  <w:style w:type="table" w:customStyle="1" w:styleId="TableStyleJR1">
    <w:name w:val="TableStyleJR1"/>
    <w:basedOn w:val="TableNormal"/>
    <w:uiPriority w:val="99"/>
    <w:rsid w:val="000702F7"/>
    <w:pPr>
      <w:keepLines/>
    </w:pPr>
    <w:rPr>
      <w:rFonts w:ascii="TimesNewRomanPSMT" w:eastAsia="Times New Roman" w:hAnsi="TimesNewRomanPSMT" w:cs="TimesNewRomanPSMT"/>
      <w:sz w:val="18"/>
      <w:szCs w:val="20"/>
      <w:lang w:bidi="ar-S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Arial" w:hAnsi="Arial" w:cs="PMingLiU" w:hint="default"/>
        <w:b/>
        <w:caps w:val="0"/>
        <w:smallCaps w:val="0"/>
        <w:strike w:val="0"/>
        <w:dstrike w:val="0"/>
        <w:vanish w:val="0"/>
        <w:webHidden w:val="0"/>
        <w:sz w:val="22"/>
        <w:szCs w:val="22"/>
        <w:u w:val="none"/>
        <w:effect w:val="none"/>
        <w:specVanish w:val="0"/>
      </w:rPr>
      <w:tblPr/>
      <w:tcPr>
        <w:shd w:val="clear" w:color="auto" w:fill="F2F2F2"/>
        <w:vAlign w:val="bottom"/>
      </w:tcPr>
    </w:tblStylePr>
  </w:style>
  <w:style w:type="numbering" w:customStyle="1" w:styleId="AppendixHeadingList">
    <w:name w:val="AppendixHeadingList"/>
    <w:uiPriority w:val="99"/>
    <w:rsid w:val="000702F7"/>
    <w:pPr>
      <w:numPr>
        <w:numId w:val="25"/>
      </w:numPr>
    </w:pPr>
  </w:style>
  <w:style w:type="paragraph" w:customStyle="1" w:styleId="AppendixHeading4">
    <w:name w:val="Appendix Heading 4"/>
    <w:basedOn w:val="Heading4"/>
    <w:link w:val="AppendixHeading4Char"/>
    <w:qFormat/>
    <w:rsid w:val="00AD4471"/>
    <w:pPr>
      <w:numPr>
        <w:ilvl w:val="0"/>
      </w:numPr>
    </w:pPr>
  </w:style>
  <w:style w:type="character" w:styleId="Emphasis">
    <w:name w:val="Emphasis"/>
    <w:basedOn w:val="DefaultParagraphFont"/>
    <w:uiPriority w:val="20"/>
    <w:qFormat/>
    <w:rsid w:val="00AD4471"/>
    <w:rPr>
      <w:i/>
      <w:iCs/>
    </w:rPr>
  </w:style>
  <w:style w:type="character" w:styleId="EndnoteReference">
    <w:name w:val="endnote reference"/>
    <w:uiPriority w:val="99"/>
    <w:rsid w:val="00AD4471"/>
    <w:rPr>
      <w:vertAlign w:val="superscript"/>
    </w:rPr>
  </w:style>
  <w:style w:type="character" w:customStyle="1" w:styleId="ExampleInline">
    <w:name w:val="ExampleInline"/>
    <w:uiPriority w:val="1"/>
    <w:rsid w:val="00AD4471"/>
    <w:rPr>
      <w:rFonts w:ascii="CourierNewPSMT" w:hAnsi="CourierNewPSMT"/>
      <w:sz w:val="20"/>
    </w:rPr>
  </w:style>
  <w:style w:type="paragraph" w:customStyle="1" w:styleId="ExampleText">
    <w:name w:val="ExampleText"/>
    <w:basedOn w:val="Normal"/>
    <w:uiPriority w:val="1"/>
    <w:rsid w:val="00AD4471"/>
    <w:pPr>
      <w:spacing w:after="160" w:line="259" w:lineRule="auto"/>
    </w:pPr>
    <w:rPr>
      <w:rFonts w:eastAsia="MS Gothic"/>
      <w:color w:val="000000"/>
      <w:sz w:val="22"/>
      <w:szCs w:val="22"/>
      <w:lang w:bidi="ar-SA"/>
    </w:rPr>
  </w:style>
  <w:style w:type="paragraph" w:customStyle="1" w:styleId="ExampleValue">
    <w:name w:val="ExampleValue"/>
    <w:basedOn w:val="Normal"/>
    <w:uiPriority w:val="1"/>
    <w:rsid w:val="00AD4471"/>
    <w:pPr>
      <w:tabs>
        <w:tab w:val="left" w:pos="360"/>
        <w:tab w:val="left" w:pos="720"/>
        <w:tab w:val="left" w:pos="1080"/>
        <w:tab w:val="left" w:pos="1440"/>
        <w:tab w:val="left" w:pos="1800"/>
        <w:tab w:val="left" w:pos="2160"/>
        <w:tab w:val="left" w:pos="2520"/>
      </w:tabs>
      <w:spacing w:after="160" w:line="200" w:lineRule="atLeast"/>
      <w:ind w:left="720"/>
    </w:pPr>
    <w:rPr>
      <w:rFonts w:ascii="Consolas" w:hAnsi="Consolas" w:cs="Times New Roman"/>
      <w:noProof/>
      <w:kern w:val="17"/>
      <w:sz w:val="18"/>
      <w:szCs w:val="20"/>
      <w:lang w:eastAsia="de-DE" w:bidi="ar-SA"/>
    </w:rPr>
  </w:style>
  <w:style w:type="paragraph" w:customStyle="1" w:styleId="GlossaryDefinition">
    <w:name w:val="GlossaryDefinition"/>
    <w:basedOn w:val="Normal"/>
    <w:uiPriority w:val="1"/>
    <w:rsid w:val="00AD4471"/>
    <w:pPr>
      <w:keepLines/>
      <w:autoSpaceDE w:val="0"/>
      <w:autoSpaceDN w:val="0"/>
      <w:adjustRightInd w:val="0"/>
      <w:spacing w:after="160" w:line="259" w:lineRule="auto"/>
    </w:pPr>
    <w:rPr>
      <w:rFonts w:ascii="Calisto MT" w:hAnsi="Calisto MT" w:cs="Courier New"/>
      <w:sz w:val="22"/>
      <w:szCs w:val="22"/>
      <w:lang w:bidi="ar-SA"/>
    </w:rPr>
  </w:style>
  <w:style w:type="paragraph" w:customStyle="1" w:styleId="GlossaryTerm">
    <w:name w:val="GlossaryTerm"/>
    <w:basedOn w:val="Normal"/>
    <w:uiPriority w:val="1"/>
    <w:rsid w:val="00AD4471"/>
    <w:pPr>
      <w:keepNext/>
      <w:autoSpaceDE w:val="0"/>
      <w:autoSpaceDN w:val="0"/>
      <w:adjustRightInd w:val="0"/>
      <w:spacing w:before="60" w:after="120" w:line="259" w:lineRule="auto"/>
    </w:pPr>
    <w:rPr>
      <w:rFonts w:ascii="Calisto MT" w:hAnsi="Calisto MT" w:cs="Courier New"/>
      <w:b/>
      <w:sz w:val="22"/>
      <w:szCs w:val="22"/>
      <w:lang w:bidi="ar-SA"/>
    </w:rPr>
  </w:style>
  <w:style w:type="numbering" w:customStyle="1" w:styleId="Headings">
    <w:name w:val="Headings"/>
    <w:uiPriority w:val="99"/>
    <w:rsid w:val="00AD4471"/>
    <w:pPr>
      <w:numPr>
        <w:numId w:val="30"/>
      </w:numPr>
    </w:pPr>
  </w:style>
  <w:style w:type="paragraph" w:customStyle="1" w:styleId="HL7Field">
    <w:name w:val="HL7 Field"/>
    <w:basedOn w:val="Normal"/>
    <w:uiPriority w:val="1"/>
    <w:rsid w:val="00AD4471"/>
    <w:pPr>
      <w:spacing w:before="120" w:after="60" w:line="259" w:lineRule="auto"/>
    </w:pPr>
    <w:rPr>
      <w:rFonts w:cs="Times New Roman"/>
      <w:b/>
      <w:bCs/>
      <w:sz w:val="22"/>
      <w:szCs w:val="20"/>
      <w:lang w:bidi="ar-SA"/>
    </w:rPr>
  </w:style>
  <w:style w:type="paragraph" w:customStyle="1" w:styleId="hl7fieldindent">
    <w:name w:val="hl7 field indent"/>
    <w:basedOn w:val="BodyText"/>
    <w:uiPriority w:val="1"/>
    <w:rsid w:val="00AD4471"/>
    <w:pPr>
      <w:spacing w:before="120" w:after="0"/>
    </w:pPr>
    <w:rPr>
      <w:rFonts w:ascii="Times New Roman" w:eastAsia="Times New Roman" w:hAnsi="Times New Roman" w:cs="Times New Roman"/>
      <w:szCs w:val="20"/>
      <w:lang w:bidi="ar-SA"/>
    </w:rPr>
  </w:style>
  <w:style w:type="paragraph" w:customStyle="1" w:styleId="HL7FieldIndent2">
    <w:name w:val="HL7 Field Indent 2"/>
    <w:basedOn w:val="BodyTextIndent"/>
    <w:link w:val="HL7FieldIndent2Char"/>
    <w:uiPriority w:val="1"/>
    <w:rsid w:val="00AD4471"/>
    <w:pPr>
      <w:spacing w:after="0" w:line="240" w:lineRule="atLeast"/>
      <w:ind w:left="720"/>
    </w:pPr>
    <w:rPr>
      <w:rFonts w:asciiTheme="minorHAnsi" w:eastAsiaTheme="minorHAnsi" w:hAnsiTheme="minorHAnsi"/>
      <w:noProof/>
      <w:sz w:val="22"/>
    </w:rPr>
  </w:style>
  <w:style w:type="character" w:customStyle="1" w:styleId="HL7FieldIndent2Char">
    <w:name w:val="HL7 Field Indent 2 Char"/>
    <w:link w:val="HL7FieldIndent2"/>
    <w:uiPriority w:val="1"/>
    <w:locked/>
    <w:rsid w:val="00AD4471"/>
    <w:rPr>
      <w:rFonts w:cs="Times New Roman"/>
      <w:noProof/>
      <w:sz w:val="22"/>
      <w:szCs w:val="20"/>
      <w:lang w:bidi="ar-SA"/>
    </w:rPr>
  </w:style>
  <w:style w:type="paragraph" w:customStyle="1" w:styleId="HL7IndentBulleted">
    <w:name w:val="HL7IndentBulleted"/>
    <w:basedOn w:val="Normal"/>
    <w:link w:val="HL7IndentBulletedChar"/>
    <w:uiPriority w:val="1"/>
    <w:rsid w:val="00AD4471"/>
    <w:pPr>
      <w:numPr>
        <w:numId w:val="31"/>
      </w:numPr>
      <w:tabs>
        <w:tab w:val="left" w:pos="720"/>
      </w:tabs>
      <w:autoSpaceDE w:val="0"/>
      <w:autoSpaceDN w:val="0"/>
      <w:adjustRightInd w:val="0"/>
      <w:spacing w:before="120" w:after="160" w:line="259" w:lineRule="auto"/>
      <w:contextualSpacing/>
    </w:pPr>
    <w:rPr>
      <w:sz w:val="22"/>
      <w:szCs w:val="22"/>
      <w:lang w:bidi="ar-SA"/>
    </w:rPr>
  </w:style>
  <w:style w:type="character" w:customStyle="1" w:styleId="HL7IndentBulletedChar">
    <w:name w:val="HL7IndentBulleted Char"/>
    <w:link w:val="HL7IndentBulleted"/>
    <w:uiPriority w:val="1"/>
    <w:locked/>
    <w:rsid w:val="00AD4471"/>
    <w:rPr>
      <w:sz w:val="22"/>
      <w:szCs w:val="22"/>
      <w:lang w:bidi="ar-SA"/>
    </w:rPr>
  </w:style>
  <w:style w:type="paragraph" w:styleId="ListParagraph">
    <w:name w:val="List Paragraph"/>
    <w:basedOn w:val="Normal"/>
    <w:uiPriority w:val="34"/>
    <w:qFormat/>
    <w:rsid w:val="00AD4471"/>
    <w:pPr>
      <w:spacing w:before="120"/>
      <w:ind w:left="720"/>
    </w:pPr>
    <w:rPr>
      <w:rFonts w:ascii="Times New Roman" w:eastAsia="Times New Roman" w:hAnsi="Times New Roman" w:cs="Times New Roman"/>
      <w:szCs w:val="20"/>
      <w:lang w:bidi="ar-SA"/>
    </w:rPr>
  </w:style>
  <w:style w:type="table" w:customStyle="1" w:styleId="PCIMTableStyle1">
    <w:name w:val="PCIMTableStyle1"/>
    <w:basedOn w:val="TableNormal"/>
    <w:uiPriority w:val="99"/>
    <w:rsid w:val="00AD4471"/>
    <w:rPr>
      <w:rFonts w:ascii="Calibri" w:eastAsia="Times New Roman" w:hAnsi="Calibri" w:cs="Times New Roman"/>
      <w:sz w:val="20"/>
      <w:szCs w:val="20"/>
      <w:lang w:bidi="ar-SA"/>
    </w:rPr>
    <w:tblPr/>
    <w:tblStylePr w:type="firstRow">
      <w:rPr>
        <w:rFonts w:asciiTheme="majorHAnsi" w:hAnsiTheme="majorHAnsi"/>
        <w:b/>
      </w:rPr>
    </w:tblStylePr>
  </w:style>
  <w:style w:type="paragraph" w:customStyle="1" w:styleId="SmallTableHeader">
    <w:name w:val="Small Table Header"/>
    <w:basedOn w:val="SmallTableEntry"/>
    <w:rsid w:val="00AD4471"/>
    <w:pPr>
      <w:widowControl w:val="0"/>
      <w:spacing w:line="259" w:lineRule="auto"/>
      <w:jc w:val="center"/>
    </w:pPr>
    <w:rPr>
      <w:b/>
      <w:sz w:val="18"/>
      <w:szCs w:val="18"/>
    </w:rPr>
  </w:style>
  <w:style w:type="paragraph" w:customStyle="1" w:styleId="Standard">
    <w:name w:val="Standard"/>
    <w:uiPriority w:val="1"/>
    <w:rsid w:val="00AD4471"/>
    <w:pPr>
      <w:suppressAutoHyphens/>
      <w:autoSpaceDN w:val="0"/>
      <w:textAlignment w:val="baseline"/>
    </w:pPr>
    <w:rPr>
      <w:rFonts w:ascii="Times New Roman" w:eastAsia="SimSun" w:hAnsi="Times New Roman" w:cs="Times New Roman"/>
      <w:kern w:val="3"/>
      <w:szCs w:val="24"/>
      <w:lang w:bidi="ar-SA"/>
    </w:rPr>
  </w:style>
  <w:style w:type="paragraph" w:customStyle="1" w:styleId="SubheadMinor">
    <w:name w:val="SubheadMinor"/>
    <w:basedOn w:val="Normal"/>
    <w:next w:val="BodyText"/>
    <w:uiPriority w:val="99"/>
    <w:rsid w:val="00AD4471"/>
    <w:pPr>
      <w:spacing w:before="120" w:after="160" w:line="259" w:lineRule="auto"/>
    </w:pPr>
    <w:rPr>
      <w:rFonts w:ascii="Calibri" w:hAnsi="Calibri" w:cs="Times New Roman"/>
      <w:b/>
      <w:bCs/>
      <w:kern w:val="1"/>
      <w:sz w:val="22"/>
      <w:szCs w:val="20"/>
      <w:lang w:bidi="ar-SA"/>
    </w:rPr>
  </w:style>
  <w:style w:type="paragraph" w:customStyle="1" w:styleId="SubheadMinorIndent">
    <w:name w:val="SubheadMinorIndent"/>
    <w:basedOn w:val="Normal"/>
    <w:uiPriority w:val="2"/>
    <w:rsid w:val="00AD4471"/>
    <w:pPr>
      <w:spacing w:before="120" w:after="160" w:line="259" w:lineRule="auto"/>
      <w:ind w:left="720"/>
    </w:pPr>
    <w:rPr>
      <w:rFonts w:cs="Times New Roman"/>
      <w:b/>
      <w:bCs/>
      <w:kern w:val="1"/>
      <w:sz w:val="22"/>
      <w:szCs w:val="20"/>
      <w:lang w:bidi="ar-SA"/>
    </w:rPr>
  </w:style>
  <w:style w:type="paragraph" w:customStyle="1" w:styleId="TableCaption">
    <w:name w:val="Table Caption"/>
    <w:basedOn w:val="Caption"/>
    <w:next w:val="Normal"/>
    <w:rsid w:val="00AD4471"/>
    <w:pPr>
      <w:keepNext/>
      <w:keepLines/>
      <w:spacing w:before="240" w:after="120" w:line="260" w:lineRule="atLeast"/>
      <w:jc w:val="center"/>
    </w:pPr>
    <w:rPr>
      <w:b w:val="0"/>
      <w:i/>
      <w:iCs/>
    </w:rPr>
  </w:style>
  <w:style w:type="paragraph" w:customStyle="1" w:styleId="Style1">
    <w:name w:val="Style1"/>
    <w:basedOn w:val="Normal"/>
    <w:qFormat/>
    <w:rsid w:val="00AD4471"/>
    <w:pPr>
      <w:spacing w:after="160" w:line="259" w:lineRule="auto"/>
    </w:pPr>
    <w:rPr>
      <w:sz w:val="22"/>
      <w:szCs w:val="22"/>
      <w:lang w:bidi="ar-SA"/>
    </w:rPr>
  </w:style>
  <w:style w:type="paragraph" w:customStyle="1" w:styleId="dwg">
    <w:name w:val="dwg"/>
    <w:basedOn w:val="Normal"/>
    <w:link w:val="dwgChar"/>
    <w:rsid w:val="00AD4471"/>
    <w:pPr>
      <w:spacing w:after="160" w:line="259" w:lineRule="auto"/>
      <w:jc w:val="center"/>
    </w:pPr>
    <w:rPr>
      <w:color w:val="000000" w:themeColor="text1"/>
      <w:sz w:val="18"/>
      <w:szCs w:val="22"/>
      <w:lang w:bidi="ar-SA"/>
    </w:rPr>
  </w:style>
  <w:style w:type="character" w:customStyle="1" w:styleId="dwgChar">
    <w:name w:val="dwg Char"/>
    <w:basedOn w:val="DefaultParagraphFont"/>
    <w:link w:val="dwg"/>
    <w:rsid w:val="00AD4471"/>
    <w:rPr>
      <w:color w:val="000000" w:themeColor="text1"/>
      <w:sz w:val="18"/>
      <w:szCs w:val="22"/>
      <w:lang w:bidi="ar-SA"/>
    </w:rPr>
  </w:style>
  <w:style w:type="paragraph" w:customStyle="1" w:styleId="Style28ptBoldCentered">
    <w:name w:val="Style 28 pt Bold Centered"/>
    <w:basedOn w:val="Normal"/>
    <w:rsid w:val="00AD4471"/>
    <w:pPr>
      <w:spacing w:before="120"/>
      <w:jc w:val="center"/>
    </w:pPr>
    <w:rPr>
      <w:rFonts w:ascii="Times New Roman" w:eastAsia="Times New Roman" w:hAnsi="Times New Roman" w:cs="Times New Roman"/>
      <w:b/>
      <w:bCs/>
      <w:sz w:val="56"/>
      <w:szCs w:val="20"/>
      <w:lang w:bidi="ar-SA"/>
    </w:rPr>
  </w:style>
  <w:style w:type="character" w:styleId="PlaceholderText">
    <w:name w:val="Placeholder Text"/>
    <w:basedOn w:val="DefaultParagraphFont"/>
    <w:uiPriority w:val="99"/>
    <w:semiHidden/>
    <w:rsid w:val="00AD4471"/>
    <w:rPr>
      <w:color w:val="808080"/>
    </w:rPr>
  </w:style>
  <w:style w:type="paragraph" w:customStyle="1" w:styleId="sgm-hdr-text">
    <w:name w:val="sgm-hdr-text"/>
    <w:basedOn w:val="Normal"/>
    <w:rsid w:val="00AD4471"/>
    <w:pPr>
      <w:spacing w:before="100" w:beforeAutospacing="1" w:after="100" w:afterAutospacing="1"/>
    </w:pPr>
    <w:rPr>
      <w:rFonts w:ascii="Times New Roman" w:eastAsia="Times New Roman" w:hAnsi="Times New Roman" w:cs="Times New Roman"/>
      <w:szCs w:val="24"/>
      <w:lang w:bidi="ar-SA"/>
    </w:rPr>
  </w:style>
  <w:style w:type="paragraph" w:customStyle="1" w:styleId="sf-mn-text">
    <w:name w:val="sf-mn-text"/>
    <w:basedOn w:val="Normal"/>
    <w:rsid w:val="00AD4471"/>
    <w:pPr>
      <w:spacing w:before="100" w:beforeAutospacing="1" w:after="100" w:afterAutospacing="1"/>
    </w:pPr>
    <w:rPr>
      <w:rFonts w:ascii="Times New Roman" w:eastAsia="Times New Roman" w:hAnsi="Times New Roman" w:cs="Times New Roman"/>
      <w:szCs w:val="24"/>
      <w:lang w:bidi="ar-SA"/>
    </w:rPr>
  </w:style>
  <w:style w:type="paragraph" w:customStyle="1" w:styleId="sf-dsc-text">
    <w:name w:val="sf-dsc-text"/>
    <w:basedOn w:val="Normal"/>
    <w:rsid w:val="00AD4471"/>
    <w:pPr>
      <w:spacing w:before="100" w:beforeAutospacing="1" w:after="100" w:afterAutospacing="1"/>
    </w:pPr>
    <w:rPr>
      <w:rFonts w:ascii="Times New Roman" w:eastAsia="Times New Roman" w:hAnsi="Times New Roman" w:cs="Times New Roman"/>
      <w:szCs w:val="24"/>
      <w:lang w:bidi="ar-SA"/>
    </w:rPr>
  </w:style>
  <w:style w:type="paragraph" w:customStyle="1" w:styleId="sf-typ-text">
    <w:name w:val="sf-typ-text"/>
    <w:basedOn w:val="Normal"/>
    <w:rsid w:val="00AD4471"/>
    <w:pPr>
      <w:spacing w:before="100" w:beforeAutospacing="1" w:after="100" w:afterAutospacing="1"/>
    </w:pPr>
    <w:rPr>
      <w:rFonts w:ascii="Times New Roman" w:eastAsia="Times New Roman" w:hAnsi="Times New Roman" w:cs="Times New Roman"/>
      <w:szCs w:val="24"/>
      <w:lang w:bidi="ar-SA"/>
    </w:rPr>
  </w:style>
  <w:style w:type="paragraph" w:customStyle="1" w:styleId="sf-opt-text">
    <w:name w:val="sf-opt-text"/>
    <w:basedOn w:val="Normal"/>
    <w:rsid w:val="00AD4471"/>
    <w:pPr>
      <w:spacing w:before="100" w:beforeAutospacing="1" w:after="100" w:afterAutospacing="1"/>
    </w:pPr>
    <w:rPr>
      <w:rFonts w:ascii="Times New Roman" w:eastAsia="Times New Roman" w:hAnsi="Times New Roman" w:cs="Times New Roman"/>
      <w:szCs w:val="24"/>
      <w:lang w:bidi="ar-SA"/>
    </w:rPr>
  </w:style>
  <w:style w:type="paragraph" w:customStyle="1" w:styleId="sf-len-text">
    <w:name w:val="sf-len-text"/>
    <w:basedOn w:val="Normal"/>
    <w:rsid w:val="00AD4471"/>
    <w:pPr>
      <w:spacing w:before="100" w:beforeAutospacing="1" w:after="100" w:afterAutospacing="1"/>
    </w:pPr>
    <w:rPr>
      <w:rFonts w:ascii="Times New Roman" w:eastAsia="Times New Roman" w:hAnsi="Times New Roman" w:cs="Times New Roman"/>
      <w:szCs w:val="24"/>
      <w:lang w:bidi="ar-SA"/>
    </w:rPr>
  </w:style>
  <w:style w:type="paragraph" w:customStyle="1" w:styleId="sf-tbl-text">
    <w:name w:val="sf-tbl-text"/>
    <w:basedOn w:val="Normal"/>
    <w:rsid w:val="00AD4471"/>
    <w:pPr>
      <w:spacing w:before="100" w:beforeAutospacing="1" w:after="100" w:afterAutospacing="1"/>
    </w:pPr>
    <w:rPr>
      <w:rFonts w:ascii="Times New Roman" w:eastAsia="Times New Roman" w:hAnsi="Times New Roman" w:cs="Times New Roman"/>
      <w:szCs w:val="24"/>
      <w:lang w:bidi="ar-SA"/>
    </w:rPr>
  </w:style>
  <w:style w:type="paragraph" w:customStyle="1" w:styleId="sf-rep-text">
    <w:name w:val="sf-rep-text"/>
    <w:basedOn w:val="Normal"/>
    <w:rsid w:val="00AD4471"/>
    <w:pPr>
      <w:spacing w:before="100" w:beforeAutospacing="1" w:after="100" w:afterAutospacing="1"/>
    </w:pPr>
    <w:rPr>
      <w:rFonts w:ascii="Times New Roman" w:eastAsia="Times New Roman" w:hAnsi="Times New Roman" w:cs="Times New Roman"/>
      <w:szCs w:val="24"/>
      <w:lang w:bidi="ar-SA"/>
    </w:rPr>
  </w:style>
  <w:style w:type="paragraph" w:customStyle="1" w:styleId="HL7TableHeader">
    <w:name w:val="HL7 Table Header"/>
    <w:basedOn w:val="HL7TableBody"/>
    <w:next w:val="HL7TableBody"/>
    <w:rsid w:val="00AD4471"/>
    <w:pPr>
      <w:keepNext/>
      <w:spacing w:after="20"/>
    </w:pPr>
    <w:rPr>
      <w:b/>
    </w:rPr>
  </w:style>
  <w:style w:type="paragraph" w:customStyle="1" w:styleId="HL7TableBody">
    <w:name w:val="HL7 Table Body"/>
    <w:basedOn w:val="Normal"/>
    <w:rsid w:val="00AD4471"/>
    <w:pPr>
      <w:widowControl w:val="0"/>
      <w:spacing w:before="20" w:after="10"/>
    </w:pPr>
    <w:rPr>
      <w:rFonts w:ascii="Arial" w:eastAsia="Times New Roman" w:hAnsi="Arial" w:cs="Arial"/>
      <w:kern w:val="20"/>
      <w:sz w:val="16"/>
      <w:szCs w:val="20"/>
      <w:lang w:bidi="ar-SA"/>
    </w:rPr>
  </w:style>
  <w:style w:type="paragraph" w:customStyle="1" w:styleId="EndNoteBibliographyTitle">
    <w:name w:val="EndNote Bibliography Title"/>
    <w:basedOn w:val="Normal"/>
    <w:link w:val="EndNoteBibliographyTitleChar"/>
    <w:rsid w:val="00AD4471"/>
    <w:pPr>
      <w:spacing w:line="259" w:lineRule="auto"/>
      <w:jc w:val="center"/>
    </w:pPr>
    <w:rPr>
      <w:rFonts w:ascii="Times New Roman" w:hAnsi="Times New Roman" w:cs="Times New Roman"/>
      <w:noProof/>
      <w:szCs w:val="22"/>
      <w:lang w:bidi="ar-SA"/>
    </w:rPr>
  </w:style>
  <w:style w:type="character" w:customStyle="1" w:styleId="EndNoteBibliographyTitleChar">
    <w:name w:val="EndNote Bibliography Title Char"/>
    <w:basedOn w:val="BodyTextChar"/>
    <w:link w:val="EndNoteBibliographyTitle"/>
    <w:rsid w:val="00AD4471"/>
    <w:rPr>
      <w:rFonts w:ascii="Times New Roman" w:hAnsi="Times New Roman" w:cs="Times New Roman"/>
      <w:noProof/>
      <w:szCs w:val="22"/>
      <w:lang w:bidi="ar-SA"/>
    </w:rPr>
  </w:style>
  <w:style w:type="paragraph" w:customStyle="1" w:styleId="EndNoteBibliography">
    <w:name w:val="EndNote Bibliography"/>
    <w:basedOn w:val="Normal"/>
    <w:link w:val="EndNoteBibliographyChar"/>
    <w:rsid w:val="00AD4471"/>
    <w:pPr>
      <w:spacing w:after="160"/>
    </w:pPr>
    <w:rPr>
      <w:rFonts w:ascii="Times New Roman" w:hAnsi="Times New Roman" w:cs="Times New Roman"/>
      <w:noProof/>
      <w:szCs w:val="22"/>
      <w:lang w:bidi="ar-SA"/>
    </w:rPr>
  </w:style>
  <w:style w:type="character" w:customStyle="1" w:styleId="EndNoteBibliographyChar">
    <w:name w:val="EndNote Bibliography Char"/>
    <w:basedOn w:val="BodyTextChar"/>
    <w:link w:val="EndNoteBibliography"/>
    <w:rsid w:val="00AD4471"/>
    <w:rPr>
      <w:rFonts w:ascii="Times New Roman" w:hAnsi="Times New Roman" w:cs="Times New Roman"/>
      <w:noProof/>
      <w:szCs w:val="22"/>
      <w:lang w:bidi="ar-SA"/>
    </w:rPr>
  </w:style>
  <w:style w:type="character" w:customStyle="1" w:styleId="AppendixHeading4Char">
    <w:name w:val="Appendix Heading 4 Char"/>
    <w:basedOn w:val="Heading4Char"/>
    <w:link w:val="AppendixHeading4"/>
    <w:rsid w:val="00AD4471"/>
    <w:rPr>
      <w:rFonts w:ascii="Arial" w:eastAsia="Times New Roman" w:hAnsi="Arial" w:cs="Times New Roman"/>
      <w:b/>
      <w:noProof/>
      <w:kern w:val="28"/>
      <w:sz w:val="28"/>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5954">
      <w:bodyDiv w:val="1"/>
      <w:marLeft w:val="0"/>
      <w:marRight w:val="0"/>
      <w:marTop w:val="0"/>
      <w:marBottom w:val="0"/>
      <w:divBdr>
        <w:top w:val="none" w:sz="0" w:space="0" w:color="auto"/>
        <w:left w:val="none" w:sz="0" w:space="0" w:color="auto"/>
        <w:bottom w:val="none" w:sz="0" w:space="0" w:color="auto"/>
        <w:right w:val="none" w:sz="0" w:space="0" w:color="auto"/>
      </w:divBdr>
    </w:div>
    <w:div w:id="387458661">
      <w:bodyDiv w:val="1"/>
      <w:marLeft w:val="0"/>
      <w:marRight w:val="0"/>
      <w:marTop w:val="0"/>
      <w:marBottom w:val="0"/>
      <w:divBdr>
        <w:top w:val="none" w:sz="0" w:space="0" w:color="auto"/>
        <w:left w:val="none" w:sz="0" w:space="0" w:color="auto"/>
        <w:bottom w:val="none" w:sz="0" w:space="0" w:color="auto"/>
        <w:right w:val="none" w:sz="0" w:space="0" w:color="auto"/>
      </w:divBdr>
    </w:div>
    <w:div w:id="1486432647">
      <w:bodyDiv w:val="1"/>
      <w:marLeft w:val="0"/>
      <w:marRight w:val="0"/>
      <w:marTop w:val="0"/>
      <w:marBottom w:val="0"/>
      <w:divBdr>
        <w:top w:val="none" w:sz="0" w:space="0" w:color="auto"/>
        <w:left w:val="none" w:sz="0" w:space="0" w:color="auto"/>
        <w:bottom w:val="none" w:sz="0" w:space="0" w:color="auto"/>
        <w:right w:val="none" w:sz="0" w:space="0" w:color="auto"/>
      </w:divBdr>
    </w:div>
    <w:div w:id="14963844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he.net" TargetMode="External"/><Relationship Id="rId13" Type="http://schemas.openxmlformats.org/officeDocument/2006/relationships/hyperlink" Target="http://ihe.net/ihetemplates.cfm"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ihe.net/Technical_Framework/public_comment.cfm" TargetMode="External"/><Relationship Id="rId12" Type="http://schemas.openxmlformats.org/officeDocument/2006/relationships/hyperlink" Target="http://www.ihe.net/Technical_Framework/index.cf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he.net/Technical_Framework/index.cfm"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he.net/profiles/index.cfm" TargetMode="Externa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yperlink" Target="http://www.ihe.net/About/process.cf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ihe.net/Domains/index.cfm"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204CA7-D111-4520-9D23-9568F6CC9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43</Pages>
  <Words>11902</Words>
  <Characters>67848</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Rhoads, John</dc:creator>
  <cp:keywords/>
  <dc:description/>
  <cp:lastModifiedBy>Rhoads, John</cp:lastModifiedBy>
  <cp:revision>17</cp:revision>
  <dcterms:created xsi:type="dcterms:W3CDTF">2018-05-07T21:45:00Z</dcterms:created>
  <dcterms:modified xsi:type="dcterms:W3CDTF">2018-07-16T17:53:00Z</dcterms:modified>
</cp:coreProperties>
</file>